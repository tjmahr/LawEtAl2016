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F941D" w14:textId="7E9158D8" w:rsidR="00F72060" w:rsidRPr="00872163" w:rsidDel="00322D60" w:rsidRDefault="006C5A88" w:rsidP="00872163">
      <w:pPr>
        <w:pStyle w:val="NoIndent"/>
        <w:jc w:val="center"/>
        <w:rPr>
          <w:del w:id="0" w:author="tristan mahr" w:date="2015-05-04T15:54:00Z"/>
        </w:rPr>
      </w:pPr>
      <w:del w:id="1" w:author="tristan mahr" w:date="2015-05-04T15:54:00Z">
        <w:r w:rsidRPr="00E741D4" w:rsidDel="00322D60">
          <w:rPr>
            <w:rStyle w:val="CommentReference"/>
            <w:sz w:val="24"/>
            <w:szCs w:val="24"/>
          </w:rPr>
          <w:commentReference w:id="2"/>
        </w:r>
      </w:del>
    </w:p>
    <w:p w14:paraId="5538D175" w14:textId="290A4E6E" w:rsidR="002835B3" w:rsidRPr="00872163" w:rsidDel="00322D60" w:rsidRDefault="002835B3" w:rsidP="00872163">
      <w:pPr>
        <w:pStyle w:val="NoIndent"/>
        <w:jc w:val="center"/>
        <w:rPr>
          <w:del w:id="3" w:author="tristan mahr" w:date="2015-05-04T15:54:00Z"/>
        </w:rPr>
      </w:pPr>
    </w:p>
    <w:p w14:paraId="3B11C6B8" w14:textId="0B6FA476" w:rsidR="00F72060" w:rsidRPr="00872163" w:rsidDel="00322D60" w:rsidRDefault="00F72060" w:rsidP="00872163">
      <w:pPr>
        <w:pStyle w:val="NoIndent"/>
        <w:jc w:val="center"/>
        <w:rPr>
          <w:del w:id="4" w:author="tristan mahr" w:date="2015-05-04T15:54:00Z"/>
        </w:rPr>
      </w:pPr>
    </w:p>
    <w:p w14:paraId="340164CD" w14:textId="3A57408C" w:rsidR="00F72060" w:rsidRPr="00872163" w:rsidDel="00322D60" w:rsidRDefault="00F12803" w:rsidP="00872163">
      <w:pPr>
        <w:pStyle w:val="NoIndent"/>
        <w:jc w:val="center"/>
        <w:rPr>
          <w:del w:id="5" w:author="tristan mahr" w:date="2015-05-04T15:54:00Z"/>
        </w:rPr>
      </w:pPr>
      <w:del w:id="6" w:author="tristan mahr" w:date="2015-05-04T15:54:00Z">
        <w:r w:rsidRPr="00872163" w:rsidDel="00322D60">
          <w:delText>Vocabulary size and auditory word recognition in preschool children</w:delText>
        </w:r>
      </w:del>
    </w:p>
    <w:p w14:paraId="3484CBCA" w14:textId="40540ABC" w:rsidR="00F72060" w:rsidRPr="00872163" w:rsidDel="00322D60" w:rsidRDefault="00F72060" w:rsidP="00872163">
      <w:pPr>
        <w:pStyle w:val="NoIndent"/>
        <w:jc w:val="center"/>
        <w:rPr>
          <w:del w:id="7" w:author="tristan mahr" w:date="2015-05-04T15:54:00Z"/>
        </w:rPr>
      </w:pPr>
    </w:p>
    <w:p w14:paraId="011B91B5" w14:textId="11EFD02A" w:rsidR="008B43E3" w:rsidRPr="00872163" w:rsidDel="00322D60" w:rsidRDefault="008B43E3" w:rsidP="00872163">
      <w:pPr>
        <w:pStyle w:val="NoIndent"/>
        <w:jc w:val="center"/>
        <w:rPr>
          <w:del w:id="8" w:author="tristan mahr" w:date="2015-05-04T15:54:00Z"/>
        </w:rPr>
      </w:pPr>
      <w:commentRangeStart w:id="9"/>
      <w:del w:id="10" w:author="tristan mahr" w:date="2015-05-04T15:54:00Z">
        <w:r w:rsidRPr="00872163" w:rsidDel="00322D60">
          <w:delText>R</w:delText>
        </w:r>
        <w:r w:rsidR="005A2C75" w:rsidRPr="00872163" w:rsidDel="00322D60">
          <w:delText>unning h</w:delText>
        </w:r>
        <w:r w:rsidRPr="00872163" w:rsidDel="00322D60">
          <w:delText>ead: Vocabulary and word recognition in preschoolers</w:delText>
        </w:r>
        <w:commentRangeEnd w:id="9"/>
        <w:r w:rsidRPr="00872163" w:rsidDel="00322D60">
          <w:rPr>
            <w:rStyle w:val="CommentReference"/>
            <w:sz w:val="24"/>
            <w:szCs w:val="24"/>
          </w:rPr>
          <w:commentReference w:id="9"/>
        </w:r>
      </w:del>
    </w:p>
    <w:p w14:paraId="658ACA84" w14:textId="3811A92F" w:rsidR="00F72060" w:rsidRPr="00872163" w:rsidDel="00322D60" w:rsidRDefault="00F72060" w:rsidP="00872163">
      <w:pPr>
        <w:pStyle w:val="NoIndent"/>
        <w:jc w:val="center"/>
        <w:rPr>
          <w:del w:id="11" w:author="tristan mahr" w:date="2015-05-04T15:54:00Z"/>
        </w:rPr>
      </w:pPr>
    </w:p>
    <w:p w14:paraId="18880465" w14:textId="18944652" w:rsidR="00F72060" w:rsidRPr="00872163" w:rsidDel="00322D60" w:rsidRDefault="00F72060" w:rsidP="00872163">
      <w:pPr>
        <w:pStyle w:val="NoIndent"/>
        <w:jc w:val="center"/>
        <w:rPr>
          <w:del w:id="12" w:author="tristan mahr" w:date="2015-05-04T15:54:00Z"/>
        </w:rPr>
      </w:pPr>
    </w:p>
    <w:p w14:paraId="351D5362" w14:textId="0B5A6DE4" w:rsidR="00F72060" w:rsidRPr="00872163" w:rsidDel="00322D60" w:rsidRDefault="00F72060" w:rsidP="00872163">
      <w:pPr>
        <w:pStyle w:val="NoIndent"/>
        <w:jc w:val="center"/>
        <w:rPr>
          <w:del w:id="13" w:author="tristan mahr" w:date="2015-05-04T15:54:00Z"/>
        </w:rPr>
      </w:pPr>
    </w:p>
    <w:p w14:paraId="4114B563" w14:textId="3F396B07" w:rsidR="00F72060" w:rsidRPr="00872163" w:rsidDel="00322D60" w:rsidRDefault="00F12803" w:rsidP="00872163">
      <w:pPr>
        <w:pStyle w:val="NoIndent"/>
        <w:jc w:val="center"/>
        <w:rPr>
          <w:del w:id="14" w:author="tristan mahr" w:date="2015-05-04T15:54:00Z"/>
        </w:rPr>
      </w:pPr>
      <w:del w:id="15" w:author="tristan mahr" w:date="2015-05-04T15:54:00Z">
        <w:r w:rsidRPr="00872163" w:rsidDel="00322D60">
          <w:delText xml:space="preserve">Franzo Law </w:delText>
        </w:r>
        <w:commentRangeStart w:id="16"/>
        <w:r w:rsidRPr="00872163" w:rsidDel="00322D60">
          <w:delText>II</w:delText>
        </w:r>
        <w:commentRangeEnd w:id="16"/>
        <w:r w:rsidR="000A6B20" w:rsidRPr="00872163" w:rsidDel="00322D60">
          <w:rPr>
            <w:rStyle w:val="CommentReference"/>
            <w:sz w:val="24"/>
            <w:szCs w:val="24"/>
          </w:rPr>
          <w:commentReference w:id="16"/>
        </w:r>
      </w:del>
    </w:p>
    <w:p w14:paraId="527F6830" w14:textId="590D388D" w:rsidR="00F72060" w:rsidRPr="00872163" w:rsidDel="00322D60" w:rsidRDefault="00F12803" w:rsidP="00872163">
      <w:pPr>
        <w:pStyle w:val="NoIndent"/>
        <w:jc w:val="center"/>
        <w:rPr>
          <w:del w:id="17" w:author="tristan mahr" w:date="2015-05-04T15:54:00Z"/>
        </w:rPr>
      </w:pPr>
      <w:del w:id="18" w:author="tristan mahr" w:date="2015-05-04T15:54:00Z">
        <w:r w:rsidRPr="00872163" w:rsidDel="00322D60">
          <w:delText>Tristan Mahr</w:delText>
        </w:r>
      </w:del>
    </w:p>
    <w:p w14:paraId="7CCCCF60" w14:textId="4B544C80" w:rsidR="00F72060" w:rsidRPr="00872163" w:rsidDel="00322D60" w:rsidRDefault="00F12803" w:rsidP="00872163">
      <w:pPr>
        <w:pStyle w:val="NoIndent"/>
        <w:jc w:val="center"/>
        <w:rPr>
          <w:del w:id="19" w:author="tristan mahr" w:date="2015-05-04T15:54:00Z"/>
          <w:vertAlign w:val="superscript"/>
        </w:rPr>
      </w:pPr>
      <w:del w:id="20" w:author="tristan mahr" w:date="2015-05-04T15:54:00Z">
        <w:r w:rsidRPr="00872163" w:rsidDel="00322D60">
          <w:delText>Alissa C. Schneeberg</w:delText>
        </w:r>
        <w:r w:rsidRPr="00872163" w:rsidDel="00322D60">
          <w:rPr>
            <w:vertAlign w:val="superscript"/>
          </w:rPr>
          <w:delText>1</w:delText>
        </w:r>
      </w:del>
    </w:p>
    <w:p w14:paraId="583CA330" w14:textId="4BB71519" w:rsidR="00F72060" w:rsidRPr="00872163" w:rsidDel="00322D60" w:rsidRDefault="00F12803" w:rsidP="00872163">
      <w:pPr>
        <w:pStyle w:val="NoIndent"/>
        <w:jc w:val="center"/>
        <w:rPr>
          <w:del w:id="21" w:author="tristan mahr" w:date="2015-05-04T15:54:00Z"/>
        </w:rPr>
      </w:pPr>
      <w:del w:id="22" w:author="tristan mahr" w:date="2015-05-04T15:54:00Z">
        <w:r w:rsidRPr="00872163" w:rsidDel="00322D60">
          <w:delText>Jan Edwards</w:delText>
        </w:r>
      </w:del>
    </w:p>
    <w:p w14:paraId="294D5875" w14:textId="49B1332D" w:rsidR="00F72060" w:rsidRPr="00872163" w:rsidDel="00322D60" w:rsidRDefault="00F72060" w:rsidP="00872163">
      <w:pPr>
        <w:pStyle w:val="NoIndent"/>
        <w:jc w:val="center"/>
        <w:rPr>
          <w:del w:id="23" w:author="tristan mahr" w:date="2015-05-04T15:54:00Z"/>
        </w:rPr>
      </w:pPr>
    </w:p>
    <w:p w14:paraId="17474930" w14:textId="136C5EEA" w:rsidR="00F72060" w:rsidRPr="00872163" w:rsidDel="00322D60" w:rsidRDefault="00F12803" w:rsidP="00872163">
      <w:pPr>
        <w:pStyle w:val="NoIndent"/>
        <w:jc w:val="center"/>
        <w:rPr>
          <w:del w:id="24" w:author="tristan mahr" w:date="2015-05-04T15:54:00Z"/>
        </w:rPr>
      </w:pPr>
      <w:del w:id="25" w:author="tristan mahr" w:date="2015-05-04T15:54:00Z">
        <w:r w:rsidRPr="00872163" w:rsidDel="00322D60">
          <w:delText>University of W</w:delText>
        </w:r>
        <w:r w:rsidR="006C5A88" w:rsidRPr="00872163" w:rsidDel="00322D60">
          <w:delText>isconsin</w:delText>
        </w:r>
        <w:r w:rsidR="00FD692C" w:rsidRPr="00872163" w:rsidDel="00322D60">
          <w:sym w:font="Symbol" w:char="F02D"/>
        </w:r>
        <w:r w:rsidRPr="00872163" w:rsidDel="00322D60">
          <w:delText>Madison</w:delText>
        </w:r>
      </w:del>
    </w:p>
    <w:p w14:paraId="24CF7142" w14:textId="3F81E264" w:rsidR="00F72060" w:rsidRPr="00872163" w:rsidDel="00322D60" w:rsidRDefault="00F72060" w:rsidP="00872163">
      <w:pPr>
        <w:pStyle w:val="NoIndent"/>
        <w:jc w:val="center"/>
        <w:rPr>
          <w:del w:id="26" w:author="tristan mahr" w:date="2015-05-04T15:54:00Z"/>
        </w:rPr>
      </w:pPr>
    </w:p>
    <w:p w14:paraId="4538BB01" w14:textId="74D6F6AF" w:rsidR="00F72060" w:rsidRPr="00872163" w:rsidDel="00322D60" w:rsidRDefault="00F72060" w:rsidP="00872163">
      <w:pPr>
        <w:pStyle w:val="NoIndent"/>
        <w:jc w:val="center"/>
        <w:rPr>
          <w:del w:id="27" w:author="tristan mahr" w:date="2015-05-04T15:54:00Z"/>
        </w:rPr>
      </w:pPr>
    </w:p>
    <w:p w14:paraId="2C6B00E3" w14:textId="75C2880A" w:rsidR="00F72060" w:rsidRPr="00872163" w:rsidDel="00322D60" w:rsidRDefault="00F72060" w:rsidP="00872163">
      <w:pPr>
        <w:pStyle w:val="NoIndent"/>
        <w:jc w:val="center"/>
        <w:rPr>
          <w:del w:id="28" w:author="tristan mahr" w:date="2015-05-04T15:54:00Z"/>
        </w:rPr>
      </w:pPr>
    </w:p>
    <w:p w14:paraId="200DD10B" w14:textId="42E9DA33" w:rsidR="00F72060" w:rsidRPr="00872163" w:rsidDel="00322D60" w:rsidRDefault="00F72060" w:rsidP="00872163">
      <w:pPr>
        <w:pStyle w:val="NoIndent"/>
        <w:jc w:val="center"/>
        <w:rPr>
          <w:del w:id="29" w:author="tristan mahr" w:date="2015-05-04T15:54:00Z"/>
        </w:rPr>
      </w:pPr>
    </w:p>
    <w:p w14:paraId="4D195EE6" w14:textId="2064A607" w:rsidR="00F72060" w:rsidRPr="00872163" w:rsidDel="00322D60" w:rsidRDefault="00F72060" w:rsidP="00872163">
      <w:pPr>
        <w:pStyle w:val="NoIndent"/>
        <w:jc w:val="center"/>
        <w:rPr>
          <w:del w:id="30" w:author="tristan mahr" w:date="2015-05-04T15:54:00Z"/>
        </w:rPr>
      </w:pPr>
    </w:p>
    <w:p w14:paraId="615A7778" w14:textId="504229AB" w:rsidR="00F72060" w:rsidRPr="00872163" w:rsidDel="00322D60" w:rsidRDefault="00F72060" w:rsidP="00872163">
      <w:pPr>
        <w:pStyle w:val="NoIndent"/>
        <w:jc w:val="center"/>
        <w:rPr>
          <w:del w:id="31" w:author="tristan mahr" w:date="2015-05-04T15:54:00Z"/>
        </w:rPr>
      </w:pPr>
    </w:p>
    <w:p w14:paraId="11C3C8C7" w14:textId="154557C5" w:rsidR="00F72060" w:rsidRPr="00872163" w:rsidDel="00322D60" w:rsidRDefault="00F72060">
      <w:pPr>
        <w:tabs>
          <w:tab w:val="left" w:pos="3648"/>
        </w:tabs>
        <w:rPr>
          <w:del w:id="32" w:author="tristan mahr" w:date="2015-05-04T15:54:00Z"/>
          <w:szCs w:val="24"/>
        </w:rPr>
        <w:sectPr w:rsidR="00F72060" w:rsidRPr="00872163" w:rsidDel="00322D60" w:rsidSect="00AE1EF9">
          <w:headerReference w:type="even" r:id="rId11"/>
          <w:headerReference w:type="default" r:id="rId12"/>
          <w:pgSz w:w="12240" w:h="15840"/>
          <w:pgMar w:top="1440" w:right="1440" w:bottom="1440" w:left="1440" w:header="720" w:footer="720" w:gutter="0"/>
          <w:cols w:space="720"/>
          <w:titlePg/>
        </w:sectPr>
      </w:pPr>
    </w:p>
    <w:p w14:paraId="578210AA" w14:textId="02DC32F1" w:rsidR="00F72060" w:rsidRPr="00872163" w:rsidDel="00322D60" w:rsidRDefault="00F12803" w:rsidP="004E0031">
      <w:pPr>
        <w:pStyle w:val="Heading1"/>
        <w:rPr>
          <w:del w:id="33" w:author="tristan mahr" w:date="2015-05-04T15:54:00Z"/>
        </w:rPr>
      </w:pPr>
      <w:del w:id="34" w:author="tristan mahr" w:date="2015-05-04T15:54:00Z">
        <w:r w:rsidRPr="00872163" w:rsidDel="00322D60">
          <w:delText>Abstract</w:delText>
        </w:r>
      </w:del>
    </w:p>
    <w:p w14:paraId="5236C2ED" w14:textId="6B20E888" w:rsidR="00F72060" w:rsidRPr="00872163" w:rsidDel="00322D60" w:rsidRDefault="009A665A" w:rsidP="004E0031">
      <w:pPr>
        <w:pStyle w:val="NoIndent"/>
        <w:rPr>
          <w:del w:id="35" w:author="tristan mahr" w:date="2015-05-04T15:54:00Z"/>
        </w:rPr>
      </w:pPr>
      <w:del w:id="36" w:author="tristan mahr" w:date="2015-05-04T15:54:00Z">
        <w:r w:rsidRPr="00872163" w:rsidDel="00322D60">
          <w:delText>Recognizing familiar words quickly and accurately facilitates learning new words</w:delText>
        </w:r>
        <w:r w:rsidR="00EF1EC5" w:rsidDel="00322D60">
          <w:delText>, as well as</w:delText>
        </w:r>
        <w:r w:rsidRPr="00872163" w:rsidDel="00322D60">
          <w:delText xml:space="preserve"> other aspects of language acquisition. This</w:delText>
        </w:r>
        <w:r w:rsidR="00F12803" w:rsidRPr="00872163" w:rsidDel="00322D60">
          <w:delText xml:space="preserve"> study us</w:delText>
        </w:r>
        <w:r w:rsidR="00F54358" w:rsidRPr="00872163" w:rsidDel="00322D60">
          <w:delText>ed</w:delText>
        </w:r>
        <w:r w:rsidR="00F12803" w:rsidRPr="00872163" w:rsidDel="00322D60">
          <w:delText xml:space="preserve"> a four</w:delText>
        </w:r>
        <w:r w:rsidR="00F72152" w:rsidRPr="00872163" w:rsidDel="00322D60">
          <w:delText>-</w:delText>
        </w:r>
        <w:r w:rsidR="00F12803" w:rsidRPr="00872163" w:rsidDel="00322D60">
          <w:delText>image paradigm</w:delText>
        </w:r>
        <w:r w:rsidR="00E274BA" w:rsidRPr="00872163" w:rsidDel="00322D60">
          <w:delText xml:space="preserve"> </w:delText>
        </w:r>
        <w:r w:rsidR="007B78C0" w:rsidRPr="00872163" w:rsidDel="00322D60">
          <w:delText>including</w:delText>
        </w:r>
        <w:r w:rsidR="00E274BA" w:rsidRPr="00872163" w:rsidDel="00322D60">
          <w:delText xml:space="preserve"> both a semantic and phonological competitor to study lexical processing efficiency in </w:delText>
        </w:r>
        <w:r w:rsidR="00056CB7" w:rsidRPr="00872163" w:rsidDel="00322D60">
          <w:delText>3</w:delText>
        </w:r>
        <w:r w:rsidR="00056CB7" w:rsidDel="00322D60">
          <w:delText>–</w:delText>
        </w:r>
        <w:r w:rsidR="00056CB7" w:rsidRPr="00872163" w:rsidDel="00322D60">
          <w:delText>5</w:delText>
        </w:r>
        <w:r w:rsidR="00056CB7" w:rsidDel="00322D60">
          <w:delText xml:space="preserve"> </w:delText>
        </w:r>
        <w:r w:rsidR="00056CB7" w:rsidRPr="00872163" w:rsidDel="00322D60">
          <w:delText>year-old</w:delText>
        </w:r>
        <w:r w:rsidR="00056CB7" w:rsidDel="00322D60">
          <w:delText xml:space="preserve"> children</w:delText>
        </w:r>
        <w:r w:rsidR="00F12803" w:rsidRPr="00872163" w:rsidDel="00322D60">
          <w:delText xml:space="preserve">. Experiment 1 </w:delText>
        </w:r>
        <w:r w:rsidRPr="00872163" w:rsidDel="00322D60">
          <w:delText>found</w:delText>
        </w:r>
        <w:r w:rsidR="00F54358" w:rsidRPr="00872163" w:rsidDel="00322D60">
          <w:delText xml:space="preserve"> </w:delText>
        </w:r>
        <w:r w:rsidR="00E274BA" w:rsidRPr="00872163" w:rsidDel="00322D60">
          <w:delText xml:space="preserve">this </w:delText>
        </w:r>
        <w:r w:rsidR="00F12803" w:rsidRPr="00872163" w:rsidDel="00322D60">
          <w:delText xml:space="preserve">paradigm was sensitive to vocabulary-size differences. Experiment 2 included a more </w:delText>
        </w:r>
        <w:r w:rsidR="002835B3" w:rsidRPr="00872163" w:rsidDel="00322D60">
          <w:delText xml:space="preserve">diverse group of </w:delText>
        </w:r>
        <w:r w:rsidR="00EF1EC5" w:rsidDel="00322D60">
          <w:delText>children</w:delText>
        </w:r>
        <w:r w:rsidR="00F12803" w:rsidRPr="00872163" w:rsidDel="00322D60">
          <w:delText xml:space="preserve"> who were tested in their native dialect (either African American English or Mainstream American English</w:delText>
        </w:r>
        <w:r w:rsidR="00FD692C" w:rsidRPr="00872163" w:rsidDel="00322D60">
          <w:delText>)</w:delText>
        </w:r>
        <w:r w:rsidR="00F12803" w:rsidRPr="00872163" w:rsidDel="00322D60">
          <w:delText>. No effect of stimulus dialect was observed, suggesting this ecologically valid practice is methodologically feasible. Results showed that vocabulary size was a better predictor of eye gaze patterns than maternal education level, but that high maternal education had a “protective” effect on lexical processing efficiency.</w:delText>
        </w:r>
      </w:del>
    </w:p>
    <w:p w14:paraId="5B3B8664" w14:textId="6885A9E8" w:rsidR="00980798" w:rsidRPr="00872163" w:rsidDel="00322D60" w:rsidRDefault="00980798" w:rsidP="00872163">
      <w:pPr>
        <w:ind w:firstLine="0"/>
        <w:rPr>
          <w:del w:id="37" w:author="tristan mahr" w:date="2015-05-04T15:54:00Z"/>
          <w:szCs w:val="24"/>
        </w:rPr>
      </w:pPr>
    </w:p>
    <w:p w14:paraId="600D96F1" w14:textId="657F6BCA" w:rsidR="0010265F" w:rsidRPr="0010265F" w:rsidDel="00322D60" w:rsidRDefault="0010265F" w:rsidP="00872163">
      <w:pPr>
        <w:ind w:firstLine="0"/>
        <w:rPr>
          <w:ins w:id="38" w:author="Jan Edwards" w:date="2015-04-30T14:19:00Z"/>
          <w:del w:id="39" w:author="tristan mahr" w:date="2015-05-04T15:54:00Z"/>
          <w:b/>
          <w:szCs w:val="24"/>
          <w:rPrChange w:id="40" w:author="Jan Edwards" w:date="2015-04-30T14:20:00Z">
            <w:rPr>
              <w:ins w:id="41" w:author="Jan Edwards" w:date="2015-04-30T14:19:00Z"/>
              <w:del w:id="42" w:author="tristan mahr" w:date="2015-05-04T15:54:00Z"/>
              <w:szCs w:val="24"/>
            </w:rPr>
          </w:rPrChange>
        </w:rPr>
      </w:pPr>
      <w:ins w:id="43" w:author="Jan Edwards" w:date="2015-04-30T14:19:00Z">
        <w:del w:id="44" w:author="tristan mahr" w:date="2015-05-04T15:54:00Z">
          <w:r w:rsidRPr="0010265F" w:rsidDel="00322D60">
            <w:rPr>
              <w:b/>
              <w:szCs w:val="24"/>
              <w:rPrChange w:id="45" w:author="Jan Edwards" w:date="2015-04-30T14:20:00Z">
                <w:rPr>
                  <w:szCs w:val="24"/>
                </w:rPr>
              </w:rPrChange>
            </w:rPr>
            <w:delText>Word count: max = 10,000</w:delText>
          </w:r>
        </w:del>
      </w:ins>
    </w:p>
    <w:p w14:paraId="61D68EF2" w14:textId="317E51B0" w:rsidR="0010265F" w:rsidRPr="0010265F" w:rsidDel="00322D60" w:rsidRDefault="002632F5" w:rsidP="00872163">
      <w:pPr>
        <w:ind w:firstLine="0"/>
        <w:rPr>
          <w:ins w:id="46" w:author="Jan Edwards" w:date="2015-04-30T14:19:00Z"/>
          <w:del w:id="47" w:author="tristan mahr" w:date="2015-05-04T15:54:00Z"/>
          <w:b/>
          <w:szCs w:val="24"/>
          <w:rPrChange w:id="48" w:author="Jan Edwards" w:date="2015-04-30T14:20:00Z">
            <w:rPr>
              <w:ins w:id="49" w:author="Jan Edwards" w:date="2015-04-30T14:19:00Z"/>
              <w:del w:id="50" w:author="tristan mahr" w:date="2015-05-04T15:54:00Z"/>
              <w:szCs w:val="24"/>
            </w:rPr>
          </w:rPrChange>
        </w:rPr>
      </w:pPr>
      <w:ins w:id="51" w:author="Jan Edwards" w:date="2015-04-30T14:19:00Z">
        <w:del w:id="52" w:author="tristan mahr" w:date="2015-05-04T15:54:00Z">
          <w:r w:rsidDel="00322D60">
            <w:rPr>
              <w:b/>
              <w:szCs w:val="24"/>
            </w:rPr>
            <w:delText>11689</w:delText>
          </w:r>
          <w:r w:rsidR="009D1A1D" w:rsidDel="00322D60">
            <w:rPr>
              <w:b/>
              <w:szCs w:val="24"/>
            </w:rPr>
            <w:delText xml:space="preserve"> – </w:delText>
          </w:r>
        </w:del>
      </w:ins>
      <w:ins w:id="53" w:author="Jan Edwards" w:date="2015-04-30T15:13:00Z">
        <w:del w:id="54" w:author="tristan mahr" w:date="2015-05-04T15:54:00Z">
          <w:r w:rsidDel="00322D60">
            <w:rPr>
              <w:b/>
              <w:szCs w:val="24"/>
            </w:rPr>
            <w:delText>25</w:delText>
          </w:r>
          <w:r w:rsidR="00C44F6A" w:rsidDel="00322D60">
            <w:rPr>
              <w:b/>
              <w:szCs w:val="24"/>
            </w:rPr>
            <w:delText xml:space="preserve"> (this blurb) - </w:delText>
          </w:r>
        </w:del>
      </w:ins>
      <w:ins w:id="55" w:author="Jan Edwards" w:date="2015-04-30T14:19:00Z">
        <w:del w:id="56" w:author="tristan mahr" w:date="2015-05-04T15:54:00Z">
          <w:r w:rsidR="009D1A1D" w:rsidDel="00322D60">
            <w:rPr>
              <w:b/>
              <w:szCs w:val="24"/>
            </w:rPr>
            <w:delText>166</w:delText>
          </w:r>
          <w:r w:rsidR="0010265F" w:rsidRPr="0010265F" w:rsidDel="00322D60">
            <w:rPr>
              <w:b/>
              <w:szCs w:val="24"/>
              <w:rPrChange w:id="57" w:author="Jan Edwards" w:date="2015-04-30T14:20:00Z">
                <w:rPr>
                  <w:szCs w:val="24"/>
                </w:rPr>
              </w:rPrChange>
            </w:rPr>
            <w:delText xml:space="preserve">7 (abstract and references) = </w:delText>
          </w:r>
        </w:del>
      </w:ins>
      <w:ins w:id="58" w:author="Jan Edwards" w:date="2015-04-30T15:16:00Z">
        <w:del w:id="59" w:author="tristan mahr" w:date="2015-05-04T15:54:00Z">
          <w:r w:rsidDel="00322D60">
            <w:rPr>
              <w:b/>
              <w:szCs w:val="24"/>
            </w:rPr>
            <w:delText>9,997</w:delText>
          </w:r>
        </w:del>
      </w:ins>
    </w:p>
    <w:p w14:paraId="19E0EBB8" w14:textId="333AE8E3" w:rsidR="00F72060" w:rsidRPr="00872163" w:rsidDel="00322D60" w:rsidRDefault="002632F5" w:rsidP="00872163">
      <w:pPr>
        <w:ind w:firstLine="0"/>
        <w:rPr>
          <w:del w:id="60" w:author="tristan mahr" w:date="2015-05-04T15:54:00Z"/>
          <w:szCs w:val="24"/>
        </w:rPr>
      </w:pPr>
      <w:ins w:id="61" w:author="Jan Edwards" w:date="2015-04-30T15:16:00Z">
        <w:del w:id="62" w:author="tristan mahr" w:date="2015-05-04T15:54:00Z">
          <w:r w:rsidDel="00322D60">
            <w:rPr>
              <w:b/>
              <w:szCs w:val="24"/>
            </w:rPr>
            <w:delText xml:space="preserve">need to </w:delText>
          </w:r>
        </w:del>
      </w:ins>
      <w:ins w:id="63" w:author="Jan Edwards" w:date="2015-04-30T15:00:00Z">
        <w:del w:id="64" w:author="tristan mahr" w:date="2015-05-04T15:54:00Z">
          <w:r w:rsidR="00CA5F2A" w:rsidDel="00322D60">
            <w:rPr>
              <w:b/>
              <w:szCs w:val="24"/>
            </w:rPr>
            <w:delText>delete: Golinkoff reference, Mahr reference</w:delText>
          </w:r>
        </w:del>
      </w:ins>
      <w:ins w:id="65" w:author="Jan Edwards" w:date="2015-04-30T15:01:00Z">
        <w:del w:id="66" w:author="tristan mahr" w:date="2015-05-04T15:54:00Z">
          <w:r w:rsidR="00CA5F2A" w:rsidDel="00322D60">
            <w:rPr>
              <w:b/>
              <w:szCs w:val="24"/>
            </w:rPr>
            <w:delText>, Fenson reference</w:delText>
          </w:r>
        </w:del>
      </w:ins>
      <w:del w:id="67" w:author="tristan mahr" w:date="2015-05-04T15:54:00Z">
        <w:r w:rsidR="00F12803" w:rsidRPr="00872163" w:rsidDel="00322D60">
          <w:rPr>
            <w:szCs w:val="24"/>
          </w:rPr>
          <w:br w:type="page"/>
        </w:r>
      </w:del>
    </w:p>
    <w:p w14:paraId="64BFC1B7" w14:textId="76052E51" w:rsidR="00F72060" w:rsidRPr="00872163" w:rsidDel="00322D60" w:rsidRDefault="00F72060">
      <w:pPr>
        <w:rPr>
          <w:del w:id="68" w:author="tristan mahr" w:date="2015-05-04T15:54:00Z"/>
          <w:szCs w:val="24"/>
        </w:rPr>
        <w:sectPr w:rsidR="00F72060" w:rsidRPr="00872163" w:rsidDel="00322D60" w:rsidSect="00872163">
          <w:headerReference w:type="first" r:id="rId13"/>
          <w:footerReference w:type="first" r:id="rId14"/>
          <w:pgSz w:w="12240" w:h="15840"/>
          <w:pgMar w:top="1440" w:right="1440" w:bottom="1440" w:left="1440" w:header="720" w:footer="720" w:gutter="0"/>
          <w:cols w:space="720"/>
          <w:titlePg/>
          <w:docGrid w:linePitch="299"/>
        </w:sectPr>
      </w:pPr>
    </w:p>
    <w:p w14:paraId="03A4430E" w14:textId="054FFA69" w:rsidR="00F72060" w:rsidRPr="00872163" w:rsidDel="00322D60" w:rsidRDefault="00F12803" w:rsidP="00872163">
      <w:pPr>
        <w:pStyle w:val="Heading1"/>
        <w:rPr>
          <w:del w:id="69" w:author="tristan mahr" w:date="2015-05-04T15:54:00Z"/>
        </w:rPr>
      </w:pPr>
      <w:del w:id="70" w:author="tristan mahr" w:date="2015-05-04T15:54:00Z">
        <w:r w:rsidRPr="00872163" w:rsidDel="00322D60">
          <w:delText>I</w:delText>
        </w:r>
        <w:r w:rsidR="00773D26" w:rsidRPr="00872163" w:rsidDel="00322D60">
          <w:delText>ntrod</w:delText>
        </w:r>
        <w:r w:rsidR="00410205" w:rsidRPr="00872163" w:rsidDel="00322D60">
          <w:softHyphen/>
        </w:r>
        <w:r w:rsidR="00410205" w:rsidRPr="00872163" w:rsidDel="00322D60">
          <w:softHyphen/>
        </w:r>
        <w:r w:rsidR="00773D26" w:rsidRPr="00872163" w:rsidDel="00322D60">
          <w:delText>uction</w:delText>
        </w:r>
      </w:del>
    </w:p>
    <w:p w14:paraId="3F514776" w14:textId="007006FC" w:rsidR="00F72060" w:rsidRPr="00872163" w:rsidDel="00322D60" w:rsidRDefault="00807CBF" w:rsidP="00872163">
      <w:pPr>
        <w:rPr>
          <w:del w:id="71" w:author="tristan mahr" w:date="2015-05-04T15:54:00Z"/>
          <w:szCs w:val="24"/>
        </w:rPr>
      </w:pPr>
      <w:del w:id="72" w:author="tristan mahr" w:date="2015-05-04T15:54:00Z">
        <w:r w:rsidRPr="00872163" w:rsidDel="00322D60">
          <w:rPr>
            <w:szCs w:val="24"/>
          </w:rPr>
          <w:delText xml:space="preserve">It is a truism to say that young children learn from their environment. But what does this actually mean? Clearly, one of the most important forms of environmental learning </w:delText>
        </w:r>
        <w:r w:rsidR="00D62451" w:rsidRPr="00872163" w:rsidDel="00322D60">
          <w:rPr>
            <w:szCs w:val="24"/>
          </w:rPr>
          <w:delText xml:space="preserve">for children is </w:delText>
        </w:r>
        <w:r w:rsidR="004B28EE" w:rsidDel="00322D60">
          <w:rPr>
            <w:szCs w:val="24"/>
          </w:rPr>
          <w:delText>acquiring the ability to understand</w:delText>
        </w:r>
        <w:r w:rsidR="00D62451" w:rsidRPr="00872163" w:rsidDel="00322D60">
          <w:rPr>
            <w:szCs w:val="24"/>
          </w:rPr>
          <w:delText xml:space="preserve"> the words that their caregivers say to them</w:delText>
        </w:r>
        <w:r w:rsidRPr="00872163" w:rsidDel="00322D60">
          <w:rPr>
            <w:szCs w:val="24"/>
          </w:rPr>
          <w:delText xml:space="preserve">. By age three, children recognize </w:delText>
        </w:r>
        <w:r w:rsidR="008511E5" w:rsidRPr="00872163" w:rsidDel="00322D60">
          <w:rPr>
            <w:szCs w:val="24"/>
          </w:rPr>
          <w:delText>about 1</w:delText>
        </w:r>
        <w:r w:rsidR="0090776F" w:rsidDel="00322D60">
          <w:rPr>
            <w:szCs w:val="24"/>
          </w:rPr>
          <w:delText>,</w:delText>
        </w:r>
        <w:r w:rsidR="008511E5" w:rsidRPr="00872163" w:rsidDel="00322D60">
          <w:rPr>
            <w:szCs w:val="24"/>
          </w:rPr>
          <w:delText>000 words</w:delText>
        </w:r>
        <w:r w:rsidR="0090776F" w:rsidDel="00322D60">
          <w:rPr>
            <w:szCs w:val="24"/>
          </w:rPr>
          <w:delText>,</w:delText>
        </w:r>
        <w:r w:rsidR="008511E5" w:rsidRPr="00872163" w:rsidDel="00322D60">
          <w:rPr>
            <w:szCs w:val="24"/>
          </w:rPr>
          <w:delText xml:space="preserve"> and </w:delText>
        </w:r>
        <w:r w:rsidRPr="00872163" w:rsidDel="00322D60">
          <w:rPr>
            <w:szCs w:val="24"/>
          </w:rPr>
          <w:delText>by age five, they recognize</w:delText>
        </w:r>
        <w:r w:rsidR="008511E5" w:rsidRPr="00872163" w:rsidDel="00322D60">
          <w:rPr>
            <w:szCs w:val="24"/>
          </w:rPr>
          <w:delText xml:space="preserve"> at least 10,000 words </w:delText>
        </w:r>
        <w:r w:rsidR="00773DEC" w:rsidRPr="00872163" w:rsidDel="00322D60">
          <w:rPr>
            <w:noProof/>
            <w:szCs w:val="24"/>
          </w:rPr>
          <w:delText>(Shipley &amp; McAfee, 2015)</w:delText>
        </w:r>
        <w:r w:rsidR="00F12803" w:rsidRPr="00872163" w:rsidDel="00322D60">
          <w:rPr>
            <w:szCs w:val="24"/>
          </w:rPr>
          <w:delText>.</w:delText>
        </w:r>
        <w:r w:rsidR="00E741D4" w:rsidRPr="00872163" w:rsidDel="00322D60">
          <w:rPr>
            <w:szCs w:val="24"/>
          </w:rPr>
          <w:delText xml:space="preserve"> </w:delText>
        </w:r>
        <w:r w:rsidR="008511E5" w:rsidRPr="00872163" w:rsidDel="00322D60">
          <w:rPr>
            <w:szCs w:val="24"/>
          </w:rPr>
          <w:delText xml:space="preserve">Young children must process </w:delText>
        </w:r>
        <w:r w:rsidRPr="00872163" w:rsidDel="00322D60">
          <w:rPr>
            <w:szCs w:val="24"/>
          </w:rPr>
          <w:delText xml:space="preserve">these </w:delText>
        </w:r>
        <w:r w:rsidR="008511E5" w:rsidRPr="00872163" w:rsidDel="00322D60">
          <w:rPr>
            <w:szCs w:val="24"/>
          </w:rPr>
          <w:delText xml:space="preserve">familiar words quickly and accurately in order to learn new words, acquire syntax, and learn from the environment. </w:delText>
        </w:r>
        <w:r w:rsidR="00F12803" w:rsidRPr="00872163" w:rsidDel="00322D60">
          <w:rPr>
            <w:szCs w:val="24"/>
          </w:rPr>
          <w:delText xml:space="preserve">Given that the average speaking rate is approximately two syllables per second, even small differences in the efficiency of lexical processing will place some children at an advantage and others at a disadvantage, with respect to language learning. Our goal in this study was to explore some of the factors that influence the speed and accuracy </w:delText>
        </w:r>
        <w:r w:rsidR="008E1472" w:rsidRPr="00872163" w:rsidDel="00322D60">
          <w:rPr>
            <w:szCs w:val="24"/>
          </w:rPr>
          <w:delText xml:space="preserve">with </w:delText>
        </w:r>
        <w:r w:rsidR="00F12803" w:rsidRPr="00872163" w:rsidDel="00322D60">
          <w:rPr>
            <w:szCs w:val="24"/>
          </w:rPr>
          <w:delText>which children are able to recognize known words.</w:delText>
        </w:r>
      </w:del>
    </w:p>
    <w:p w14:paraId="2C2F47CB" w14:textId="4ED3CD94" w:rsidR="00F72060" w:rsidRPr="00872163" w:rsidDel="00322D60" w:rsidRDefault="00F12803" w:rsidP="00872163">
      <w:pPr>
        <w:pStyle w:val="Heading2"/>
        <w:rPr>
          <w:del w:id="73" w:author="tristan mahr" w:date="2015-05-04T15:54:00Z"/>
        </w:rPr>
      </w:pPr>
      <w:del w:id="74" w:author="tristan mahr" w:date="2015-05-04T15:54:00Z">
        <w:r w:rsidRPr="00872163" w:rsidDel="00322D60">
          <w:delText>Relationship between vocabulary size and lexical processing efficiency</w:delText>
        </w:r>
      </w:del>
    </w:p>
    <w:p w14:paraId="2CE20CFD" w14:textId="18D7099F" w:rsidR="00F72060" w:rsidRPr="00872163" w:rsidDel="00322D60" w:rsidRDefault="00F12803" w:rsidP="00872163">
      <w:pPr>
        <w:rPr>
          <w:del w:id="75" w:author="tristan mahr" w:date="2015-05-04T15:54:00Z"/>
          <w:szCs w:val="24"/>
        </w:rPr>
      </w:pPr>
      <w:del w:id="76" w:author="tristan mahr" w:date="2015-05-04T15:54:00Z">
        <w:r w:rsidRPr="00872163" w:rsidDel="00322D60">
          <w:rPr>
            <w:szCs w:val="24"/>
          </w:rPr>
          <w:delText>The relationship between vocabulary size and lexical processing efficiency is not well understood.</w:delText>
        </w:r>
        <w:r w:rsidR="00773D26" w:rsidRPr="00872163" w:rsidDel="00322D60">
          <w:rPr>
            <w:szCs w:val="24"/>
          </w:rPr>
          <w:delText xml:space="preserve"> </w:delText>
        </w:r>
        <w:r w:rsidRPr="00872163" w:rsidDel="00322D60">
          <w:rPr>
            <w:szCs w:val="24"/>
          </w:rPr>
          <w:delText>Infants learn to recognize words before they have amassed a relatively large vocabulary</w:delText>
        </w:r>
        <w:r w:rsidR="008E1472" w:rsidRPr="00872163" w:rsidDel="00322D60">
          <w:rPr>
            <w:color w:val="000000"/>
            <w:szCs w:val="24"/>
          </w:rPr>
          <w:delText>,</w:delText>
        </w:r>
        <w:r w:rsidRPr="00872163" w:rsidDel="00322D60">
          <w:rPr>
            <w:szCs w:val="24"/>
          </w:rPr>
          <w:delText xml:space="preserve"> and there is no experimental or computational evidence for any shift in the mechanisms that underlie word recognition as a function of vocabulary size </w:delText>
        </w:r>
        <w:r w:rsidR="002835B3" w:rsidRPr="00872163" w:rsidDel="00322D60">
          <w:rPr>
            <w:noProof/>
            <w:szCs w:val="24"/>
          </w:rPr>
          <w:delText>(Mayor &amp; Plunkett, 2014)</w:delText>
        </w:r>
        <w:r w:rsidRPr="00872163" w:rsidDel="00322D60">
          <w:rPr>
            <w:szCs w:val="24"/>
          </w:rPr>
          <w:delText xml:space="preserve">. However, it is likely that children with larger vocabularies are better able to utilize the skills necessary for word recognition, leading to more efficient lexical processing. For instance, prelingual 9-month-old infants </w:delText>
        </w:r>
        <w:r w:rsidR="004204EB" w:rsidRPr="00872163" w:rsidDel="00322D60">
          <w:rPr>
            <w:szCs w:val="24"/>
          </w:rPr>
          <w:delText xml:space="preserve">attend more to an unfamiliar object when they hear a novel rather than a neutral label </w:delText>
        </w:r>
        <w:r w:rsidR="002835B3" w:rsidRPr="00872163" w:rsidDel="00322D60">
          <w:rPr>
            <w:noProof/>
            <w:szCs w:val="24"/>
          </w:rPr>
          <w:delText>(Dewar &amp; Xu, 2007; Markman, Wasow, &amp; Hansen, 2003; Mather &amp; Plunkett, 2010)</w:delText>
        </w:r>
        <w:r w:rsidR="002835B3" w:rsidRPr="00872163" w:rsidDel="00322D60">
          <w:rPr>
            <w:szCs w:val="24"/>
          </w:rPr>
          <w:delText>,</w:delText>
        </w:r>
        <w:r w:rsidRPr="00872163" w:rsidDel="00322D60">
          <w:rPr>
            <w:szCs w:val="24"/>
          </w:rPr>
          <w:delText xml:space="preserve"> suggesting that the emergence of disambiguation </w:delText>
        </w:r>
        <w:r w:rsidR="004204EB" w:rsidRPr="00872163" w:rsidDel="00322D60">
          <w:rPr>
            <w:szCs w:val="24"/>
          </w:rPr>
          <w:delText xml:space="preserve">is </w:delText>
        </w:r>
        <w:r w:rsidRPr="00872163" w:rsidDel="00322D60">
          <w:rPr>
            <w:szCs w:val="24"/>
          </w:rPr>
          <w:delText xml:space="preserve">independent of vocabulary size </w:delText>
        </w:r>
        <w:r w:rsidRPr="00872163" w:rsidDel="00322D60">
          <w:rPr>
            <w:color w:val="000000"/>
            <w:szCs w:val="24"/>
          </w:rPr>
          <w:delText xml:space="preserve">(but see </w:delText>
        </w:r>
        <w:r w:rsidR="00B37DA9" w:rsidRPr="00872163" w:rsidDel="00322D60">
          <w:rPr>
            <w:color w:val="000000"/>
            <w:szCs w:val="24"/>
          </w:rPr>
          <w:delText>Mervis and Bertrand</w:delText>
        </w:r>
        <w:r w:rsidR="00DF536B" w:rsidDel="00322D60">
          <w:rPr>
            <w:color w:val="000000"/>
            <w:szCs w:val="24"/>
          </w:rPr>
          <w:delText>,</w:delText>
        </w:r>
        <w:r w:rsidR="00B37DA9" w:rsidRPr="00872163" w:rsidDel="00322D60">
          <w:rPr>
            <w:color w:val="000000"/>
            <w:szCs w:val="24"/>
          </w:rPr>
          <w:delText xml:space="preserve"> </w:delText>
        </w:r>
        <w:r w:rsidR="00B37DA9" w:rsidRPr="00872163" w:rsidDel="00322D60">
          <w:rPr>
            <w:noProof/>
            <w:color w:val="000000"/>
            <w:szCs w:val="24"/>
          </w:rPr>
          <w:delText>1994</w:delText>
        </w:r>
        <w:r w:rsidRPr="00872163" w:rsidDel="00322D60">
          <w:rPr>
            <w:color w:val="000000"/>
            <w:szCs w:val="24"/>
          </w:rPr>
          <w:delText xml:space="preserve"> for a counter view). Yet, it is also the case that 2- to 5-year-olds with larger vocabulary sizes are more likely to demonstrate disambiguation, relative to peers with smaller vocabularies</w:delText>
        </w:r>
        <w:r w:rsidR="002835B3" w:rsidRPr="00872163" w:rsidDel="00322D60">
          <w:rPr>
            <w:color w:val="000000"/>
            <w:szCs w:val="24"/>
          </w:rPr>
          <w:delText xml:space="preserve"> </w:delText>
        </w:r>
        <w:r w:rsidR="003D3D58" w:rsidRPr="003D3D58" w:rsidDel="00322D60">
          <w:rPr>
            <w:noProof/>
            <w:color w:val="000000"/>
            <w:szCs w:val="24"/>
          </w:rPr>
          <w:delText>(Bion, B</w:delText>
        </w:r>
        <w:r w:rsidR="005E582E" w:rsidDel="00322D60">
          <w:rPr>
            <w:noProof/>
            <w:color w:val="000000"/>
            <w:szCs w:val="24"/>
          </w:rPr>
          <w:delText>orovsky, &amp; Fernald, 2013; Law</w:delText>
        </w:r>
        <w:r w:rsidR="003D3D58" w:rsidRPr="003D3D58" w:rsidDel="00322D60">
          <w:rPr>
            <w:noProof/>
            <w:color w:val="000000"/>
            <w:szCs w:val="24"/>
          </w:rPr>
          <w:delText xml:space="preserve"> &amp; Edwards, 2014)</w:delText>
        </w:r>
        <w:r w:rsidRPr="00872163" w:rsidDel="00322D60">
          <w:rPr>
            <w:color w:val="000000"/>
            <w:szCs w:val="24"/>
          </w:rPr>
          <w:delText xml:space="preserve">. </w:delText>
        </w:r>
      </w:del>
    </w:p>
    <w:p w14:paraId="7719225E" w14:textId="6B59F015" w:rsidR="007A5A7E" w:rsidRPr="00872163" w:rsidDel="00322D60" w:rsidRDefault="00F12803" w:rsidP="00872163">
      <w:pPr>
        <w:rPr>
          <w:del w:id="77" w:author="tristan mahr" w:date="2015-05-04T15:54:00Z"/>
          <w:color w:val="000000"/>
          <w:szCs w:val="24"/>
        </w:rPr>
      </w:pPr>
      <w:del w:id="78" w:author="tristan mahr" w:date="2015-05-04T15:54:00Z">
        <w:r w:rsidRPr="00872163" w:rsidDel="00322D60">
          <w:rPr>
            <w:color w:val="000000"/>
            <w:szCs w:val="24"/>
          </w:rPr>
          <w:delText>In addition, the phonological system becomes more fine-tuned</w:delText>
        </w:r>
        <w:r w:rsidR="0090776F" w:rsidDel="00322D60">
          <w:rPr>
            <w:color w:val="000000"/>
            <w:szCs w:val="24"/>
          </w:rPr>
          <w:delText xml:space="preserve"> </w:delText>
        </w:r>
        <w:r w:rsidR="0090776F" w:rsidRPr="00872163" w:rsidDel="00322D60">
          <w:rPr>
            <w:color w:val="000000"/>
            <w:szCs w:val="24"/>
          </w:rPr>
          <w:delText>as vocabulary size increases</w:delText>
        </w:r>
        <w:r w:rsidRPr="00872163" w:rsidDel="00322D60">
          <w:rPr>
            <w:color w:val="000000"/>
            <w:szCs w:val="24"/>
          </w:rPr>
          <w:delText>, result</w:delText>
        </w:r>
        <w:r w:rsidR="00B45BD2" w:rsidDel="00322D60">
          <w:rPr>
            <w:color w:val="000000"/>
            <w:szCs w:val="24"/>
          </w:rPr>
          <w:delText>ing</w:delText>
        </w:r>
        <w:r w:rsidRPr="00872163" w:rsidDel="00322D60">
          <w:rPr>
            <w:color w:val="000000"/>
            <w:szCs w:val="24"/>
          </w:rPr>
          <w:delText xml:space="preserve"> in more efficient lexical processing </w:delText>
        </w:r>
        <w:r w:rsidR="003D3D58" w:rsidRPr="003D3D58" w:rsidDel="00322D60">
          <w:rPr>
            <w:noProof/>
            <w:color w:val="000000"/>
            <w:szCs w:val="24"/>
          </w:rPr>
          <w:delText>(Edwards,</w:delText>
        </w:r>
        <w:r w:rsidR="005E582E" w:rsidDel="00322D60">
          <w:rPr>
            <w:noProof/>
            <w:color w:val="000000"/>
            <w:szCs w:val="24"/>
          </w:rPr>
          <w:delText xml:space="preserve"> Beckman, &amp; Munson, 2004; Law</w:delText>
        </w:r>
        <w:r w:rsidR="003D3D58" w:rsidRPr="003D3D58" w:rsidDel="00322D60">
          <w:rPr>
            <w:noProof/>
            <w:color w:val="000000"/>
            <w:szCs w:val="24"/>
          </w:rPr>
          <w:delText xml:space="preserve"> &amp; Edwards, 2014; Mayor &amp; Plunkett, 2014; Metsala, 1999; Werker &amp; Curtin, 2005; Werker, Fennell, Corcoran, &amp; Stager, 2002)</w:delText>
        </w:r>
        <w:r w:rsidR="00806643" w:rsidRPr="00872163" w:rsidDel="00322D60">
          <w:rPr>
            <w:color w:val="000000"/>
            <w:szCs w:val="24"/>
          </w:rPr>
          <w:delText>.</w:delText>
        </w:r>
        <w:r w:rsidR="00E741D4" w:rsidRPr="00872163" w:rsidDel="00322D60">
          <w:rPr>
            <w:color w:val="000000"/>
            <w:szCs w:val="24"/>
          </w:rPr>
          <w:delText xml:space="preserve"> </w:delText>
        </w:r>
        <w:r w:rsidR="006F119D" w:rsidRPr="00872163" w:rsidDel="00322D60">
          <w:rPr>
            <w:color w:val="000000"/>
            <w:szCs w:val="24"/>
          </w:rPr>
          <w:delText xml:space="preserve">For example, </w:delText>
        </w:r>
        <w:r w:rsidR="006F119D" w:rsidRPr="00872163" w:rsidDel="00322D60">
          <w:rPr>
            <w:szCs w:val="24"/>
          </w:rPr>
          <w:delText xml:space="preserve">18-month-olds with larger vocabulary sizes are more sensitive to phonotactic probability </w:delText>
        </w:r>
        <w:r w:rsidR="007909A7" w:rsidRPr="00872163" w:rsidDel="00322D60">
          <w:rPr>
            <w:szCs w:val="24"/>
          </w:rPr>
          <w:delText>e</w:delText>
        </w:r>
        <w:r w:rsidR="006F119D" w:rsidRPr="00872163" w:rsidDel="00322D60">
          <w:rPr>
            <w:szCs w:val="24"/>
          </w:rPr>
          <w:delText xml:space="preserve">ffects </w:delText>
        </w:r>
        <w:r w:rsidR="007909A7" w:rsidRPr="00872163" w:rsidDel="00322D60">
          <w:rPr>
            <w:szCs w:val="24"/>
          </w:rPr>
          <w:delText>in a word</w:delText>
        </w:r>
        <w:r w:rsidR="0090776F" w:rsidDel="00322D60">
          <w:rPr>
            <w:szCs w:val="24"/>
          </w:rPr>
          <w:delText>-</w:delText>
        </w:r>
        <w:r w:rsidR="007909A7" w:rsidRPr="00872163" w:rsidDel="00322D60">
          <w:rPr>
            <w:szCs w:val="24"/>
          </w:rPr>
          <w:delText xml:space="preserve">learning task </w:delText>
        </w:r>
        <w:r w:rsidR="006F119D" w:rsidRPr="00872163" w:rsidDel="00322D60">
          <w:rPr>
            <w:szCs w:val="24"/>
          </w:rPr>
          <w:delText xml:space="preserve">than their age peers with smaller vocabularies </w:delText>
        </w:r>
        <w:r w:rsidR="00806643" w:rsidRPr="00872163" w:rsidDel="00322D60">
          <w:rPr>
            <w:noProof/>
            <w:szCs w:val="24"/>
          </w:rPr>
          <w:delText>(Graf Estes, Edwards, &amp; Saffran, 2011)</w:delText>
        </w:r>
        <w:r w:rsidR="006F119D" w:rsidRPr="00872163" w:rsidDel="00322D60">
          <w:rPr>
            <w:szCs w:val="24"/>
          </w:rPr>
          <w:delText xml:space="preserve">. Furthermore, 3- to 5-year-olds with relatively larger vocabulary sizes exhibit more </w:delText>
        </w:r>
        <w:r w:rsidR="00DD7B91" w:rsidRPr="00872163" w:rsidDel="00322D60">
          <w:rPr>
            <w:szCs w:val="24"/>
          </w:rPr>
          <w:delText xml:space="preserve">sensitivity </w:delText>
        </w:r>
        <w:r w:rsidR="004F479F" w:rsidRPr="00872163" w:rsidDel="00322D60">
          <w:rPr>
            <w:szCs w:val="24"/>
          </w:rPr>
          <w:delText xml:space="preserve">than </w:delText>
        </w:r>
        <w:r w:rsidR="00DD7B91" w:rsidRPr="00872163" w:rsidDel="00322D60">
          <w:rPr>
            <w:szCs w:val="24"/>
          </w:rPr>
          <w:delText>peers with smaller vocabularies to mispronunciations of familiar words</w:delText>
        </w:r>
        <w:r w:rsidR="00806643" w:rsidRPr="00872163" w:rsidDel="00322D60">
          <w:rPr>
            <w:szCs w:val="24"/>
          </w:rPr>
          <w:delText xml:space="preserve"> </w:delText>
        </w:r>
        <w:r w:rsidR="005E582E" w:rsidDel="00322D60">
          <w:rPr>
            <w:noProof/>
            <w:szCs w:val="24"/>
          </w:rPr>
          <w:delText>(Law</w:delText>
        </w:r>
        <w:r w:rsidR="003D3D58" w:rsidRPr="003D3D58" w:rsidDel="00322D60">
          <w:rPr>
            <w:noProof/>
            <w:szCs w:val="24"/>
          </w:rPr>
          <w:delText xml:space="preserve"> &amp; Edwards, 2014)</w:delText>
        </w:r>
        <w:r w:rsidR="006F119D" w:rsidRPr="00872163" w:rsidDel="00322D60">
          <w:rPr>
            <w:szCs w:val="24"/>
          </w:rPr>
          <w:delText xml:space="preserve">. </w:delText>
        </w:r>
        <w:r w:rsidR="004F479F" w:rsidRPr="00872163" w:rsidDel="00322D60">
          <w:rPr>
            <w:szCs w:val="24"/>
          </w:rPr>
          <w:delText>Computational models of lexical access</w:delText>
        </w:r>
        <w:r w:rsidR="00DF536B" w:rsidDel="00322D60">
          <w:rPr>
            <w:szCs w:val="24"/>
          </w:rPr>
          <w:delText xml:space="preserve"> (i.e.,</w:delText>
        </w:r>
        <w:r w:rsidR="004F479F" w:rsidRPr="00872163" w:rsidDel="00322D60">
          <w:rPr>
            <w:szCs w:val="24"/>
          </w:rPr>
          <w:delText xml:space="preserve"> </w:delText>
        </w:r>
        <w:r w:rsidR="00DF536B" w:rsidRPr="00872163" w:rsidDel="00322D60">
          <w:rPr>
            <w:szCs w:val="24"/>
          </w:rPr>
          <w:delText>TRACE</w:delText>
        </w:r>
        <w:r w:rsidR="00DF536B" w:rsidDel="00322D60">
          <w:rPr>
            <w:szCs w:val="24"/>
          </w:rPr>
          <w:delText xml:space="preserve">) </w:delText>
        </w:r>
        <w:r w:rsidR="00760536" w:rsidDel="00322D60">
          <w:rPr>
            <w:szCs w:val="24"/>
          </w:rPr>
          <w:delText xml:space="preserve">have </w:delText>
        </w:r>
        <w:r w:rsidR="006F119D" w:rsidRPr="00872163" w:rsidDel="00322D60">
          <w:rPr>
            <w:szCs w:val="24"/>
          </w:rPr>
          <w:delText>also found a similar effect of vocabulary size on sensitivity to mispronunciation</w:delText>
        </w:r>
        <w:r w:rsidR="00A008F0" w:rsidRPr="00872163" w:rsidDel="00322D60">
          <w:rPr>
            <w:szCs w:val="24"/>
          </w:rPr>
          <w:delText>s</w:delText>
        </w:r>
        <w:r w:rsidR="004F479F" w:rsidRPr="00872163" w:rsidDel="00322D60">
          <w:rPr>
            <w:szCs w:val="24"/>
          </w:rPr>
          <w:delText>,</w:delText>
        </w:r>
        <w:r w:rsidR="006F119D" w:rsidRPr="00872163" w:rsidDel="00322D60">
          <w:rPr>
            <w:szCs w:val="24"/>
          </w:rPr>
          <w:delText xml:space="preserve"> </w:delText>
        </w:r>
        <w:r w:rsidR="00806643" w:rsidRPr="00872163" w:rsidDel="00322D60">
          <w:rPr>
            <w:noProof/>
            <w:szCs w:val="24"/>
          </w:rPr>
          <w:delText>(Mayor &amp; Plunkett, 2014; McClelland &amp; Elman, 1986)</w:delText>
        </w:r>
        <w:r w:rsidR="006F119D" w:rsidRPr="00872163" w:rsidDel="00322D60">
          <w:rPr>
            <w:szCs w:val="24"/>
          </w:rPr>
          <w:delText>.</w:delText>
        </w:r>
        <w:r w:rsidR="007A5A7E" w:rsidRPr="00872163" w:rsidDel="00322D60">
          <w:rPr>
            <w:szCs w:val="24"/>
          </w:rPr>
          <w:delText xml:space="preserve"> </w:delText>
        </w:r>
      </w:del>
    </w:p>
    <w:p w14:paraId="1A4875E6" w14:textId="56B9E64C" w:rsidR="005652EB" w:rsidRPr="00872163" w:rsidDel="00322D60" w:rsidRDefault="009B2E3F" w:rsidP="00872163">
      <w:pPr>
        <w:rPr>
          <w:del w:id="79" w:author="tristan mahr" w:date="2015-05-04T15:54:00Z"/>
          <w:szCs w:val="24"/>
        </w:rPr>
      </w:pPr>
      <w:del w:id="80" w:author="tristan mahr" w:date="2015-05-04T15:54:00Z">
        <w:r w:rsidRPr="00872163" w:rsidDel="00322D60">
          <w:rPr>
            <w:szCs w:val="24"/>
          </w:rPr>
          <w:delText xml:space="preserve">In the last decade, </w:delText>
        </w:r>
        <w:r w:rsidR="0090776F" w:rsidDel="00322D60">
          <w:rPr>
            <w:szCs w:val="24"/>
          </w:rPr>
          <w:delText xml:space="preserve">eye-tracking methods have examined lexical processing in </w:delText>
        </w:r>
        <w:r w:rsidR="00DF536B" w:rsidDel="00322D60">
          <w:rPr>
            <w:szCs w:val="24"/>
          </w:rPr>
          <w:delText>children during various stages of language development</w:delText>
        </w:r>
        <w:r w:rsidR="0090776F" w:rsidDel="00322D60">
          <w:rPr>
            <w:szCs w:val="24"/>
          </w:rPr>
          <w:delText>. T</w:delText>
        </w:r>
        <w:r w:rsidR="0090776F" w:rsidRPr="00872163" w:rsidDel="00322D60">
          <w:rPr>
            <w:szCs w:val="24"/>
          </w:rPr>
          <w:delText xml:space="preserve">he </w:delText>
        </w:r>
        <w:r w:rsidR="00BD08AB" w:rsidRPr="00872163" w:rsidDel="00322D60">
          <w:rPr>
            <w:szCs w:val="24"/>
          </w:rPr>
          <w:delText xml:space="preserve">looking-while-listening (LWL) </w:delText>
        </w:r>
        <w:r w:rsidRPr="00872163" w:rsidDel="00322D60">
          <w:rPr>
            <w:szCs w:val="24"/>
          </w:rPr>
          <w:delText>paradigm</w:delText>
        </w:r>
      </w:del>
      <w:ins w:id="81" w:author="Jan Edwards" w:date="2015-04-30T15:00:00Z">
        <w:del w:id="82" w:author="tristan mahr" w:date="2015-05-04T15:54:00Z">
          <w:r w:rsidR="00CA5F2A" w:rsidDel="00322D60">
            <w:rPr>
              <w:szCs w:val="24"/>
            </w:rPr>
            <w:delText xml:space="preserve"> </w:delText>
          </w:r>
        </w:del>
      </w:ins>
      <w:del w:id="83" w:author="tristan mahr" w:date="2015-05-04T15:54:00Z">
        <w:r w:rsidR="00F9257C" w:rsidRPr="00872163" w:rsidDel="00322D60">
          <w:rPr>
            <w:szCs w:val="24"/>
          </w:rPr>
          <w:delText xml:space="preserve">, an adaptation of the inter-modal preferential looking paradigm </w:delText>
        </w:r>
        <w:r w:rsidR="00806643" w:rsidRPr="00872163" w:rsidDel="00322D60">
          <w:rPr>
            <w:noProof/>
            <w:szCs w:val="24"/>
          </w:rPr>
          <w:delText>(Golinkoff, Hirsh-Pasek, Cauley, &amp; Gordon, 1987)</w:delText>
        </w:r>
        <w:r w:rsidR="00806643" w:rsidRPr="00872163" w:rsidDel="00322D60">
          <w:rPr>
            <w:szCs w:val="24"/>
          </w:rPr>
          <w:delText>,</w:delText>
        </w:r>
        <w:r w:rsidR="00F9257C" w:rsidRPr="00872163" w:rsidDel="00322D60">
          <w:rPr>
            <w:szCs w:val="24"/>
          </w:rPr>
          <w:delText xml:space="preserve"> </w:delText>
        </w:r>
        <w:r w:rsidRPr="00872163" w:rsidDel="00322D60">
          <w:rPr>
            <w:szCs w:val="24"/>
          </w:rPr>
          <w:delText xml:space="preserve">has been </w:delText>
        </w:r>
        <w:r w:rsidR="00A71148" w:rsidRPr="00872163" w:rsidDel="00322D60">
          <w:rPr>
            <w:szCs w:val="24"/>
          </w:rPr>
          <w:delText xml:space="preserve">used </w:delText>
        </w:r>
        <w:r w:rsidR="00905043" w:rsidRPr="00872163" w:rsidDel="00322D60">
          <w:rPr>
            <w:szCs w:val="24"/>
          </w:rPr>
          <w:delText xml:space="preserve">to </w:delText>
        </w:r>
        <w:r w:rsidR="005652EB" w:rsidRPr="00872163" w:rsidDel="00322D60">
          <w:rPr>
            <w:szCs w:val="24"/>
          </w:rPr>
          <w:delText>examine</w:delText>
        </w:r>
        <w:r w:rsidR="00DC1A00" w:rsidRPr="00872163" w:rsidDel="00322D60">
          <w:rPr>
            <w:szCs w:val="24"/>
          </w:rPr>
          <w:delText xml:space="preserve"> the relationship between</w:delText>
        </w:r>
        <w:r w:rsidR="005652EB" w:rsidRPr="00872163" w:rsidDel="00322D60">
          <w:rPr>
            <w:szCs w:val="24"/>
          </w:rPr>
          <w:delText xml:space="preserve"> </w:delText>
        </w:r>
        <w:r w:rsidR="00DC1A00" w:rsidRPr="00872163" w:rsidDel="00322D60">
          <w:rPr>
            <w:szCs w:val="24"/>
          </w:rPr>
          <w:delText>vocabulary size</w:delText>
        </w:r>
        <w:r w:rsidR="004A2D75" w:rsidRPr="00872163" w:rsidDel="00322D60">
          <w:rPr>
            <w:szCs w:val="24"/>
          </w:rPr>
          <w:delText xml:space="preserve"> </w:delText>
        </w:r>
        <w:r w:rsidR="004A2D75" w:rsidRPr="00872163" w:rsidDel="00322D60">
          <w:rPr>
            <w:noProof/>
            <w:szCs w:val="24"/>
          </w:rPr>
          <w:delText>(as measured by the MacArthur-Bates Communicative Development Inventory [MBCDI, Fenson et al., 2007])</w:delText>
        </w:r>
        <w:r w:rsidR="00DC1A00" w:rsidRPr="00872163" w:rsidDel="00322D60">
          <w:rPr>
            <w:szCs w:val="24"/>
          </w:rPr>
          <w:delText xml:space="preserve"> and </w:delText>
        </w:r>
        <w:r w:rsidR="00905043" w:rsidRPr="00872163" w:rsidDel="00322D60">
          <w:rPr>
            <w:szCs w:val="24"/>
          </w:rPr>
          <w:delText xml:space="preserve">lexical processing </w:delText>
        </w:r>
        <w:r w:rsidR="00DC1A00" w:rsidRPr="00872163" w:rsidDel="00322D60">
          <w:rPr>
            <w:szCs w:val="24"/>
          </w:rPr>
          <w:delText xml:space="preserve">speed and accuracy </w:delText>
        </w:r>
        <w:r w:rsidR="00905043" w:rsidRPr="00872163" w:rsidDel="00322D60">
          <w:rPr>
            <w:szCs w:val="24"/>
          </w:rPr>
          <w:delText xml:space="preserve">in </w:delText>
        </w:r>
        <w:r w:rsidR="005652EB" w:rsidRPr="00872163" w:rsidDel="00322D60">
          <w:rPr>
            <w:szCs w:val="24"/>
          </w:rPr>
          <w:delText>young children</w:delText>
        </w:r>
        <w:r w:rsidR="00AC7A04" w:rsidRPr="00872163" w:rsidDel="00322D60">
          <w:rPr>
            <w:szCs w:val="24"/>
          </w:rPr>
          <w:delText xml:space="preserve"> </w:delText>
        </w:r>
        <w:r w:rsidR="00DC1A00" w:rsidRPr="00872163" w:rsidDel="00322D60">
          <w:rPr>
            <w:szCs w:val="24"/>
          </w:rPr>
          <w:delText xml:space="preserve">in both cross-sectional and longitudinal studies </w:delText>
        </w:r>
        <w:r w:rsidR="004856F3" w:rsidRPr="00872163" w:rsidDel="00322D60">
          <w:rPr>
            <w:noProof/>
            <w:szCs w:val="24"/>
          </w:rPr>
          <w:delText>(Fernald, Perfors, &amp; Marchman, 2006; Fernald, Zangl, Portillo, &amp; Marchman, 2008)</w:delText>
        </w:r>
        <w:r w:rsidR="004856F3" w:rsidRPr="00872163" w:rsidDel="00322D60">
          <w:rPr>
            <w:szCs w:val="24"/>
          </w:rPr>
          <w:delText>.</w:delText>
        </w:r>
        <w:r w:rsidR="00E741D4" w:rsidRPr="00872163" w:rsidDel="00322D60">
          <w:rPr>
            <w:szCs w:val="24"/>
          </w:rPr>
          <w:delText xml:space="preserve"> </w:delText>
        </w:r>
        <w:r w:rsidR="00203C26" w:rsidRPr="00872163" w:rsidDel="00322D60">
          <w:rPr>
            <w:szCs w:val="24"/>
          </w:rPr>
          <w:delText xml:space="preserve">In this paradigm, </w:delText>
        </w:r>
        <w:r w:rsidR="0034724F" w:rsidRPr="00872163" w:rsidDel="00322D60">
          <w:rPr>
            <w:szCs w:val="24"/>
          </w:rPr>
          <w:delText>a</w:delText>
        </w:r>
        <w:r w:rsidR="00011A3C" w:rsidRPr="00872163" w:rsidDel="00322D60">
          <w:rPr>
            <w:szCs w:val="24"/>
          </w:rPr>
          <w:delText xml:space="preserve"> child</w:delText>
        </w:r>
        <w:r w:rsidR="00905043" w:rsidRPr="00872163" w:rsidDel="00322D60">
          <w:rPr>
            <w:szCs w:val="24"/>
          </w:rPr>
          <w:delText xml:space="preserve"> </w:delText>
        </w:r>
        <w:r w:rsidR="0034724F" w:rsidRPr="00872163" w:rsidDel="00322D60">
          <w:rPr>
            <w:szCs w:val="24"/>
          </w:rPr>
          <w:delText>looks at</w:delText>
        </w:r>
        <w:r w:rsidR="00203C26" w:rsidRPr="00872163" w:rsidDel="00322D60">
          <w:rPr>
            <w:szCs w:val="24"/>
          </w:rPr>
          <w:delText xml:space="preserve"> pictures of </w:delText>
        </w:r>
        <w:r w:rsidR="007B2493" w:rsidRPr="00872163" w:rsidDel="00322D60">
          <w:rPr>
            <w:szCs w:val="24"/>
          </w:rPr>
          <w:delText xml:space="preserve">two </w:delText>
        </w:r>
        <w:r w:rsidR="00905043" w:rsidRPr="00872163" w:rsidDel="00322D60">
          <w:rPr>
            <w:szCs w:val="24"/>
          </w:rPr>
          <w:delText xml:space="preserve">familiar objects </w:delText>
        </w:r>
        <w:r w:rsidR="0034724F" w:rsidRPr="00872163" w:rsidDel="00322D60">
          <w:rPr>
            <w:szCs w:val="24"/>
          </w:rPr>
          <w:delText>on a computer screen and listens while the</w:delText>
        </w:r>
        <w:r w:rsidR="00905043" w:rsidRPr="00872163" w:rsidDel="00322D60">
          <w:rPr>
            <w:szCs w:val="24"/>
          </w:rPr>
          <w:delText xml:space="preserve"> name of one of the two objects is presented </w:delText>
        </w:r>
        <w:r w:rsidR="00BD08AB" w:rsidRPr="00872163" w:rsidDel="00322D60">
          <w:rPr>
            <w:szCs w:val="24"/>
          </w:rPr>
          <w:delText>auditorally</w:delText>
        </w:r>
        <w:r w:rsidR="0034724F" w:rsidRPr="00872163" w:rsidDel="00322D60">
          <w:rPr>
            <w:szCs w:val="24"/>
          </w:rPr>
          <w:delText xml:space="preserve">. The </w:delText>
        </w:r>
        <w:r w:rsidR="00905043" w:rsidRPr="00872163" w:rsidDel="00322D60">
          <w:rPr>
            <w:szCs w:val="24"/>
          </w:rPr>
          <w:delText xml:space="preserve">child’s </w:delText>
        </w:r>
        <w:r w:rsidR="009B3C71" w:rsidDel="00322D60">
          <w:rPr>
            <w:szCs w:val="24"/>
          </w:rPr>
          <w:delText>looking</w:delText>
        </w:r>
        <w:r w:rsidR="00905043" w:rsidRPr="00872163" w:rsidDel="00322D60">
          <w:rPr>
            <w:szCs w:val="24"/>
          </w:rPr>
          <w:delText xml:space="preserve"> patterns are recorded</w:delText>
        </w:r>
        <w:r w:rsidR="00BD08AB" w:rsidRPr="00872163" w:rsidDel="00322D60">
          <w:rPr>
            <w:szCs w:val="24"/>
          </w:rPr>
          <w:delText xml:space="preserve"> during each trial</w:delText>
        </w:r>
        <w:r w:rsidR="0034724F" w:rsidRPr="00872163" w:rsidDel="00322D60">
          <w:rPr>
            <w:szCs w:val="24"/>
          </w:rPr>
          <w:delText xml:space="preserve">. </w:delText>
        </w:r>
        <w:r w:rsidR="00A60B70" w:rsidRPr="00872163" w:rsidDel="00322D60">
          <w:rPr>
            <w:szCs w:val="24"/>
          </w:rPr>
          <w:delText>Minim</w:delText>
        </w:r>
        <w:r w:rsidR="008E1472" w:rsidRPr="00872163" w:rsidDel="00322D60">
          <w:rPr>
            <w:szCs w:val="24"/>
          </w:rPr>
          <w:delText>al</w:delText>
        </w:r>
        <w:r w:rsidR="00A60B70" w:rsidRPr="00872163" w:rsidDel="00322D60">
          <w:rPr>
            <w:szCs w:val="24"/>
          </w:rPr>
          <w:delText xml:space="preserve"> cognitive and behavioral demands are required to participate in this paradigm; n</w:delText>
        </w:r>
        <w:r w:rsidR="0034724F" w:rsidRPr="00872163" w:rsidDel="00322D60">
          <w:rPr>
            <w:szCs w:val="24"/>
          </w:rPr>
          <w:delText xml:space="preserve">o </w:delText>
        </w:r>
        <w:r w:rsidR="00D9428B" w:rsidRPr="00872163" w:rsidDel="00322D60">
          <w:rPr>
            <w:szCs w:val="24"/>
          </w:rPr>
          <w:delText xml:space="preserve">explicit task </w:delText>
        </w:r>
        <w:r w:rsidR="0034724F" w:rsidRPr="00872163" w:rsidDel="00322D60">
          <w:rPr>
            <w:szCs w:val="24"/>
          </w:rPr>
          <w:delText xml:space="preserve">instructions are needed and any child who can sit still for about </w:delText>
        </w:r>
        <w:r w:rsidR="001314C8" w:rsidRPr="00872163" w:rsidDel="00322D60">
          <w:rPr>
            <w:szCs w:val="24"/>
          </w:rPr>
          <w:delText>three</w:delText>
        </w:r>
        <w:r w:rsidR="0034724F" w:rsidRPr="00872163" w:rsidDel="00322D60">
          <w:rPr>
            <w:szCs w:val="24"/>
          </w:rPr>
          <w:delText xml:space="preserve"> minutes can be tested</w:delText>
        </w:r>
        <w:r w:rsidR="00A3245E" w:rsidRPr="00872163" w:rsidDel="00322D60">
          <w:rPr>
            <w:szCs w:val="24"/>
          </w:rPr>
          <w:delText xml:space="preserve">. </w:delText>
        </w:r>
        <w:r w:rsidR="00A71148" w:rsidRPr="00872163" w:rsidDel="00322D60">
          <w:rPr>
            <w:szCs w:val="24"/>
          </w:rPr>
          <w:delText xml:space="preserve">Fernald et al. </w:delText>
        </w:r>
        <w:r w:rsidR="004856F3" w:rsidRPr="00872163" w:rsidDel="00322D60">
          <w:rPr>
            <w:noProof/>
            <w:szCs w:val="24"/>
          </w:rPr>
          <w:delText>(2006)</w:delText>
        </w:r>
        <w:r w:rsidR="00A71148" w:rsidRPr="00872163" w:rsidDel="00322D60">
          <w:rPr>
            <w:szCs w:val="24"/>
          </w:rPr>
          <w:delText xml:space="preserve"> </w:delText>
        </w:r>
        <w:r w:rsidR="00203C26" w:rsidRPr="00872163" w:rsidDel="00322D60">
          <w:rPr>
            <w:szCs w:val="24"/>
          </w:rPr>
          <w:delText xml:space="preserve">found </w:delText>
        </w:r>
        <w:r w:rsidR="00011A3C" w:rsidRPr="00872163" w:rsidDel="00322D60">
          <w:rPr>
            <w:szCs w:val="24"/>
          </w:rPr>
          <w:delText xml:space="preserve">that </w:delText>
        </w:r>
        <w:r w:rsidR="0042776F" w:rsidRPr="00872163" w:rsidDel="00322D60">
          <w:rPr>
            <w:szCs w:val="24"/>
          </w:rPr>
          <w:delText xml:space="preserve">children at 18 </w:delText>
        </w:r>
        <w:r w:rsidR="009D5A0E" w:rsidRPr="00872163" w:rsidDel="00322D60">
          <w:rPr>
            <w:szCs w:val="24"/>
          </w:rPr>
          <w:delText xml:space="preserve">and 24 </w:delText>
        </w:r>
        <w:r w:rsidR="0042776F" w:rsidRPr="00872163" w:rsidDel="00322D60">
          <w:rPr>
            <w:szCs w:val="24"/>
          </w:rPr>
          <w:delText>months with large</w:delText>
        </w:r>
        <w:r w:rsidR="00011A3C" w:rsidRPr="00872163" w:rsidDel="00322D60">
          <w:rPr>
            <w:szCs w:val="24"/>
          </w:rPr>
          <w:delText>r</w:delText>
        </w:r>
        <w:r w:rsidR="0042776F" w:rsidRPr="00872163" w:rsidDel="00322D60">
          <w:rPr>
            <w:szCs w:val="24"/>
          </w:rPr>
          <w:delText xml:space="preserve"> vocabularies looked at pictures of familiar objects (e.g., </w:delText>
        </w:r>
        <w:r w:rsidR="0042776F" w:rsidRPr="00872163" w:rsidDel="00322D60">
          <w:rPr>
            <w:i/>
            <w:szCs w:val="24"/>
          </w:rPr>
          <w:delText>apple</w:delText>
        </w:r>
        <w:r w:rsidR="0042776F" w:rsidRPr="00872163" w:rsidDel="00322D60">
          <w:rPr>
            <w:szCs w:val="24"/>
          </w:rPr>
          <w:delText xml:space="preserve">, </w:delText>
        </w:r>
        <w:r w:rsidR="0042776F" w:rsidRPr="00872163" w:rsidDel="00322D60">
          <w:rPr>
            <w:i/>
            <w:szCs w:val="24"/>
          </w:rPr>
          <w:delText>cookie</w:delText>
        </w:r>
        <w:r w:rsidR="0042776F" w:rsidRPr="00872163" w:rsidDel="00322D60">
          <w:rPr>
            <w:szCs w:val="24"/>
          </w:rPr>
          <w:delText xml:space="preserve">) </w:delText>
        </w:r>
        <w:r w:rsidR="00203C26" w:rsidRPr="00872163" w:rsidDel="00322D60">
          <w:rPr>
            <w:szCs w:val="24"/>
          </w:rPr>
          <w:delText xml:space="preserve">in response to verbal prompts </w:delText>
        </w:r>
        <w:r w:rsidR="0042776F" w:rsidRPr="00872163" w:rsidDel="00322D60">
          <w:rPr>
            <w:szCs w:val="24"/>
          </w:rPr>
          <w:delText xml:space="preserve">more quickly than </w:delText>
        </w:r>
        <w:r w:rsidR="00D9428B" w:rsidRPr="00872163" w:rsidDel="00322D60">
          <w:rPr>
            <w:szCs w:val="24"/>
          </w:rPr>
          <w:delText>d</w:delText>
        </w:r>
        <w:r w:rsidR="0090776F" w:rsidDel="00322D60">
          <w:rPr>
            <w:szCs w:val="24"/>
          </w:rPr>
          <w:delText>id</w:delText>
        </w:r>
        <w:r w:rsidR="00D9428B" w:rsidRPr="00872163" w:rsidDel="00322D60">
          <w:rPr>
            <w:szCs w:val="24"/>
          </w:rPr>
          <w:delText xml:space="preserve"> </w:delText>
        </w:r>
        <w:r w:rsidR="0042776F" w:rsidRPr="00872163" w:rsidDel="00322D60">
          <w:rPr>
            <w:szCs w:val="24"/>
          </w:rPr>
          <w:delText>children with small</w:delText>
        </w:r>
        <w:r w:rsidR="00011A3C" w:rsidRPr="00872163" w:rsidDel="00322D60">
          <w:rPr>
            <w:szCs w:val="24"/>
          </w:rPr>
          <w:delText>er</w:delText>
        </w:r>
        <w:r w:rsidR="0042776F" w:rsidRPr="00872163" w:rsidDel="00322D60">
          <w:rPr>
            <w:szCs w:val="24"/>
          </w:rPr>
          <w:delText xml:space="preserve"> vocabularies.</w:delText>
        </w:r>
        <w:r w:rsidR="00E741D4" w:rsidRPr="00872163" w:rsidDel="00322D60">
          <w:rPr>
            <w:szCs w:val="24"/>
          </w:rPr>
          <w:delText xml:space="preserve"> </w:delText>
        </w:r>
        <w:r w:rsidR="0042776F" w:rsidRPr="00872163" w:rsidDel="00322D60">
          <w:rPr>
            <w:szCs w:val="24"/>
          </w:rPr>
          <w:delText xml:space="preserve">Furthermore, response times to familiar object-names at 18 months predicted vocabulary size </w:delText>
        </w:r>
        <w:r w:rsidR="00D9428B" w:rsidRPr="00872163" w:rsidDel="00322D60">
          <w:rPr>
            <w:szCs w:val="24"/>
          </w:rPr>
          <w:delText xml:space="preserve">and </w:delText>
        </w:r>
        <w:r w:rsidR="00340E3A" w:rsidRPr="00872163" w:rsidDel="00322D60">
          <w:rPr>
            <w:szCs w:val="24"/>
          </w:rPr>
          <w:delText>working memory (as assessed by a measure of forward digit span)</w:delText>
        </w:r>
        <w:r w:rsidR="00D9428B" w:rsidRPr="00872163" w:rsidDel="00322D60">
          <w:rPr>
            <w:szCs w:val="24"/>
          </w:rPr>
          <w:delText xml:space="preserve"> </w:delText>
        </w:r>
        <w:r w:rsidR="00A60B70" w:rsidRPr="00872163" w:rsidDel="00322D60">
          <w:rPr>
            <w:szCs w:val="24"/>
          </w:rPr>
          <w:delText>at</w:delText>
        </w:r>
        <w:r w:rsidR="0042776F" w:rsidRPr="00872163" w:rsidDel="00322D60">
          <w:rPr>
            <w:szCs w:val="24"/>
          </w:rPr>
          <w:delText xml:space="preserve"> 8 years of age </w:delText>
        </w:r>
        <w:r w:rsidR="004856F3" w:rsidRPr="00872163" w:rsidDel="00322D60">
          <w:rPr>
            <w:noProof/>
            <w:szCs w:val="24"/>
          </w:rPr>
          <w:delText>(Marchman &amp; Fernald, 2008)</w:delText>
        </w:r>
        <w:r w:rsidR="0042776F" w:rsidRPr="00872163" w:rsidDel="00322D60">
          <w:rPr>
            <w:szCs w:val="24"/>
          </w:rPr>
          <w:delText>.</w:delText>
        </w:r>
      </w:del>
    </w:p>
    <w:p w14:paraId="692AB151" w14:textId="1ED8590E" w:rsidR="00F72060" w:rsidRPr="00872163" w:rsidDel="00322D60" w:rsidRDefault="00F12803" w:rsidP="00872163">
      <w:pPr>
        <w:rPr>
          <w:del w:id="84" w:author="tristan mahr" w:date="2015-05-04T15:54:00Z"/>
          <w:szCs w:val="24"/>
        </w:rPr>
      </w:pPr>
      <w:del w:id="85" w:author="tristan mahr" w:date="2015-05-04T15:54:00Z">
        <w:r w:rsidRPr="00872163" w:rsidDel="00322D60">
          <w:rPr>
            <w:szCs w:val="24"/>
          </w:rPr>
          <w:delText xml:space="preserve">The present study was designed to examine further the relationship between children’s lexical processing efficiency and their vocabulary size. We chose to test preschool-aged children rather than younger children because some of the early variability in vocabulary size in the second year of life is not measurably apparent in older children </w:delText>
        </w:r>
        <w:r w:rsidR="0020420F" w:rsidRPr="00872163" w:rsidDel="00322D60">
          <w:rPr>
            <w:noProof/>
            <w:szCs w:val="24"/>
          </w:rPr>
          <w:delText>(e.g., Paul, 1993; Rescorla, Mirak, &amp; Singh, 2000)</w:delText>
        </w:r>
        <w:r w:rsidRPr="00872163" w:rsidDel="00322D60">
          <w:rPr>
            <w:szCs w:val="24"/>
          </w:rPr>
          <w:delText>.</w:delText>
        </w:r>
        <w:r w:rsidR="00E741D4" w:rsidRPr="00872163" w:rsidDel="00322D60">
          <w:rPr>
            <w:szCs w:val="24"/>
          </w:rPr>
          <w:delText xml:space="preserve"> </w:delText>
        </w:r>
        <w:r w:rsidRPr="00872163" w:rsidDel="00322D60">
          <w:rPr>
            <w:szCs w:val="24"/>
          </w:rPr>
          <w:delText>Furthermo</w:delText>
        </w:r>
        <w:r w:rsidR="00A008F0" w:rsidRPr="00872163" w:rsidDel="00322D60">
          <w:rPr>
            <w:szCs w:val="24"/>
          </w:rPr>
          <w:delText xml:space="preserve">re, </w:delText>
        </w:r>
        <w:r w:rsidR="00DF536B" w:rsidDel="00322D60">
          <w:rPr>
            <w:szCs w:val="24"/>
          </w:rPr>
          <w:delText>whereas</w:delText>
        </w:r>
        <w:r w:rsidR="00A008F0" w:rsidRPr="00872163" w:rsidDel="00322D60">
          <w:rPr>
            <w:szCs w:val="24"/>
          </w:rPr>
          <w:delText xml:space="preserve"> t</w:delText>
        </w:r>
        <w:r w:rsidRPr="00872163" w:rsidDel="00322D60">
          <w:rPr>
            <w:szCs w:val="24"/>
          </w:rPr>
          <w:delText>he average 18-month-</w:delText>
        </w:r>
        <w:r w:rsidR="00DF536B" w:rsidDel="00322D60">
          <w:rPr>
            <w:szCs w:val="24"/>
          </w:rPr>
          <w:delText xml:space="preserve">old recognizes about 260 words, </w:delText>
        </w:r>
        <w:r w:rsidR="00807CBF" w:rsidRPr="00872163" w:rsidDel="00322D60">
          <w:rPr>
            <w:szCs w:val="24"/>
          </w:rPr>
          <w:delText xml:space="preserve">preschool-aged children </w:delText>
        </w:r>
        <w:r w:rsidR="00DF536B" w:rsidDel="00322D60">
          <w:rPr>
            <w:szCs w:val="24"/>
          </w:rPr>
          <w:delText>in comparison</w:delText>
        </w:r>
        <w:r w:rsidR="00DF536B" w:rsidRPr="00872163" w:rsidDel="00322D60">
          <w:rPr>
            <w:szCs w:val="24"/>
          </w:rPr>
          <w:delText xml:space="preserve"> </w:delText>
        </w:r>
        <w:r w:rsidR="00807CBF" w:rsidRPr="00872163" w:rsidDel="00322D60">
          <w:rPr>
            <w:szCs w:val="24"/>
          </w:rPr>
          <w:delText>recognize between 1</w:delText>
        </w:r>
        <w:r w:rsidR="0090776F" w:rsidDel="00322D60">
          <w:rPr>
            <w:szCs w:val="24"/>
          </w:rPr>
          <w:delText>,</w:delText>
        </w:r>
        <w:r w:rsidR="00807CBF" w:rsidRPr="00872163" w:rsidDel="00322D60">
          <w:rPr>
            <w:szCs w:val="24"/>
          </w:rPr>
          <w:delText xml:space="preserve">000 and </w:delText>
        </w:r>
        <w:r w:rsidRPr="00872163" w:rsidDel="00322D60">
          <w:rPr>
            <w:szCs w:val="24"/>
          </w:rPr>
          <w:delText>10,000 words</w:delText>
        </w:r>
        <w:r w:rsidR="004A2D75" w:rsidRPr="00872163" w:rsidDel="00322D60">
          <w:rPr>
            <w:szCs w:val="24"/>
          </w:rPr>
          <w:delText xml:space="preserve"> </w:delText>
        </w:r>
        <w:r w:rsidR="00773DEC" w:rsidRPr="00872163" w:rsidDel="00322D60">
          <w:rPr>
            <w:noProof/>
            <w:szCs w:val="24"/>
          </w:rPr>
          <w:delText>(Fenson et al., 2007; Shipley &amp; McAfee, 2015)</w:delText>
        </w:r>
        <w:r w:rsidR="00A008F0" w:rsidRPr="00872163" w:rsidDel="00322D60">
          <w:rPr>
            <w:szCs w:val="24"/>
          </w:rPr>
          <w:delText>, this difference in vocabulary size likely influence</w:delText>
        </w:r>
        <w:r w:rsidR="00B45BD2" w:rsidDel="00322D60">
          <w:rPr>
            <w:szCs w:val="24"/>
          </w:rPr>
          <w:delText>s</w:delText>
        </w:r>
        <w:r w:rsidR="00A008F0" w:rsidRPr="00872163" w:rsidDel="00322D60">
          <w:rPr>
            <w:szCs w:val="24"/>
          </w:rPr>
          <w:delText xml:space="preserve"> auditory word recognition.</w:delText>
        </w:r>
        <w:r w:rsidR="00E741D4" w:rsidRPr="00872163" w:rsidDel="00322D60">
          <w:rPr>
            <w:szCs w:val="24"/>
          </w:rPr>
          <w:delText xml:space="preserve"> </w:delText>
        </w:r>
        <w:r w:rsidRPr="00872163" w:rsidDel="00322D60">
          <w:rPr>
            <w:szCs w:val="24"/>
          </w:rPr>
          <w:delText xml:space="preserve">Because we </w:delText>
        </w:r>
        <w:r w:rsidR="007E0ACF" w:rsidRPr="00872163" w:rsidDel="00322D60">
          <w:rPr>
            <w:szCs w:val="24"/>
          </w:rPr>
          <w:delText>tested</w:delText>
        </w:r>
        <w:r w:rsidRPr="00872163" w:rsidDel="00322D60">
          <w:rPr>
            <w:szCs w:val="24"/>
          </w:rPr>
          <w:delText xml:space="preserve"> older children, we created a more challenging lexical comprehension task than the two-image paradigm previous</w:delText>
        </w:r>
        <w:r w:rsidR="00126E57" w:rsidRPr="00872163" w:rsidDel="00322D60">
          <w:rPr>
            <w:szCs w:val="24"/>
          </w:rPr>
          <w:delText>l</w:delText>
        </w:r>
        <w:r w:rsidRPr="00872163" w:rsidDel="00322D60">
          <w:rPr>
            <w:szCs w:val="24"/>
          </w:rPr>
          <w:delText xml:space="preserve">y described. To do so, we adapted the visual world paradigm from the adult word and sentence processing literature </w:delText>
        </w:r>
        <w:r w:rsidR="0020420F" w:rsidRPr="00872163" w:rsidDel="00322D60">
          <w:rPr>
            <w:noProof/>
            <w:szCs w:val="24"/>
          </w:rPr>
          <w:delText>(</w:delText>
        </w:r>
        <w:r w:rsidR="00DD29B2" w:rsidRPr="00872163" w:rsidDel="00322D60">
          <w:rPr>
            <w:noProof/>
            <w:szCs w:val="24"/>
          </w:rPr>
          <w:delText>s</w:delText>
        </w:r>
        <w:r w:rsidR="0020420F" w:rsidRPr="00872163" w:rsidDel="00322D60">
          <w:rPr>
            <w:noProof/>
            <w:szCs w:val="24"/>
          </w:rPr>
          <w:delText>ee Huettig, Rommers, &amp; Meyer, 2011 for a review)</w:delText>
        </w:r>
        <w:r w:rsidRPr="00872163" w:rsidDel="00322D60">
          <w:rPr>
            <w:szCs w:val="24"/>
          </w:rPr>
          <w:delText xml:space="preserve"> and included both a phonological and a semantic competitor image during each trial.</w:delText>
        </w:r>
      </w:del>
    </w:p>
    <w:p w14:paraId="25E15641" w14:textId="79D08951" w:rsidR="00F72060" w:rsidRPr="00872163" w:rsidDel="00322D60" w:rsidRDefault="00F12803">
      <w:pPr>
        <w:pStyle w:val="Heading2"/>
        <w:rPr>
          <w:del w:id="86" w:author="tristan mahr" w:date="2015-05-04T15:54:00Z"/>
        </w:rPr>
      </w:pPr>
      <w:del w:id="87" w:author="tristan mahr" w:date="2015-05-04T15:54:00Z">
        <w:r w:rsidRPr="00872163" w:rsidDel="00322D60">
          <w:delText>Visual world paradigm</w:delText>
        </w:r>
      </w:del>
    </w:p>
    <w:p w14:paraId="50B6CFAF" w14:textId="7DBA6A41" w:rsidR="00F72060" w:rsidRPr="00872163" w:rsidDel="00322D60" w:rsidRDefault="00EC2ABF" w:rsidP="00872163">
      <w:pPr>
        <w:rPr>
          <w:del w:id="88" w:author="tristan mahr" w:date="2015-05-04T15:54:00Z"/>
          <w:szCs w:val="24"/>
        </w:rPr>
      </w:pPr>
      <w:del w:id="89" w:author="tristan mahr" w:date="2015-05-04T15:54:00Z">
        <w:r w:rsidRPr="00872163" w:rsidDel="00322D60">
          <w:rPr>
            <w:szCs w:val="24"/>
          </w:rPr>
          <w:delText xml:space="preserve">In </w:delText>
        </w:r>
        <w:r w:rsidR="00285BA8" w:rsidRPr="00872163" w:rsidDel="00322D60">
          <w:rPr>
            <w:szCs w:val="24"/>
          </w:rPr>
          <w:delText xml:space="preserve">auditory </w:delText>
        </w:r>
        <w:r w:rsidRPr="00872163" w:rsidDel="00322D60">
          <w:rPr>
            <w:szCs w:val="24"/>
          </w:rPr>
          <w:delText xml:space="preserve">word recognition studies with adults using the visual world paradigm </w:delText>
        </w:r>
        <w:r w:rsidR="004856F3" w:rsidRPr="00872163" w:rsidDel="00322D60">
          <w:rPr>
            <w:noProof/>
            <w:szCs w:val="24"/>
          </w:rPr>
          <w:delText>(e.g., Allopenna, Magnuson, &amp; Tanenhaus, 1998; McMurray, Samelson, Lee, &amp; Tomblin, 2010)</w:delText>
        </w:r>
        <w:r w:rsidRPr="00872163" w:rsidDel="00322D60">
          <w:rPr>
            <w:szCs w:val="24"/>
          </w:rPr>
          <w:delText xml:space="preserve">, there are typically four stimulus items in a </w:delText>
        </w:r>
        <w:r w:rsidR="00990019" w:rsidRPr="00872163" w:rsidDel="00322D60">
          <w:rPr>
            <w:szCs w:val="24"/>
          </w:rPr>
          <w:delText xml:space="preserve">2 </w:delText>
        </w:r>
        <w:r w:rsidR="00990019" w:rsidRPr="00872163" w:rsidDel="00322D60">
          <w:rPr>
            <w:szCs w:val="24"/>
          </w:rPr>
          <w:sym w:font="Symbol" w:char="F0B4"/>
        </w:r>
        <w:r w:rsidR="00990019" w:rsidRPr="00872163" w:rsidDel="00322D60">
          <w:rPr>
            <w:szCs w:val="24"/>
          </w:rPr>
          <w:delText xml:space="preserve"> 2</w:delText>
        </w:r>
        <w:r w:rsidRPr="00872163" w:rsidDel="00322D60">
          <w:rPr>
            <w:szCs w:val="24"/>
          </w:rPr>
          <w:delText xml:space="preserve"> array</w:delText>
        </w:r>
        <w:r w:rsidR="00A71148" w:rsidRPr="00872163" w:rsidDel="00322D60">
          <w:rPr>
            <w:szCs w:val="24"/>
          </w:rPr>
          <w:delText>.</w:delText>
        </w:r>
        <w:r w:rsidR="00E741D4" w:rsidRPr="00872163" w:rsidDel="00322D60">
          <w:rPr>
            <w:szCs w:val="24"/>
          </w:rPr>
          <w:delText xml:space="preserve"> </w:delText>
        </w:r>
        <w:r w:rsidR="00A71148" w:rsidRPr="00872163" w:rsidDel="00322D60">
          <w:rPr>
            <w:szCs w:val="24"/>
          </w:rPr>
          <w:delText>The array might include</w:delText>
        </w:r>
        <w:r w:rsidRPr="00872163" w:rsidDel="00322D60">
          <w:rPr>
            <w:szCs w:val="24"/>
          </w:rPr>
          <w:delText xml:space="preserve"> a target (e</w:delText>
        </w:r>
      </w:del>
      <w:ins w:id="90" w:author="Jan Edwards" w:date="2015-04-30T15:05:00Z">
        <w:del w:id="91" w:author="tristan mahr" w:date="2015-05-04T15:54:00Z">
          <w:r w:rsidR="0026507B" w:rsidDel="00322D60">
            <w:rPr>
              <w:szCs w:val="24"/>
            </w:rPr>
            <w:delText xml:space="preserve">.g., </w:delText>
          </w:r>
        </w:del>
      </w:ins>
      <w:del w:id="92" w:author="tristan mahr" w:date="2015-05-04T15:54:00Z">
        <w:r w:rsidRPr="00872163" w:rsidDel="00322D60">
          <w:rPr>
            <w:szCs w:val="24"/>
          </w:rPr>
          <w:delText xml:space="preserve">.g., </w:delText>
        </w:r>
        <w:r w:rsidRPr="00872163" w:rsidDel="00322D60">
          <w:rPr>
            <w:i/>
            <w:szCs w:val="24"/>
          </w:rPr>
          <w:delText>candle</w:delText>
        </w:r>
        <w:r w:rsidRPr="00872163" w:rsidDel="00322D60">
          <w:rPr>
            <w:szCs w:val="24"/>
          </w:rPr>
          <w:delText xml:space="preserve">), a phonological cohort competitor with </w:delText>
        </w:r>
        <w:r w:rsidR="00C358BD" w:rsidRPr="00872163" w:rsidDel="00322D60">
          <w:rPr>
            <w:szCs w:val="24"/>
          </w:rPr>
          <w:delText xml:space="preserve">the same </w:delText>
        </w:r>
        <w:r w:rsidRPr="00872163" w:rsidDel="00322D60">
          <w:rPr>
            <w:szCs w:val="24"/>
          </w:rPr>
          <w:delText>onset (</w:delText>
        </w:r>
        <w:r w:rsidRPr="00872163" w:rsidDel="00322D60">
          <w:rPr>
            <w:i/>
            <w:szCs w:val="24"/>
          </w:rPr>
          <w:delText>candy</w:delText>
        </w:r>
        <w:r w:rsidRPr="00872163" w:rsidDel="00322D60">
          <w:rPr>
            <w:szCs w:val="24"/>
          </w:rPr>
          <w:delText xml:space="preserve">), a phonological </w:delText>
        </w:r>
        <w:r w:rsidR="00555F94" w:rsidRPr="00872163" w:rsidDel="00322D60">
          <w:rPr>
            <w:szCs w:val="24"/>
          </w:rPr>
          <w:delText xml:space="preserve">cohort competitor with </w:delText>
        </w:r>
        <w:r w:rsidR="00C358BD" w:rsidRPr="00872163" w:rsidDel="00322D60">
          <w:rPr>
            <w:szCs w:val="24"/>
          </w:rPr>
          <w:delText xml:space="preserve">the same </w:delText>
        </w:r>
        <w:r w:rsidRPr="00872163" w:rsidDel="00322D60">
          <w:rPr>
            <w:szCs w:val="24"/>
          </w:rPr>
          <w:delText>rime (</w:delText>
        </w:r>
        <w:r w:rsidRPr="00872163" w:rsidDel="00322D60">
          <w:rPr>
            <w:i/>
            <w:szCs w:val="24"/>
          </w:rPr>
          <w:delText>sandal</w:delText>
        </w:r>
        <w:r w:rsidRPr="00872163" w:rsidDel="00322D60">
          <w:rPr>
            <w:szCs w:val="24"/>
          </w:rPr>
          <w:delText>), and an unrelated object (</w:delText>
        </w:r>
        <w:r w:rsidRPr="00872163" w:rsidDel="00322D60">
          <w:rPr>
            <w:i/>
            <w:szCs w:val="24"/>
          </w:rPr>
          <w:delText>button</w:delText>
        </w:r>
        <w:r w:rsidRPr="00872163" w:rsidDel="00322D60">
          <w:rPr>
            <w:szCs w:val="24"/>
          </w:rPr>
          <w:delText xml:space="preserve">). </w:delText>
        </w:r>
        <w:r w:rsidR="00565BAD" w:rsidRPr="00872163" w:rsidDel="00322D60">
          <w:rPr>
            <w:szCs w:val="24"/>
          </w:rPr>
          <w:delText>Adults’ eye gaze patterns are influenced by these phonological competitors; they l</w:delText>
        </w:r>
        <w:r w:rsidR="00496211" w:rsidRPr="00872163" w:rsidDel="00322D60">
          <w:rPr>
            <w:szCs w:val="24"/>
          </w:rPr>
          <w:delText xml:space="preserve">ook </w:delText>
        </w:r>
        <w:r w:rsidRPr="00872163" w:rsidDel="00322D60">
          <w:rPr>
            <w:szCs w:val="24"/>
          </w:rPr>
          <w:delText xml:space="preserve">to the competitor with </w:delText>
        </w:r>
        <w:r w:rsidR="00496211" w:rsidRPr="00872163" w:rsidDel="00322D60">
          <w:rPr>
            <w:szCs w:val="24"/>
          </w:rPr>
          <w:delText xml:space="preserve">the same </w:delText>
        </w:r>
        <w:r w:rsidRPr="00872163" w:rsidDel="00322D60">
          <w:rPr>
            <w:szCs w:val="24"/>
          </w:rPr>
          <w:delText xml:space="preserve">phonological onset early in a trial and </w:delText>
        </w:r>
        <w:r w:rsidR="00496211" w:rsidRPr="00872163" w:rsidDel="00322D60">
          <w:rPr>
            <w:szCs w:val="24"/>
          </w:rPr>
          <w:delText xml:space="preserve">look </w:delText>
        </w:r>
        <w:r w:rsidRPr="00872163" w:rsidDel="00322D60">
          <w:rPr>
            <w:szCs w:val="24"/>
          </w:rPr>
          <w:delText xml:space="preserve">to the rime competitor later in a trial </w:delText>
        </w:r>
        <w:r w:rsidR="004856F3" w:rsidRPr="00872163" w:rsidDel="00322D60">
          <w:rPr>
            <w:noProof/>
            <w:szCs w:val="24"/>
          </w:rPr>
          <w:delText>(e.g., Allopenna et al., 1998; McMurray et al., 2010)</w:delText>
        </w:r>
        <w:r w:rsidR="004856F3" w:rsidRPr="00872163" w:rsidDel="00322D60">
          <w:rPr>
            <w:szCs w:val="24"/>
          </w:rPr>
          <w:delText xml:space="preserve">. </w:delText>
        </w:r>
        <w:r w:rsidR="00FD5CF3" w:rsidRPr="00872163" w:rsidDel="00322D60">
          <w:rPr>
            <w:szCs w:val="24"/>
          </w:rPr>
          <w:delText xml:space="preserve">Similarly, </w:delText>
        </w:r>
        <w:r w:rsidR="00065F66" w:rsidRPr="00872163" w:rsidDel="00322D60">
          <w:rPr>
            <w:szCs w:val="24"/>
          </w:rPr>
          <w:delText xml:space="preserve">Swingley, Pinto, and Fernald </w:delText>
        </w:r>
        <w:r w:rsidR="00065F66" w:rsidRPr="00872163" w:rsidDel="00322D60">
          <w:rPr>
            <w:noProof/>
            <w:szCs w:val="24"/>
          </w:rPr>
          <w:delText>(1999)</w:delText>
        </w:r>
        <w:r w:rsidR="00C358BD" w:rsidRPr="00872163" w:rsidDel="00322D60">
          <w:rPr>
            <w:szCs w:val="24"/>
          </w:rPr>
          <w:delText xml:space="preserve"> </w:delText>
        </w:r>
        <w:r w:rsidR="00FD5CF3" w:rsidRPr="00872163" w:rsidDel="00322D60">
          <w:rPr>
            <w:szCs w:val="24"/>
          </w:rPr>
          <w:delText>found that a phonological competitor slowed lexical processing in 24-month-old children</w:delText>
        </w:r>
        <w:r w:rsidR="00E741D4" w:rsidRPr="00872163" w:rsidDel="00322D60">
          <w:rPr>
            <w:szCs w:val="24"/>
          </w:rPr>
          <w:delText xml:space="preserve"> </w:delText>
        </w:r>
        <w:r w:rsidR="00FD5CF3" w:rsidRPr="00872163" w:rsidDel="00322D60">
          <w:rPr>
            <w:szCs w:val="24"/>
          </w:rPr>
          <w:delText xml:space="preserve">in </w:delText>
        </w:r>
        <w:r w:rsidR="00C358BD" w:rsidRPr="00872163" w:rsidDel="00322D60">
          <w:rPr>
            <w:szCs w:val="24"/>
          </w:rPr>
          <w:delText>a two-image LWL task</w:delText>
        </w:r>
        <w:r w:rsidR="00FD5CF3" w:rsidRPr="00872163" w:rsidDel="00322D60">
          <w:rPr>
            <w:szCs w:val="24"/>
          </w:rPr>
          <w:delText xml:space="preserve">. </w:delText>
        </w:r>
        <w:r w:rsidR="00130CA0" w:rsidDel="00322D60">
          <w:rPr>
            <w:szCs w:val="24"/>
          </w:rPr>
          <w:delText>Response</w:delText>
        </w:r>
        <w:r w:rsidR="00FD5CF3" w:rsidRPr="00872163" w:rsidDel="00322D60">
          <w:rPr>
            <w:szCs w:val="24"/>
          </w:rPr>
          <w:delText xml:space="preserve"> </w:delText>
        </w:r>
        <w:r w:rsidR="00130CA0" w:rsidDel="00322D60">
          <w:rPr>
            <w:szCs w:val="24"/>
          </w:rPr>
          <w:delText xml:space="preserve">latencies </w:delText>
        </w:r>
        <w:r w:rsidR="00FD5CF3" w:rsidRPr="00872163" w:rsidDel="00322D60">
          <w:rPr>
            <w:szCs w:val="24"/>
          </w:rPr>
          <w:delText xml:space="preserve">were longer when </w:delText>
        </w:r>
        <w:r w:rsidR="00C358BD" w:rsidRPr="00872163" w:rsidDel="00322D60">
          <w:rPr>
            <w:szCs w:val="24"/>
          </w:rPr>
          <w:delText>the two images</w:delText>
        </w:r>
        <w:r w:rsidR="00FD5CF3" w:rsidRPr="00872163" w:rsidDel="00322D60">
          <w:rPr>
            <w:szCs w:val="24"/>
          </w:rPr>
          <w:delText xml:space="preserve"> shared an onset</w:delText>
        </w:r>
        <w:r w:rsidR="00C358BD" w:rsidRPr="00872163" w:rsidDel="00322D60">
          <w:rPr>
            <w:szCs w:val="24"/>
          </w:rPr>
          <w:delText xml:space="preserve"> (</w:delText>
        </w:r>
        <w:r w:rsidR="00C358BD" w:rsidRPr="00872163" w:rsidDel="00322D60">
          <w:rPr>
            <w:i/>
            <w:szCs w:val="24"/>
          </w:rPr>
          <w:delText>doggie</w:delText>
        </w:r>
        <w:r w:rsidR="00C358BD" w:rsidRPr="00872163" w:rsidDel="00322D60">
          <w:rPr>
            <w:szCs w:val="24"/>
          </w:rPr>
          <w:delText xml:space="preserve">, </w:delText>
        </w:r>
        <w:r w:rsidR="00C358BD" w:rsidRPr="00872163" w:rsidDel="00322D60">
          <w:rPr>
            <w:i/>
            <w:szCs w:val="24"/>
          </w:rPr>
          <w:delText>doll</w:delText>
        </w:r>
        <w:r w:rsidR="00C358BD" w:rsidRPr="00872163" w:rsidDel="00322D60">
          <w:rPr>
            <w:szCs w:val="24"/>
          </w:rPr>
          <w:delText xml:space="preserve">) </w:delText>
        </w:r>
        <w:r w:rsidR="00FD5CF3" w:rsidRPr="00872163" w:rsidDel="00322D60">
          <w:rPr>
            <w:szCs w:val="24"/>
          </w:rPr>
          <w:delText xml:space="preserve">as compared to when the two images were phonologically unrelated </w:delText>
        </w:r>
        <w:r w:rsidR="00C358BD" w:rsidRPr="00872163" w:rsidDel="00322D60">
          <w:rPr>
            <w:szCs w:val="24"/>
          </w:rPr>
          <w:delText>(</w:delText>
        </w:r>
        <w:r w:rsidR="00C358BD" w:rsidRPr="00872163" w:rsidDel="00322D60">
          <w:rPr>
            <w:i/>
            <w:szCs w:val="24"/>
          </w:rPr>
          <w:delText>doll</w:delText>
        </w:r>
        <w:r w:rsidR="00C358BD" w:rsidRPr="00872163" w:rsidDel="00322D60">
          <w:rPr>
            <w:szCs w:val="24"/>
          </w:rPr>
          <w:delText xml:space="preserve">, </w:delText>
        </w:r>
        <w:r w:rsidR="00C358BD" w:rsidRPr="00872163" w:rsidDel="00322D60">
          <w:rPr>
            <w:i/>
            <w:szCs w:val="24"/>
          </w:rPr>
          <w:delText>tree</w:delText>
        </w:r>
        <w:r w:rsidR="00C358BD" w:rsidRPr="00872163" w:rsidDel="00322D60">
          <w:rPr>
            <w:szCs w:val="24"/>
          </w:rPr>
          <w:delText>)</w:delText>
        </w:r>
        <w:r w:rsidR="00F037BC" w:rsidRPr="00872163" w:rsidDel="00322D60">
          <w:rPr>
            <w:szCs w:val="24"/>
          </w:rPr>
          <w:delText xml:space="preserve"> </w:delText>
        </w:r>
      </w:del>
    </w:p>
    <w:p w14:paraId="104A3EC6" w14:textId="12703039" w:rsidR="00F72060" w:rsidRPr="00872163" w:rsidDel="00322D60" w:rsidRDefault="00990019" w:rsidP="00872163">
      <w:pPr>
        <w:rPr>
          <w:del w:id="93" w:author="tristan mahr" w:date="2015-05-04T15:54:00Z"/>
          <w:szCs w:val="24"/>
        </w:rPr>
      </w:pPr>
      <w:del w:id="94" w:author="tristan mahr" w:date="2015-05-04T15:54:00Z">
        <w:r w:rsidRPr="00872163" w:rsidDel="00322D60">
          <w:rPr>
            <w:szCs w:val="24"/>
          </w:rPr>
          <w:delText>Adults</w:delText>
        </w:r>
        <w:r w:rsidR="00F12803" w:rsidRPr="00872163" w:rsidDel="00322D60">
          <w:rPr>
            <w:szCs w:val="24"/>
          </w:rPr>
          <w:delText xml:space="preserve"> have also exhibited sensitivity to semantic competitors in addition to phonological competitors</w:delText>
        </w:r>
        <w:r w:rsidRPr="00872163" w:rsidDel="00322D60">
          <w:rPr>
            <w:szCs w:val="24"/>
          </w:rPr>
          <w:delText xml:space="preserve"> in visual world </w:delText>
        </w:r>
        <w:r w:rsidR="00B45BD2" w:rsidDel="00322D60">
          <w:rPr>
            <w:szCs w:val="24"/>
          </w:rPr>
          <w:delText>tasks</w:delText>
        </w:r>
        <w:r w:rsidR="00F12803" w:rsidRPr="00872163" w:rsidDel="00322D60">
          <w:rPr>
            <w:szCs w:val="24"/>
          </w:rPr>
          <w:delText xml:space="preserve">. In sentences such as </w:delText>
        </w:r>
        <w:r w:rsidR="00B45BD2" w:rsidDel="00322D60">
          <w:rPr>
            <w:szCs w:val="24"/>
          </w:rPr>
          <w:delText>“</w:delText>
        </w:r>
        <w:r w:rsidR="00F12803" w:rsidRPr="00DF536B" w:rsidDel="00322D60">
          <w:rPr>
            <w:szCs w:val="24"/>
          </w:rPr>
          <w:delText xml:space="preserve">Eventually, the man agreed hesitantly, but then he looked at the </w:delText>
        </w:r>
        <w:r w:rsidR="00F12803" w:rsidRPr="00DF536B" w:rsidDel="00322D60">
          <w:rPr>
            <w:i/>
            <w:szCs w:val="24"/>
          </w:rPr>
          <w:delText>piano</w:delText>
        </w:r>
        <w:r w:rsidR="00F12803" w:rsidRPr="00DF536B" w:rsidDel="00322D60">
          <w:rPr>
            <w:szCs w:val="24"/>
          </w:rPr>
          <w:delText xml:space="preserve"> and appreciated that it was beautiful</w:delText>
        </w:r>
        <w:r w:rsidR="00F12803" w:rsidRPr="00B45BD2" w:rsidDel="00322D60">
          <w:rPr>
            <w:szCs w:val="24"/>
          </w:rPr>
          <w:delText>,</w:delText>
        </w:r>
        <w:r w:rsidR="00B45BD2" w:rsidDel="00322D60">
          <w:rPr>
            <w:szCs w:val="24"/>
          </w:rPr>
          <w:delText>”</w:delText>
        </w:r>
        <w:r w:rsidR="00F12803" w:rsidRPr="00872163" w:rsidDel="00322D60">
          <w:rPr>
            <w:i/>
            <w:szCs w:val="24"/>
          </w:rPr>
          <w:delText xml:space="preserve"> </w:delText>
        </w:r>
        <w:r w:rsidR="00050694" w:rsidRPr="00872163" w:rsidDel="00322D60">
          <w:rPr>
            <w:szCs w:val="24"/>
          </w:rPr>
          <w:delText xml:space="preserve">adult </w:delText>
        </w:r>
        <w:r w:rsidR="00F12803" w:rsidRPr="00872163" w:rsidDel="00322D60">
          <w:rPr>
            <w:szCs w:val="24"/>
          </w:rPr>
          <w:delText>listeners looked less often to the target (</w:delText>
        </w:r>
        <w:r w:rsidR="00F12803" w:rsidRPr="00872163" w:rsidDel="00322D60">
          <w:rPr>
            <w:i/>
            <w:szCs w:val="24"/>
          </w:rPr>
          <w:delText>piano</w:delText>
        </w:r>
        <w:r w:rsidR="00F12803" w:rsidRPr="00872163" w:rsidDel="00322D60">
          <w:rPr>
            <w:szCs w:val="24"/>
          </w:rPr>
          <w:delText>) when one of the other pictures was in the same semantic category (</w:delText>
        </w:r>
        <w:r w:rsidR="00F12803" w:rsidRPr="00872163" w:rsidDel="00322D60">
          <w:rPr>
            <w:i/>
            <w:szCs w:val="24"/>
          </w:rPr>
          <w:delText>trumpet</w:delText>
        </w:r>
        <w:r w:rsidR="00F12803" w:rsidRPr="00872163" w:rsidDel="00322D60">
          <w:rPr>
            <w:szCs w:val="24"/>
          </w:rPr>
          <w:delText xml:space="preserve">) </w:delText>
        </w:r>
        <w:r w:rsidR="0020420F" w:rsidRPr="00872163" w:rsidDel="00322D60">
          <w:rPr>
            <w:noProof/>
            <w:szCs w:val="24"/>
          </w:rPr>
          <w:delText>(Huettig &amp; Altmann, 2005)</w:delText>
        </w:r>
        <w:r w:rsidR="00F12803" w:rsidRPr="00872163" w:rsidDel="00322D60">
          <w:rPr>
            <w:szCs w:val="24"/>
          </w:rPr>
          <w:delText xml:space="preserve">. </w:delText>
        </w:r>
        <w:r w:rsidR="008511E5" w:rsidRPr="00872163" w:rsidDel="00322D60">
          <w:rPr>
            <w:szCs w:val="24"/>
          </w:rPr>
          <w:delText>Similar</w:delText>
        </w:r>
        <w:r w:rsidR="00F12803" w:rsidRPr="00872163" w:rsidDel="00322D60">
          <w:rPr>
            <w:szCs w:val="24"/>
          </w:rPr>
          <w:delText xml:space="preserve"> effects of semantic competition </w:delText>
        </w:r>
        <w:r w:rsidR="008511E5" w:rsidRPr="00872163" w:rsidDel="00322D60">
          <w:rPr>
            <w:szCs w:val="24"/>
          </w:rPr>
          <w:delText>o</w:delText>
        </w:r>
        <w:r w:rsidR="00F12803" w:rsidRPr="00872163" w:rsidDel="00322D60">
          <w:rPr>
            <w:szCs w:val="24"/>
          </w:rPr>
          <w:delText>n lexical access for children</w:delText>
        </w:r>
        <w:r w:rsidR="008511E5" w:rsidRPr="00872163" w:rsidDel="00322D60">
          <w:rPr>
            <w:szCs w:val="24"/>
          </w:rPr>
          <w:delText xml:space="preserve"> have also been observed;</w:delText>
        </w:r>
        <w:r w:rsidR="00F12803" w:rsidRPr="00872163" w:rsidDel="00322D60">
          <w:rPr>
            <w:szCs w:val="24"/>
          </w:rPr>
          <w:delText xml:space="preserve"> </w:delText>
        </w:r>
        <w:r w:rsidR="00050694" w:rsidRPr="00872163" w:rsidDel="00322D60">
          <w:rPr>
            <w:szCs w:val="24"/>
          </w:rPr>
          <w:delText xml:space="preserve">Arias-Trejo and </w:delText>
        </w:r>
        <w:r w:rsidR="00F12803" w:rsidRPr="00872163" w:rsidDel="00322D60">
          <w:rPr>
            <w:szCs w:val="24"/>
          </w:rPr>
          <w:delText xml:space="preserve">Plunkett </w:delText>
        </w:r>
        <w:r w:rsidR="008E2090" w:rsidRPr="00872163" w:rsidDel="00322D60">
          <w:rPr>
            <w:noProof/>
            <w:szCs w:val="24"/>
          </w:rPr>
          <w:delText>(2010)</w:delText>
        </w:r>
        <w:r w:rsidR="002116C1" w:rsidRPr="00872163" w:rsidDel="00322D60">
          <w:rPr>
            <w:szCs w:val="24"/>
          </w:rPr>
          <w:delText xml:space="preserve"> </w:delText>
        </w:r>
        <w:r w:rsidR="00F12803" w:rsidRPr="00872163" w:rsidDel="00322D60">
          <w:rPr>
            <w:szCs w:val="24"/>
          </w:rPr>
          <w:delText xml:space="preserve">found that </w:delText>
        </w:r>
        <w:r w:rsidR="002116C1" w:rsidRPr="00872163" w:rsidDel="00322D60">
          <w:rPr>
            <w:szCs w:val="24"/>
          </w:rPr>
          <w:delText xml:space="preserve">18- to 24-month-old children also looked less often to the target image in an LWL task if both images were in the same semantic category, even if they were </w:delText>
        </w:r>
        <w:r w:rsidRPr="00872163" w:rsidDel="00322D60">
          <w:rPr>
            <w:szCs w:val="24"/>
          </w:rPr>
          <w:delText>visu</w:delText>
        </w:r>
        <w:r w:rsidR="002116C1" w:rsidRPr="00872163" w:rsidDel="00322D60">
          <w:rPr>
            <w:szCs w:val="24"/>
          </w:rPr>
          <w:delText xml:space="preserve">ally dissimilar (e.g., </w:delText>
        </w:r>
        <w:r w:rsidR="002116C1" w:rsidRPr="00872163" w:rsidDel="00322D60">
          <w:rPr>
            <w:i/>
            <w:szCs w:val="24"/>
          </w:rPr>
          <w:delText>dog</w:delText>
        </w:r>
        <w:r w:rsidR="002116C1" w:rsidRPr="00872163" w:rsidDel="00322D60">
          <w:rPr>
            <w:szCs w:val="24"/>
          </w:rPr>
          <w:delText>/</w:delText>
        </w:r>
        <w:r w:rsidR="002116C1" w:rsidRPr="00872163" w:rsidDel="00322D60">
          <w:rPr>
            <w:i/>
            <w:szCs w:val="24"/>
          </w:rPr>
          <w:delText>fish</w:delText>
        </w:r>
        <w:r w:rsidRPr="00872163" w:rsidDel="00322D60">
          <w:rPr>
            <w:szCs w:val="24"/>
          </w:rPr>
          <w:delText>).</w:delText>
        </w:r>
      </w:del>
    </w:p>
    <w:p w14:paraId="0B56EF60" w14:textId="2E724F4E" w:rsidR="00F72060" w:rsidRPr="00872163" w:rsidDel="00322D60" w:rsidRDefault="00000310" w:rsidP="00872163">
      <w:pPr>
        <w:rPr>
          <w:del w:id="95" w:author="tristan mahr" w:date="2015-05-04T15:54:00Z"/>
          <w:szCs w:val="24"/>
        </w:rPr>
      </w:pPr>
      <w:del w:id="96" w:author="tristan mahr" w:date="2015-05-04T15:54:00Z">
        <w:r w:rsidRPr="00872163" w:rsidDel="00322D60">
          <w:rPr>
            <w:szCs w:val="24"/>
          </w:rPr>
          <w:delText xml:space="preserve">Experiment 1 was designed with two purposes in mind. First, we were interested in whether there </w:delText>
        </w:r>
        <w:r w:rsidR="00990019" w:rsidRPr="00872163" w:rsidDel="00322D60">
          <w:rPr>
            <w:szCs w:val="24"/>
          </w:rPr>
          <w:delText>is</w:delText>
        </w:r>
        <w:r w:rsidRPr="00872163" w:rsidDel="00322D60">
          <w:rPr>
            <w:szCs w:val="24"/>
          </w:rPr>
          <w:delText xml:space="preserve"> a relationship between vocabulary size and lexical processing efficiency in an older group of children than has been studied previously</w:delText>
        </w:r>
        <w:r w:rsidR="00990019" w:rsidRPr="00872163" w:rsidDel="00322D60">
          <w:rPr>
            <w:szCs w:val="24"/>
          </w:rPr>
          <w:delText>, using</w:delText>
        </w:r>
        <w:r w:rsidRPr="00872163" w:rsidDel="00322D60">
          <w:rPr>
            <w:szCs w:val="24"/>
          </w:rPr>
          <w:delText xml:space="preserve"> a more complex task. </w:delText>
        </w:r>
        <w:r w:rsidR="00B45BD2" w:rsidDel="00322D60">
          <w:rPr>
            <w:szCs w:val="24"/>
          </w:rPr>
          <w:delText>Second</w:delText>
        </w:r>
        <w:r w:rsidRPr="00872163" w:rsidDel="00322D60">
          <w:rPr>
            <w:szCs w:val="24"/>
          </w:rPr>
          <w:delText xml:space="preserve">, we were interested in whether lexical processing </w:delText>
        </w:r>
        <w:r w:rsidR="00B45BD2" w:rsidDel="00322D60">
          <w:rPr>
            <w:szCs w:val="24"/>
          </w:rPr>
          <w:delText>by</w:delText>
        </w:r>
        <w:r w:rsidR="00B45BD2" w:rsidRPr="00872163" w:rsidDel="00322D60">
          <w:rPr>
            <w:szCs w:val="24"/>
          </w:rPr>
          <w:delText xml:space="preserve"> </w:delText>
        </w:r>
        <w:r w:rsidRPr="00872163" w:rsidDel="00322D60">
          <w:rPr>
            <w:szCs w:val="24"/>
          </w:rPr>
          <w:delText xml:space="preserve">children, like adults, would be </w:delText>
        </w:r>
        <w:r w:rsidR="007A44AD" w:rsidRPr="00872163" w:rsidDel="00322D60">
          <w:rPr>
            <w:szCs w:val="24"/>
          </w:rPr>
          <w:delText xml:space="preserve">influenced </w:delText>
        </w:r>
        <w:r w:rsidRPr="00872163" w:rsidDel="00322D60">
          <w:rPr>
            <w:szCs w:val="24"/>
          </w:rPr>
          <w:delText>by the presence of semantic and phonological foils.</w:delText>
        </w:r>
      </w:del>
    </w:p>
    <w:p w14:paraId="3F313022" w14:textId="136F7F3C" w:rsidR="001D53CF" w:rsidRPr="00872163" w:rsidDel="00322D60" w:rsidRDefault="002E5F96" w:rsidP="00872163">
      <w:pPr>
        <w:pStyle w:val="Heading1"/>
        <w:rPr>
          <w:del w:id="97" w:author="tristan mahr" w:date="2015-05-04T15:54:00Z"/>
        </w:rPr>
      </w:pPr>
      <w:del w:id="98" w:author="tristan mahr" w:date="2015-05-04T15:54:00Z">
        <w:r w:rsidRPr="00872163" w:rsidDel="00322D60">
          <w:delText>Experiment</w:delText>
        </w:r>
        <w:r w:rsidR="00587015" w:rsidRPr="00872163" w:rsidDel="00322D60">
          <w:delText xml:space="preserve"> 1</w:delText>
        </w:r>
      </w:del>
    </w:p>
    <w:p w14:paraId="6283C405" w14:textId="07E32CD3" w:rsidR="00F72060" w:rsidRPr="00872163" w:rsidDel="00322D60" w:rsidRDefault="00F12803" w:rsidP="00872163">
      <w:pPr>
        <w:pStyle w:val="Heading2"/>
        <w:rPr>
          <w:del w:id="99" w:author="tristan mahr" w:date="2015-05-04T15:54:00Z"/>
        </w:rPr>
      </w:pPr>
      <w:del w:id="100" w:author="tristan mahr" w:date="2015-05-04T15:54:00Z">
        <w:r w:rsidRPr="00872163" w:rsidDel="00322D60">
          <w:delText>Method</w:delText>
        </w:r>
        <w:r w:rsidR="00C01C99" w:rsidRPr="00872163" w:rsidDel="00322D60">
          <w:delText>s and procedure</w:delText>
        </w:r>
      </w:del>
    </w:p>
    <w:p w14:paraId="7403CD94" w14:textId="48F23386" w:rsidR="00F72060" w:rsidRPr="00872163" w:rsidDel="00322D60" w:rsidRDefault="00F12803" w:rsidP="00872163">
      <w:pPr>
        <w:pStyle w:val="Heading3"/>
        <w:rPr>
          <w:del w:id="101" w:author="tristan mahr" w:date="2015-05-04T15:54:00Z"/>
        </w:rPr>
      </w:pPr>
      <w:del w:id="102" w:author="tristan mahr" w:date="2015-05-04T15:54:00Z">
        <w:r w:rsidRPr="00872163" w:rsidDel="00322D60">
          <w:rPr>
            <w:rStyle w:val="Heading3Char"/>
            <w:i/>
          </w:rPr>
          <w:delText>Participants</w:delText>
        </w:r>
      </w:del>
    </w:p>
    <w:p w14:paraId="50F297D5" w14:textId="07CDB63F" w:rsidR="00F72060" w:rsidRPr="00872163" w:rsidDel="00322D60" w:rsidRDefault="00F12803" w:rsidP="00872163">
      <w:pPr>
        <w:rPr>
          <w:del w:id="103" w:author="tristan mahr" w:date="2015-05-04T15:54:00Z"/>
          <w:szCs w:val="24"/>
        </w:rPr>
      </w:pPr>
      <w:del w:id="104" w:author="tristan mahr" w:date="2015-05-04T15:54:00Z">
        <w:r w:rsidRPr="00872163" w:rsidDel="00322D60">
          <w:rPr>
            <w:szCs w:val="24"/>
          </w:rPr>
          <w:delText>Thirty-</w:delText>
        </w:r>
        <w:r w:rsidR="007A44AD" w:rsidRPr="00872163" w:rsidDel="00322D60">
          <w:rPr>
            <w:szCs w:val="24"/>
          </w:rPr>
          <w:delText xml:space="preserve">seven </w:delText>
        </w:r>
        <w:r w:rsidRPr="00872163" w:rsidDel="00322D60">
          <w:rPr>
            <w:szCs w:val="24"/>
          </w:rPr>
          <w:delText>children participated in the study</w:delText>
        </w:r>
        <w:r w:rsidR="00AD13A2" w:rsidRPr="00872163" w:rsidDel="00322D60">
          <w:rPr>
            <w:szCs w:val="24"/>
          </w:rPr>
          <w:delText xml:space="preserve">. </w:delText>
        </w:r>
        <w:r w:rsidRPr="00872163" w:rsidDel="00322D60">
          <w:rPr>
            <w:szCs w:val="24"/>
          </w:rPr>
          <w:delText xml:space="preserve">All children had normal hearing (assessed by a hearing screening at 1000, 2000, and 4000 Hz at 25 dB HL), and </w:delText>
        </w:r>
        <w:r w:rsidR="00126E57" w:rsidRPr="00872163" w:rsidDel="00322D60">
          <w:rPr>
            <w:szCs w:val="24"/>
          </w:rPr>
          <w:delText>normal vision</w:delText>
        </w:r>
        <w:r w:rsidR="00653D81" w:rsidRPr="00872163" w:rsidDel="00322D60">
          <w:rPr>
            <w:szCs w:val="24"/>
          </w:rPr>
          <w:delText>,</w:delText>
        </w:r>
        <w:r w:rsidR="00126E57" w:rsidRPr="00872163" w:rsidDel="00322D60">
          <w:rPr>
            <w:szCs w:val="24"/>
          </w:rPr>
          <w:delText xml:space="preserve"> typical cognitive development, and </w:delText>
        </w:r>
        <w:r w:rsidRPr="00872163" w:rsidDel="00322D60">
          <w:rPr>
            <w:szCs w:val="24"/>
          </w:rPr>
          <w:delText>typical language development</w:delText>
        </w:r>
        <w:r w:rsidR="00126E57" w:rsidRPr="00872163" w:rsidDel="00322D60">
          <w:rPr>
            <w:szCs w:val="24"/>
          </w:rPr>
          <w:delText xml:space="preserve"> (</w:delText>
        </w:r>
        <w:r w:rsidRPr="00872163" w:rsidDel="00322D60">
          <w:rPr>
            <w:szCs w:val="24"/>
          </w:rPr>
          <w:delText>based on parent report</w:delText>
        </w:r>
        <w:r w:rsidR="00126E57" w:rsidRPr="00872163" w:rsidDel="00322D60">
          <w:rPr>
            <w:szCs w:val="24"/>
          </w:rPr>
          <w:delText>)</w:delText>
        </w:r>
        <w:r w:rsidR="002E5F96" w:rsidRPr="00872163" w:rsidDel="00322D60">
          <w:rPr>
            <w:szCs w:val="24"/>
          </w:rPr>
          <w:delText xml:space="preserve">. </w:delText>
        </w:r>
        <w:r w:rsidRPr="00872163" w:rsidDel="00322D60">
          <w:rPr>
            <w:szCs w:val="24"/>
          </w:rPr>
          <w:delText xml:space="preserve">Children with an Individualized Education Program or </w:delText>
        </w:r>
        <w:r w:rsidR="00B45BD2" w:rsidDel="00322D60">
          <w:rPr>
            <w:szCs w:val="24"/>
          </w:rPr>
          <w:delText xml:space="preserve">with </w:delText>
        </w:r>
        <w:r w:rsidRPr="00872163" w:rsidDel="00322D60">
          <w:rPr>
            <w:szCs w:val="24"/>
          </w:rPr>
          <w:delText>any other parent</w:delText>
        </w:r>
        <w:r w:rsidR="00B45BD2" w:rsidDel="00322D60">
          <w:rPr>
            <w:szCs w:val="24"/>
          </w:rPr>
          <w:delText>-</w:delText>
        </w:r>
        <w:r w:rsidRPr="00872163" w:rsidDel="00322D60">
          <w:rPr>
            <w:szCs w:val="24"/>
          </w:rPr>
          <w:delText>report</w:delText>
        </w:r>
        <w:r w:rsidR="00B45BD2" w:rsidDel="00322D60">
          <w:rPr>
            <w:szCs w:val="24"/>
          </w:rPr>
          <w:delText xml:space="preserve">ed </w:delText>
        </w:r>
        <w:r w:rsidRPr="00872163" w:rsidDel="00322D60">
          <w:rPr>
            <w:szCs w:val="24"/>
          </w:rPr>
          <w:delText>developmental delays were excluded.</w:delText>
        </w:r>
      </w:del>
    </w:p>
    <w:p w14:paraId="05B7A3F8" w14:textId="519C9606" w:rsidR="00F72060" w:rsidRPr="00872163" w:rsidDel="00322D60" w:rsidRDefault="00B45BD2" w:rsidP="00872163">
      <w:pPr>
        <w:rPr>
          <w:del w:id="105" w:author="tristan mahr" w:date="2015-05-04T15:54:00Z"/>
          <w:szCs w:val="24"/>
        </w:rPr>
      </w:pPr>
      <w:del w:id="106" w:author="tristan mahr" w:date="2015-05-04T15:54:00Z">
        <w:r w:rsidDel="00322D60">
          <w:rPr>
            <w:szCs w:val="24"/>
          </w:rPr>
          <w:delText>E</w:delText>
        </w:r>
        <w:r w:rsidR="00F12803" w:rsidRPr="00872163" w:rsidDel="00322D60">
          <w:rPr>
            <w:szCs w:val="24"/>
          </w:rPr>
          <w:delText>xpressive vocabular</w:delText>
        </w:r>
        <w:r w:rsidR="0075091B" w:rsidRPr="00872163" w:rsidDel="00322D60">
          <w:rPr>
            <w:szCs w:val="24"/>
          </w:rPr>
          <w:delText>y size</w:delText>
        </w:r>
        <w:r w:rsidR="00F12803" w:rsidRPr="00872163" w:rsidDel="00322D60">
          <w:rPr>
            <w:szCs w:val="24"/>
          </w:rPr>
          <w:delText xml:space="preserve"> </w:delText>
        </w:r>
        <w:r w:rsidR="0075091B" w:rsidRPr="00872163" w:rsidDel="00322D60">
          <w:rPr>
            <w:szCs w:val="24"/>
          </w:rPr>
          <w:delText xml:space="preserve">was </w:delText>
        </w:r>
        <w:r w:rsidR="00F12803" w:rsidRPr="00872163" w:rsidDel="00322D60">
          <w:rPr>
            <w:szCs w:val="24"/>
          </w:rPr>
          <w:delText xml:space="preserve">assessed using the </w:delText>
        </w:r>
        <w:r w:rsidR="00F12803" w:rsidRPr="00872163" w:rsidDel="00322D60">
          <w:rPr>
            <w:i/>
            <w:szCs w:val="24"/>
          </w:rPr>
          <w:delText>Expressive Vocabulary Test</w:delText>
        </w:r>
        <w:r w:rsidR="00F12803" w:rsidRPr="00872163" w:rsidDel="00322D60">
          <w:rPr>
            <w:szCs w:val="24"/>
          </w:rPr>
          <w:delText xml:space="preserve">, </w:delText>
        </w:r>
        <w:r w:rsidR="00F12803" w:rsidRPr="00872163" w:rsidDel="00322D60">
          <w:rPr>
            <w:i/>
            <w:szCs w:val="24"/>
          </w:rPr>
          <w:delText xml:space="preserve">2nd edition </w:delText>
        </w:r>
        <w:r w:rsidR="0020420F" w:rsidRPr="00872163" w:rsidDel="00322D60">
          <w:rPr>
            <w:noProof/>
            <w:szCs w:val="24"/>
          </w:rPr>
          <w:delText>(EVT-2, Williams, 2007)</w:delText>
        </w:r>
        <w:r w:rsidR="00F12803" w:rsidRPr="00872163" w:rsidDel="00322D60">
          <w:rPr>
            <w:szCs w:val="24"/>
          </w:rPr>
          <w:delText>.</w:delText>
        </w:r>
        <w:r w:rsidR="00E741D4" w:rsidRPr="00872163" w:rsidDel="00322D60">
          <w:rPr>
            <w:szCs w:val="24"/>
          </w:rPr>
          <w:delText xml:space="preserve"> </w:delText>
        </w:r>
        <w:r w:rsidR="00F12803" w:rsidRPr="00872163" w:rsidDel="00322D60">
          <w:rPr>
            <w:szCs w:val="24"/>
          </w:rPr>
          <w:delText>Parents also completed a demographic questionnaire</w:delText>
        </w:r>
        <w:r w:rsidR="007A44AD" w:rsidRPr="00872163" w:rsidDel="00322D60">
          <w:rPr>
            <w:szCs w:val="24"/>
          </w:rPr>
          <w:delText xml:space="preserve"> that included a question on maternal education level</w:delText>
        </w:r>
        <w:r w:rsidR="00F12803" w:rsidRPr="00872163" w:rsidDel="00322D60">
          <w:rPr>
            <w:szCs w:val="24"/>
          </w:rPr>
          <w:delText>. Table 1 provides descriptive information on the participants.</w:delText>
        </w:r>
      </w:del>
    </w:p>
    <w:p w14:paraId="1B24FD80" w14:textId="7F344EE0" w:rsidR="00F33935" w:rsidRPr="00872163" w:rsidDel="00322D60" w:rsidRDefault="00F33935" w:rsidP="00872163">
      <w:pPr>
        <w:rPr>
          <w:del w:id="107" w:author="tristan mahr" w:date="2015-05-04T15:54:00Z"/>
          <w:szCs w:val="24"/>
        </w:rPr>
      </w:pPr>
    </w:p>
    <w:p w14:paraId="711A0F8C" w14:textId="12410147" w:rsidR="00F72060" w:rsidRPr="00872163" w:rsidDel="00322D60" w:rsidRDefault="00F12803">
      <w:pPr>
        <w:pBdr>
          <w:top w:val="single" w:sz="12" w:space="1" w:color="auto"/>
          <w:bottom w:val="single" w:sz="12" w:space="1" w:color="auto"/>
        </w:pBdr>
        <w:jc w:val="center"/>
        <w:rPr>
          <w:del w:id="108" w:author="tristan mahr" w:date="2015-05-04T15:54:00Z"/>
          <w:szCs w:val="24"/>
        </w:rPr>
      </w:pPr>
      <w:del w:id="109" w:author="tristan mahr" w:date="2015-05-04T15:54:00Z">
        <w:r w:rsidRPr="00872163" w:rsidDel="00322D60">
          <w:rPr>
            <w:szCs w:val="24"/>
          </w:rPr>
          <w:delText>Insert Table 1 about here</w:delText>
        </w:r>
      </w:del>
    </w:p>
    <w:p w14:paraId="0FD35F61" w14:textId="62DAB730" w:rsidR="00F72060" w:rsidRPr="00872163" w:rsidDel="00322D60" w:rsidRDefault="00F72060">
      <w:pPr>
        <w:rPr>
          <w:del w:id="110" w:author="tristan mahr" w:date="2015-05-04T15:54:00Z"/>
          <w:szCs w:val="24"/>
        </w:rPr>
      </w:pPr>
    </w:p>
    <w:p w14:paraId="3AFEC6E8" w14:textId="72C7E0DA" w:rsidR="00F72060" w:rsidRPr="00872163" w:rsidDel="00322D60" w:rsidRDefault="00F12803" w:rsidP="00872163">
      <w:pPr>
        <w:pStyle w:val="Heading3"/>
        <w:rPr>
          <w:del w:id="111" w:author="tristan mahr" w:date="2015-05-04T15:54:00Z"/>
        </w:rPr>
      </w:pPr>
      <w:del w:id="112" w:author="tristan mahr" w:date="2015-05-04T15:54:00Z">
        <w:r w:rsidRPr="00872163" w:rsidDel="00322D60">
          <w:rPr>
            <w:rStyle w:val="Heading3Char"/>
            <w:i/>
          </w:rPr>
          <w:delText>Stimuli</w:delText>
        </w:r>
        <w:r w:rsidRPr="00872163" w:rsidDel="00322D60">
          <w:delText xml:space="preserve"> </w:delText>
        </w:r>
      </w:del>
    </w:p>
    <w:p w14:paraId="5B2194BC" w14:textId="33A0B44B" w:rsidR="00F72060" w:rsidRPr="00872163" w:rsidDel="00322D60" w:rsidRDefault="00F12803" w:rsidP="00872163">
      <w:pPr>
        <w:rPr>
          <w:del w:id="113" w:author="tristan mahr" w:date="2015-05-04T15:54:00Z"/>
          <w:szCs w:val="24"/>
        </w:rPr>
      </w:pPr>
      <w:del w:id="114" w:author="tristan mahr" w:date="2015-05-04T15:54:00Z">
        <w:r w:rsidRPr="00872163" w:rsidDel="00322D60">
          <w:rPr>
            <w:szCs w:val="24"/>
          </w:rPr>
          <w:delText xml:space="preserve">Words were selected based on age of acquisition information obtained from published databases </w:delText>
        </w:r>
        <w:r w:rsidR="00C15F31" w:rsidRPr="00872163" w:rsidDel="00322D60">
          <w:rPr>
            <w:noProof/>
            <w:szCs w:val="24"/>
          </w:rPr>
          <w:delText>(Dunn &amp; Dunn, 2007; Fenson et al., 2007; Morrison, Chappell, &amp; Ellis, 1997)</w:delText>
        </w:r>
        <w:r w:rsidRPr="00872163" w:rsidDel="00322D60">
          <w:rPr>
            <w:szCs w:val="24"/>
          </w:rPr>
          <w:delText xml:space="preserve">. All words had </w:delText>
        </w:r>
        <w:r w:rsidR="00990019" w:rsidRPr="00872163" w:rsidDel="00322D60">
          <w:rPr>
            <w:szCs w:val="24"/>
          </w:rPr>
          <w:delText>a</w:delText>
        </w:r>
        <w:r w:rsidRPr="00872163" w:rsidDel="00322D60">
          <w:rPr>
            <w:szCs w:val="24"/>
          </w:rPr>
          <w:delText xml:space="preserve"> reported </w:delText>
        </w:r>
        <w:r w:rsidR="00B45BD2" w:rsidDel="00322D60">
          <w:rPr>
            <w:szCs w:val="24"/>
          </w:rPr>
          <w:delText xml:space="preserve">age of </w:delText>
        </w:r>
        <w:r w:rsidRPr="00872163" w:rsidDel="00322D60">
          <w:rPr>
            <w:szCs w:val="24"/>
          </w:rPr>
          <w:delText>acquisition between 38.5 and 56.5 months</w:delText>
        </w:r>
        <w:r w:rsidR="002E5F96" w:rsidRPr="00872163" w:rsidDel="00322D60">
          <w:rPr>
            <w:szCs w:val="24"/>
          </w:rPr>
          <w:delText xml:space="preserve">. </w:delText>
        </w:r>
        <w:r w:rsidRPr="00872163" w:rsidDel="00322D60">
          <w:rPr>
            <w:szCs w:val="24"/>
          </w:rPr>
          <w:delText>All stimuli were nouns easily represented by a photograph</w:delText>
        </w:r>
        <w:r w:rsidR="002E5F96" w:rsidRPr="00872163" w:rsidDel="00322D60">
          <w:rPr>
            <w:szCs w:val="24"/>
          </w:rPr>
          <w:delText xml:space="preserve">. </w:delText>
        </w:r>
        <w:r w:rsidRPr="00872163" w:rsidDel="00322D60">
          <w:rPr>
            <w:szCs w:val="24"/>
          </w:rPr>
          <w:delText xml:space="preserve">Two images were chosen for each object name. </w:delText>
        </w:r>
        <w:r w:rsidR="00000310" w:rsidRPr="00872163" w:rsidDel="00322D60">
          <w:rPr>
            <w:szCs w:val="24"/>
          </w:rPr>
          <w:delText xml:space="preserve">Each image was placed within a gray square of 450 pixels with the image centered and normalized by the largest dimension, no larger than 400 pixels </w:delText>
        </w:r>
        <w:r w:rsidR="00B45BD2" w:rsidDel="00322D60">
          <w:rPr>
            <w:szCs w:val="24"/>
          </w:rPr>
          <w:delText>wide</w:delText>
        </w:r>
        <w:r w:rsidR="00B45BD2" w:rsidRPr="00872163" w:rsidDel="00322D60">
          <w:rPr>
            <w:szCs w:val="24"/>
          </w:rPr>
          <w:delText xml:space="preserve"> </w:delText>
        </w:r>
        <w:r w:rsidR="00000310" w:rsidRPr="00872163" w:rsidDel="00322D60">
          <w:rPr>
            <w:szCs w:val="24"/>
          </w:rPr>
          <w:delText xml:space="preserve">or </w:delText>
        </w:r>
        <w:r w:rsidR="00B45BD2" w:rsidDel="00322D60">
          <w:rPr>
            <w:szCs w:val="24"/>
          </w:rPr>
          <w:delText>high</w:delText>
        </w:r>
        <w:r w:rsidR="002E5F96" w:rsidRPr="00872163" w:rsidDel="00322D60">
          <w:rPr>
            <w:szCs w:val="24"/>
          </w:rPr>
          <w:delText xml:space="preserve">. </w:delText>
        </w:r>
        <w:r w:rsidRPr="00872163" w:rsidDel="00322D60">
          <w:rPr>
            <w:szCs w:val="24"/>
          </w:rPr>
          <w:delText>These images were normed by 30 children from two preschool classrooms using approximately 15 children from each classroom</w:delText>
        </w:r>
        <w:r w:rsidR="002E5F96" w:rsidRPr="00872163" w:rsidDel="00322D60">
          <w:rPr>
            <w:szCs w:val="24"/>
          </w:rPr>
          <w:delText xml:space="preserve">. </w:delText>
        </w:r>
        <w:r w:rsidRPr="00872163" w:rsidDel="00322D60">
          <w:rPr>
            <w:szCs w:val="24"/>
          </w:rPr>
          <w:delText xml:space="preserve">One class was in a preschool attended </w:delText>
        </w:r>
        <w:r w:rsidR="007A44AD" w:rsidRPr="00872163" w:rsidDel="00322D60">
          <w:rPr>
            <w:szCs w:val="24"/>
          </w:rPr>
          <w:delText xml:space="preserve">primarily </w:delText>
        </w:r>
        <w:r w:rsidRPr="00872163" w:rsidDel="00322D60">
          <w:rPr>
            <w:szCs w:val="24"/>
          </w:rPr>
          <w:delText xml:space="preserve">by children </w:delText>
        </w:r>
        <w:r w:rsidR="007A44AD" w:rsidRPr="00872163" w:rsidDel="00322D60">
          <w:rPr>
            <w:szCs w:val="24"/>
          </w:rPr>
          <w:delText>from families with middle or high maternal education levels</w:delText>
        </w:r>
        <w:r w:rsidR="003C4414" w:rsidRPr="00872163" w:rsidDel="00322D60">
          <w:rPr>
            <w:szCs w:val="24"/>
          </w:rPr>
          <w:delText>;</w:delText>
        </w:r>
        <w:r w:rsidRPr="00872163" w:rsidDel="00322D60">
          <w:rPr>
            <w:szCs w:val="24"/>
          </w:rPr>
          <w:delText xml:space="preserve"> the other class was in a local Head Start Center, attended </w:delText>
        </w:r>
        <w:r w:rsidR="007A44AD" w:rsidRPr="00872163" w:rsidDel="00322D60">
          <w:rPr>
            <w:szCs w:val="24"/>
          </w:rPr>
          <w:delText xml:space="preserve">primarily </w:delText>
        </w:r>
        <w:r w:rsidRPr="00872163" w:rsidDel="00322D60">
          <w:rPr>
            <w:szCs w:val="24"/>
          </w:rPr>
          <w:delText>by children f</w:delText>
        </w:r>
        <w:r w:rsidR="007A44AD" w:rsidRPr="00872163" w:rsidDel="00322D60">
          <w:rPr>
            <w:szCs w:val="24"/>
          </w:rPr>
          <w:delText>rom families with low maternal education levels</w:delText>
        </w:r>
        <w:r w:rsidR="002E5F96" w:rsidRPr="00872163" w:rsidDel="00322D60">
          <w:rPr>
            <w:szCs w:val="24"/>
          </w:rPr>
          <w:delText xml:space="preserve">. </w:delText>
        </w:r>
        <w:r w:rsidRPr="00872163" w:rsidDel="00322D60">
          <w:rPr>
            <w:szCs w:val="24"/>
          </w:rPr>
          <w:delText xml:space="preserve">These children were asked to point to </w:delText>
        </w:r>
        <w:r w:rsidR="00990019" w:rsidRPr="00872163" w:rsidDel="00322D60">
          <w:rPr>
            <w:szCs w:val="24"/>
          </w:rPr>
          <w:delText>a particular</w:delText>
        </w:r>
        <w:r w:rsidRPr="00872163" w:rsidDel="00322D60">
          <w:rPr>
            <w:szCs w:val="24"/>
          </w:rPr>
          <w:delText xml:space="preserve"> image named by the experimenter, presented with three other images (semantic, phonological, and unrelated foil)</w:delText>
        </w:r>
        <w:r w:rsidR="002E5F96" w:rsidRPr="00872163" w:rsidDel="00322D60">
          <w:rPr>
            <w:szCs w:val="24"/>
          </w:rPr>
          <w:delText xml:space="preserve">. </w:delText>
        </w:r>
        <w:r w:rsidRPr="00872163" w:rsidDel="00322D60">
          <w:rPr>
            <w:szCs w:val="24"/>
          </w:rPr>
          <w:delText>Pictures not recognized by at least 80% of children in both classrooms were replaced.</w:delText>
        </w:r>
      </w:del>
    </w:p>
    <w:p w14:paraId="3253E410" w14:textId="6958A5F7" w:rsidR="00F72060" w:rsidRPr="00872163" w:rsidDel="00322D60" w:rsidRDefault="009F0033" w:rsidP="00872163">
      <w:pPr>
        <w:rPr>
          <w:del w:id="115" w:author="tristan mahr" w:date="2015-05-04T15:54:00Z"/>
          <w:szCs w:val="24"/>
        </w:rPr>
      </w:pPr>
      <w:del w:id="116" w:author="tristan mahr" w:date="2015-05-04T15:54:00Z">
        <w:r w:rsidDel="00322D60">
          <w:rPr>
            <w:szCs w:val="24"/>
          </w:rPr>
          <w:delText>A</w:delText>
        </w:r>
        <w:r w:rsidR="00F12803" w:rsidRPr="00872163" w:rsidDel="00322D60">
          <w:rPr>
            <w:szCs w:val="24"/>
          </w:rPr>
          <w:delText xml:space="preserve">uditory stimuli were recorded in a sound-treated booth by a young adult female who was a native speaker of the local Mainstream American English (MAE) dialect. The speaker used child-directed speech to produce the target words within the </w:delText>
        </w:r>
        <w:r w:rsidRPr="00872163" w:rsidDel="00322D60">
          <w:rPr>
            <w:szCs w:val="24"/>
          </w:rPr>
          <w:delText xml:space="preserve">carrier </w:delText>
        </w:r>
        <w:r w:rsidR="00F12803" w:rsidRPr="00872163" w:rsidDel="00322D60">
          <w:rPr>
            <w:szCs w:val="24"/>
          </w:rPr>
          <w:delText xml:space="preserve">phrases </w:delText>
        </w:r>
        <w:r w:rsidR="00F12803" w:rsidRPr="00F0085F" w:rsidDel="00322D60">
          <w:rPr>
            <w:szCs w:val="24"/>
          </w:rPr>
          <w:delText>“</w:delText>
        </w:r>
        <w:r w:rsidR="00F12803" w:rsidRPr="00126E20" w:rsidDel="00322D60">
          <w:rPr>
            <w:szCs w:val="24"/>
          </w:rPr>
          <w:delText>Find the __</w:delText>
        </w:r>
        <w:r w:rsidR="00DA47C8" w:rsidRPr="00126E20" w:rsidDel="00322D60">
          <w:rPr>
            <w:szCs w:val="24"/>
          </w:rPr>
          <w:delText>_</w:delText>
        </w:r>
        <w:r w:rsidR="00F12803" w:rsidRPr="00126E20" w:rsidDel="00322D60">
          <w:rPr>
            <w:szCs w:val="24"/>
          </w:rPr>
          <w:delText>_”</w:delText>
        </w:r>
        <w:r w:rsidR="00F12803" w:rsidRPr="00F0085F" w:rsidDel="00322D60">
          <w:rPr>
            <w:szCs w:val="24"/>
          </w:rPr>
          <w:delText xml:space="preserve"> and “</w:delText>
        </w:r>
        <w:r w:rsidR="00F12803" w:rsidRPr="00126E20" w:rsidDel="00322D60">
          <w:rPr>
            <w:szCs w:val="24"/>
          </w:rPr>
          <w:delText>See the ____</w:delText>
        </w:r>
        <w:r w:rsidR="00F12803" w:rsidRPr="00F0085F" w:rsidDel="00322D60">
          <w:rPr>
            <w:szCs w:val="24"/>
          </w:rPr>
          <w:delText>”</w:delText>
        </w:r>
        <w:r w:rsidR="002E5F96" w:rsidRPr="00872163" w:rsidDel="00322D60">
          <w:rPr>
            <w:szCs w:val="24"/>
          </w:rPr>
          <w:delText xml:space="preserve">. </w:delText>
        </w:r>
        <w:r w:rsidR="00F12803" w:rsidRPr="00872163" w:rsidDel="00322D60">
          <w:rPr>
            <w:szCs w:val="24"/>
          </w:rPr>
          <w:delText>The carrier phrases were also recorded using the phrase</w:delText>
        </w:r>
        <w:r w:rsidDel="00322D60">
          <w:rPr>
            <w:szCs w:val="24"/>
          </w:rPr>
          <w:delText>s</w:delText>
        </w:r>
        <w:r w:rsidR="00F12803" w:rsidRPr="00872163" w:rsidDel="00322D60">
          <w:rPr>
            <w:szCs w:val="24"/>
          </w:rPr>
          <w:delText xml:space="preserve"> </w:delText>
        </w:r>
        <w:r w:rsidR="00F12803" w:rsidRPr="00F0085F" w:rsidDel="00322D60">
          <w:rPr>
            <w:szCs w:val="24"/>
          </w:rPr>
          <w:delText>“</w:delText>
        </w:r>
        <w:r w:rsidR="00F12803" w:rsidRPr="00126E20" w:rsidDel="00322D60">
          <w:rPr>
            <w:szCs w:val="24"/>
          </w:rPr>
          <w:delText>Find the egg</w:delText>
        </w:r>
        <w:r w:rsidR="00F12803" w:rsidRPr="00F0085F" w:rsidDel="00322D60">
          <w:rPr>
            <w:szCs w:val="24"/>
          </w:rPr>
          <w:delText>”</w:delText>
        </w:r>
        <w:r w:rsidR="00F12803" w:rsidRPr="002943C8" w:rsidDel="00322D60">
          <w:rPr>
            <w:szCs w:val="24"/>
          </w:rPr>
          <w:delText xml:space="preserve"> and “</w:delText>
        </w:r>
        <w:r w:rsidR="00F12803" w:rsidRPr="00126E20" w:rsidDel="00322D60">
          <w:rPr>
            <w:szCs w:val="24"/>
          </w:rPr>
          <w:delText>See the egg</w:delText>
        </w:r>
        <w:r w:rsidR="00F12803" w:rsidRPr="00F0085F" w:rsidDel="00322D60">
          <w:rPr>
            <w:szCs w:val="24"/>
          </w:rPr>
          <w:delText>.</w:delText>
        </w:r>
        <w:r w:rsidR="002E5F96" w:rsidRPr="00F0085F" w:rsidDel="00322D60">
          <w:rPr>
            <w:szCs w:val="24"/>
          </w:rPr>
          <w:delText xml:space="preserve">” </w:delText>
        </w:r>
        <w:r w:rsidR="00F12803" w:rsidRPr="002943C8" w:rsidDel="00322D60">
          <w:rPr>
            <w:szCs w:val="24"/>
          </w:rPr>
          <w:delText xml:space="preserve">To control for anticipatory coarticulation from the </w:delText>
        </w:r>
        <w:r w:rsidR="00126E20" w:rsidDel="00322D60">
          <w:rPr>
            <w:szCs w:val="24"/>
          </w:rPr>
          <w:delText xml:space="preserve">direct article </w:delText>
        </w:r>
        <w:r w:rsidR="00F12803" w:rsidRPr="00F0085F" w:rsidDel="00322D60">
          <w:rPr>
            <w:szCs w:val="24"/>
          </w:rPr>
          <w:delText>“</w:delText>
        </w:r>
        <w:r w:rsidR="00F12803" w:rsidRPr="00126E20" w:rsidDel="00322D60">
          <w:rPr>
            <w:szCs w:val="24"/>
          </w:rPr>
          <w:delText>the”</w:delText>
        </w:r>
        <w:r w:rsidR="00F12803" w:rsidRPr="00F0085F" w:rsidDel="00322D60">
          <w:rPr>
            <w:szCs w:val="24"/>
          </w:rPr>
          <w:delText xml:space="preserve"> in the carrier </w:delText>
        </w:r>
        <w:r w:rsidR="00F12803" w:rsidRPr="002943C8" w:rsidDel="00322D60">
          <w:rPr>
            <w:szCs w:val="24"/>
          </w:rPr>
          <w:delText>to the target word, the carrier phrases from the “</w:delText>
        </w:r>
        <w:r w:rsidR="00F12803" w:rsidRPr="00126E20" w:rsidDel="00322D60">
          <w:rPr>
            <w:szCs w:val="24"/>
          </w:rPr>
          <w:delText>Find the egg</w:delText>
        </w:r>
        <w:r w:rsidR="00F12803" w:rsidRPr="00F0085F" w:rsidDel="00322D60">
          <w:rPr>
            <w:szCs w:val="24"/>
          </w:rPr>
          <w:delText>”</w:delText>
        </w:r>
        <w:r w:rsidR="00F12803" w:rsidRPr="002943C8" w:rsidDel="00322D60">
          <w:rPr>
            <w:szCs w:val="24"/>
          </w:rPr>
          <w:delText xml:space="preserve"> and “</w:delText>
        </w:r>
        <w:r w:rsidR="00F12803" w:rsidRPr="00126E20" w:rsidDel="00322D60">
          <w:rPr>
            <w:szCs w:val="24"/>
          </w:rPr>
          <w:delText>See the egg</w:delText>
        </w:r>
        <w:r w:rsidR="00F12803" w:rsidRPr="00F0085F" w:rsidDel="00322D60">
          <w:rPr>
            <w:szCs w:val="24"/>
          </w:rPr>
          <w:delText xml:space="preserve">” contexts were </w:delText>
        </w:r>
        <w:r w:rsidDel="00322D60">
          <w:rPr>
            <w:szCs w:val="24"/>
          </w:rPr>
          <w:delText>cross-</w:delText>
        </w:r>
        <w:r w:rsidR="00F12803" w:rsidRPr="00F0085F" w:rsidDel="00322D60">
          <w:rPr>
            <w:szCs w:val="24"/>
          </w:rPr>
          <w:delText xml:space="preserve">spliced </w:delText>
        </w:r>
        <w:r w:rsidR="00F12803" w:rsidRPr="002943C8" w:rsidDel="00322D60">
          <w:rPr>
            <w:szCs w:val="24"/>
          </w:rPr>
          <w:delText xml:space="preserve">with the target words with </w:delText>
        </w:r>
        <w:r w:rsidR="00FE25AD" w:rsidRPr="002943C8" w:rsidDel="00322D60">
          <w:rPr>
            <w:szCs w:val="24"/>
          </w:rPr>
          <w:delText>80</w:delText>
        </w:r>
        <w:r w:rsidRPr="002943C8" w:rsidDel="00322D60">
          <w:rPr>
            <w:szCs w:val="24"/>
          </w:rPr>
          <w:delText xml:space="preserve"> </w:delText>
        </w:r>
        <w:r w:rsidR="00F12803" w:rsidRPr="002943C8" w:rsidDel="00322D60">
          <w:rPr>
            <w:szCs w:val="24"/>
          </w:rPr>
          <w:delText xml:space="preserve">ms </w:delText>
        </w:r>
        <w:r w:rsidDel="00322D60">
          <w:rPr>
            <w:szCs w:val="24"/>
          </w:rPr>
          <w:delText xml:space="preserve">of </w:delText>
        </w:r>
        <w:r w:rsidR="00F12803" w:rsidRPr="00F0085F" w:rsidDel="00322D60">
          <w:rPr>
            <w:szCs w:val="24"/>
          </w:rPr>
          <w:delText>silen</w:delText>
        </w:r>
        <w:r w:rsidDel="00322D60">
          <w:rPr>
            <w:szCs w:val="24"/>
          </w:rPr>
          <w:delText>ce</w:delText>
        </w:r>
        <w:r w:rsidR="00F12803" w:rsidRPr="00F0085F" w:rsidDel="00322D60">
          <w:rPr>
            <w:szCs w:val="24"/>
          </w:rPr>
          <w:delText xml:space="preserve"> </w:delText>
        </w:r>
        <w:r w:rsidR="00F12803" w:rsidRPr="002943C8" w:rsidDel="00322D60">
          <w:rPr>
            <w:szCs w:val="24"/>
          </w:rPr>
          <w:delText>i</w:delText>
        </w:r>
        <w:r w:rsidR="00F12803" w:rsidRPr="00872163" w:rsidDel="00322D60">
          <w:rPr>
            <w:szCs w:val="24"/>
          </w:rPr>
          <w:delText>nserted between the carrier and the target word. All sentences were normalized to the same duration and average-RMS amplitude.</w:delText>
        </w:r>
        <w:r w:rsidR="00E741D4" w:rsidRPr="00872163" w:rsidDel="00322D60">
          <w:rPr>
            <w:szCs w:val="24"/>
          </w:rPr>
          <w:delText xml:space="preserve"> </w:delText>
        </w:r>
      </w:del>
    </w:p>
    <w:p w14:paraId="661F16A1" w14:textId="372E3682" w:rsidR="00EB4B58" w:rsidRPr="00872163" w:rsidDel="00322D60" w:rsidRDefault="00F12803" w:rsidP="00872163">
      <w:pPr>
        <w:rPr>
          <w:del w:id="117" w:author="tristan mahr" w:date="2015-05-04T15:54:00Z"/>
          <w:szCs w:val="24"/>
        </w:rPr>
      </w:pPr>
      <w:del w:id="118" w:author="tristan mahr" w:date="2015-05-04T15:54:00Z">
        <w:r w:rsidRPr="00872163" w:rsidDel="00322D60">
          <w:rPr>
            <w:szCs w:val="24"/>
          </w:rPr>
          <w:delText xml:space="preserve">Each word used was matched with a semantic competitor, </w:delText>
        </w:r>
        <w:r w:rsidR="009F0033" w:rsidDel="00322D60">
          <w:rPr>
            <w:szCs w:val="24"/>
          </w:rPr>
          <w:delText xml:space="preserve">a </w:delText>
        </w:r>
        <w:r w:rsidRPr="00872163" w:rsidDel="00322D60">
          <w:rPr>
            <w:szCs w:val="24"/>
          </w:rPr>
          <w:delText xml:space="preserve">phonological competitor, and an unrelated image (see Appendix </w:delText>
        </w:r>
        <w:r w:rsidR="006D3579" w:rsidRPr="00872163" w:rsidDel="00322D60">
          <w:rPr>
            <w:szCs w:val="24"/>
          </w:rPr>
          <w:delText>A</w:delText>
        </w:r>
        <w:r w:rsidRPr="00872163" w:rsidDel="00322D60">
          <w:rPr>
            <w:szCs w:val="24"/>
          </w:rPr>
          <w:delText xml:space="preserve">). To control for novelty effects on </w:delText>
        </w:r>
      </w:del>
      <w:del w:id="119" w:author="tristan mahr" w:date="2015-04-21T10:07:00Z">
        <w:r w:rsidRPr="00872163" w:rsidDel="009F0033">
          <w:rPr>
            <w:szCs w:val="24"/>
          </w:rPr>
          <w:delText xml:space="preserve">eye </w:delText>
        </w:r>
      </w:del>
      <w:del w:id="120" w:author="tristan mahr" w:date="2015-05-04T15:54:00Z">
        <w:r w:rsidRPr="00872163" w:rsidDel="00322D60">
          <w:rPr>
            <w:szCs w:val="24"/>
          </w:rPr>
          <w:delText>gaze patterns, each image was presented four times within each block</w:delText>
        </w:r>
        <w:r w:rsidR="009F0033" w:rsidDel="00322D60">
          <w:rPr>
            <w:szCs w:val="24"/>
          </w:rPr>
          <w:delText xml:space="preserve"> of trials</w:delText>
        </w:r>
        <w:r w:rsidRPr="00872163" w:rsidDel="00322D60">
          <w:rPr>
            <w:szCs w:val="24"/>
          </w:rPr>
          <w:delText>, once as the target word</w:delText>
        </w:r>
        <w:r w:rsidR="00990019" w:rsidRPr="00872163" w:rsidDel="00322D60">
          <w:rPr>
            <w:szCs w:val="24"/>
          </w:rPr>
          <w:delText>,</w:delText>
        </w:r>
        <w:r w:rsidRPr="00872163" w:rsidDel="00322D60">
          <w:rPr>
            <w:szCs w:val="24"/>
          </w:rPr>
          <w:delText xml:space="preserve"> and three additional times as a foil</w:delText>
        </w:r>
        <w:r w:rsidR="002E5F96" w:rsidRPr="00872163" w:rsidDel="00322D60">
          <w:rPr>
            <w:szCs w:val="24"/>
          </w:rPr>
          <w:delText xml:space="preserve">. </w:delText>
        </w:r>
        <w:r w:rsidRPr="00872163" w:rsidDel="00322D60">
          <w:rPr>
            <w:szCs w:val="24"/>
          </w:rPr>
          <w:delText>Given this constraint, it was not possible to construct equally strong phonological and semantic foils for all target items</w:delText>
        </w:r>
        <w:r w:rsidR="002E5F96" w:rsidRPr="00872163" w:rsidDel="00322D60">
          <w:rPr>
            <w:szCs w:val="24"/>
          </w:rPr>
          <w:delText xml:space="preserve">. </w:delText>
        </w:r>
        <w:r w:rsidRPr="00872163" w:rsidDel="00322D60">
          <w:rPr>
            <w:szCs w:val="24"/>
          </w:rPr>
          <w:delText xml:space="preserve">Of the 33 target items, 21 had phonological foils in which the consonant onset of the target and foil were the same (e.g., </w:delText>
        </w:r>
        <w:r w:rsidRPr="00872163" w:rsidDel="00322D60">
          <w:rPr>
            <w:i/>
            <w:szCs w:val="24"/>
          </w:rPr>
          <w:delText>van</w:delText>
        </w:r>
        <w:r w:rsidRPr="00872163" w:rsidDel="00322D60">
          <w:rPr>
            <w:szCs w:val="24"/>
          </w:rPr>
          <w:delText>/</w:delText>
        </w:r>
        <w:r w:rsidRPr="00872163" w:rsidDel="00322D60">
          <w:rPr>
            <w:i/>
            <w:szCs w:val="24"/>
          </w:rPr>
          <w:delText>vase</w:delText>
        </w:r>
        <w:r w:rsidRPr="00872163" w:rsidDel="00322D60">
          <w:rPr>
            <w:szCs w:val="24"/>
          </w:rPr>
          <w:delText xml:space="preserve">, </w:delText>
        </w:r>
        <w:r w:rsidRPr="00872163" w:rsidDel="00322D60">
          <w:rPr>
            <w:i/>
            <w:szCs w:val="24"/>
          </w:rPr>
          <w:delText>dress</w:delText>
        </w:r>
        <w:r w:rsidRPr="00872163" w:rsidDel="00322D60">
          <w:rPr>
            <w:szCs w:val="24"/>
          </w:rPr>
          <w:delText>/</w:delText>
        </w:r>
        <w:r w:rsidRPr="00872163" w:rsidDel="00322D60">
          <w:rPr>
            <w:i/>
            <w:szCs w:val="24"/>
          </w:rPr>
          <w:delText>drum</w:delText>
        </w:r>
        <w:r w:rsidRPr="00872163" w:rsidDel="00322D60">
          <w:rPr>
            <w:szCs w:val="24"/>
          </w:rPr>
          <w:delText>)</w:delText>
        </w:r>
        <w:r w:rsidR="002E5F96" w:rsidRPr="00872163" w:rsidDel="00322D60">
          <w:rPr>
            <w:szCs w:val="24"/>
          </w:rPr>
          <w:delText xml:space="preserve">. </w:delText>
        </w:r>
        <w:r w:rsidRPr="00872163" w:rsidDel="00322D60">
          <w:rPr>
            <w:szCs w:val="24"/>
          </w:rPr>
          <w:delText xml:space="preserve">Only these 21 target-foil combinations were used in the analysis of </w:delText>
        </w:r>
        <w:r w:rsidR="009B3C71" w:rsidDel="00322D60">
          <w:rPr>
            <w:szCs w:val="24"/>
          </w:rPr>
          <w:delText>looking</w:delText>
        </w:r>
        <w:r w:rsidRPr="00872163" w:rsidDel="00322D60">
          <w:rPr>
            <w:szCs w:val="24"/>
          </w:rPr>
          <w:delText xml:space="preserve"> patterns to the phonological foil. Similarly, </w:delText>
        </w:r>
        <w:r w:rsidR="00585863" w:rsidRPr="00872163" w:rsidDel="00322D60">
          <w:rPr>
            <w:szCs w:val="24"/>
          </w:rPr>
          <w:delText>16</w:delText>
        </w:r>
        <w:r w:rsidR="003C4414" w:rsidRPr="00872163" w:rsidDel="00322D60">
          <w:rPr>
            <w:szCs w:val="24"/>
          </w:rPr>
          <w:delText xml:space="preserve"> </w:delText>
        </w:r>
        <w:r w:rsidRPr="00872163" w:rsidDel="00322D60">
          <w:rPr>
            <w:szCs w:val="24"/>
          </w:rPr>
          <w:delText xml:space="preserve">of the 33 target items included semantic foils that were members of the same semantic category (e.g., </w:delText>
        </w:r>
        <w:r w:rsidRPr="00872163" w:rsidDel="00322D60">
          <w:rPr>
            <w:i/>
            <w:szCs w:val="24"/>
          </w:rPr>
          <w:delText>shirt</w:delText>
        </w:r>
        <w:r w:rsidRPr="00872163" w:rsidDel="00322D60">
          <w:rPr>
            <w:szCs w:val="24"/>
          </w:rPr>
          <w:delText>/</w:delText>
        </w:r>
        <w:r w:rsidRPr="00872163" w:rsidDel="00322D60">
          <w:rPr>
            <w:i/>
            <w:szCs w:val="24"/>
          </w:rPr>
          <w:delText>dress</w:delText>
        </w:r>
        <w:r w:rsidRPr="00872163" w:rsidDel="00322D60">
          <w:rPr>
            <w:szCs w:val="24"/>
          </w:rPr>
          <w:delText xml:space="preserve">, </w:delText>
        </w:r>
        <w:r w:rsidRPr="00872163" w:rsidDel="00322D60">
          <w:rPr>
            <w:i/>
            <w:szCs w:val="24"/>
          </w:rPr>
          <w:delText>bowl</w:delText>
        </w:r>
        <w:r w:rsidRPr="00872163" w:rsidDel="00322D60">
          <w:rPr>
            <w:szCs w:val="24"/>
          </w:rPr>
          <w:delText>/</w:delText>
        </w:r>
        <w:r w:rsidRPr="00872163" w:rsidDel="00322D60">
          <w:rPr>
            <w:i/>
            <w:szCs w:val="24"/>
          </w:rPr>
          <w:delText>spoon</w:delText>
        </w:r>
        <w:r w:rsidRPr="00872163" w:rsidDel="00322D60">
          <w:rPr>
            <w:szCs w:val="24"/>
          </w:rPr>
          <w:delText xml:space="preserve">); only these 16 target-foil combinations were used in the analysis of </w:delText>
        </w:r>
        <w:r w:rsidR="009B3C71" w:rsidDel="00322D60">
          <w:rPr>
            <w:szCs w:val="24"/>
          </w:rPr>
          <w:delText>looks</w:delText>
        </w:r>
        <w:r w:rsidRPr="00872163" w:rsidDel="00322D60">
          <w:rPr>
            <w:szCs w:val="24"/>
          </w:rPr>
          <w:delText xml:space="preserve"> to the semantic foil</w:delText>
        </w:r>
        <w:r w:rsidR="002E5F96" w:rsidRPr="00872163" w:rsidDel="00322D60">
          <w:rPr>
            <w:szCs w:val="24"/>
          </w:rPr>
          <w:delText xml:space="preserve">. </w:delText>
        </w:r>
        <w:r w:rsidRPr="00872163" w:rsidDel="00322D60">
          <w:rPr>
            <w:szCs w:val="24"/>
          </w:rPr>
          <w:delText>There were two blocks of the experimental task; the 33 target words were each presented once during each block. Different pictures and different productions of each word were used in the two blocks</w:delText>
        </w:r>
        <w:r w:rsidR="002E5F96" w:rsidRPr="00872163" w:rsidDel="00322D60">
          <w:rPr>
            <w:szCs w:val="24"/>
          </w:rPr>
          <w:delText xml:space="preserve">. </w:delText>
        </w:r>
        <w:r w:rsidR="007A44AD" w:rsidRPr="00872163" w:rsidDel="00322D60">
          <w:rPr>
            <w:szCs w:val="24"/>
          </w:rPr>
          <w:delText>A h</w:delText>
        </w:r>
        <w:r w:rsidRPr="00872163" w:rsidDel="00322D60">
          <w:rPr>
            <w:szCs w:val="24"/>
          </w:rPr>
          <w:delText xml:space="preserve">earing screening </w:delText>
        </w:r>
        <w:r w:rsidR="009F0033" w:rsidDel="00322D60">
          <w:rPr>
            <w:szCs w:val="24"/>
          </w:rPr>
          <w:delText xml:space="preserve">or </w:delText>
        </w:r>
        <w:r w:rsidRPr="00872163" w:rsidDel="00322D60">
          <w:rPr>
            <w:szCs w:val="24"/>
          </w:rPr>
          <w:delText xml:space="preserve">a play break </w:delText>
        </w:r>
        <w:r w:rsidR="009F0033" w:rsidDel="00322D60">
          <w:rPr>
            <w:szCs w:val="24"/>
          </w:rPr>
          <w:delText xml:space="preserve">occurred </w:delText>
        </w:r>
        <w:r w:rsidRPr="00872163" w:rsidDel="00322D60">
          <w:rPr>
            <w:szCs w:val="24"/>
          </w:rPr>
          <w:delText>between the two blocks.</w:delText>
        </w:r>
      </w:del>
    </w:p>
    <w:p w14:paraId="00537FF3" w14:textId="34DE989E" w:rsidR="00F72060" w:rsidRPr="00872163" w:rsidDel="00322D60" w:rsidRDefault="00F12803" w:rsidP="00872163">
      <w:pPr>
        <w:pStyle w:val="Heading3"/>
        <w:rPr>
          <w:del w:id="121" w:author="tristan mahr" w:date="2015-05-04T15:54:00Z"/>
        </w:rPr>
      </w:pPr>
      <w:del w:id="122" w:author="tristan mahr" w:date="2015-05-04T15:54:00Z">
        <w:r w:rsidRPr="00872163" w:rsidDel="00322D60">
          <w:rPr>
            <w:rStyle w:val="Heading3Char"/>
            <w:i/>
          </w:rPr>
          <w:delText>Procedure</w:delText>
        </w:r>
        <w:r w:rsidRPr="00872163" w:rsidDel="00322D60">
          <w:delText xml:space="preserve"> </w:delText>
        </w:r>
      </w:del>
    </w:p>
    <w:p w14:paraId="1D2EC2F6" w14:textId="365A41E8" w:rsidR="00F72B98" w:rsidRPr="00872163" w:rsidDel="00322D60" w:rsidRDefault="00F12803" w:rsidP="00872163">
      <w:pPr>
        <w:rPr>
          <w:del w:id="123" w:author="tristan mahr" w:date="2015-05-04T15:54:00Z"/>
          <w:szCs w:val="24"/>
        </w:rPr>
      </w:pPr>
      <w:del w:id="124" w:author="tristan mahr" w:date="2015-05-04T15:54:00Z">
        <w:r w:rsidRPr="00872163" w:rsidDel="00322D60">
          <w:rPr>
            <w:szCs w:val="24"/>
          </w:rPr>
          <w:delText>The experiment was designed using E-Prime</w:delText>
        </w:r>
        <w:r w:rsidRPr="00872163" w:rsidDel="00322D60">
          <w:rPr>
            <w:szCs w:val="24"/>
            <w:vertAlign w:val="superscript"/>
          </w:rPr>
          <w:delText>®</w:delText>
        </w:r>
        <w:r w:rsidRPr="00872163" w:rsidDel="00322D60">
          <w:rPr>
            <w:szCs w:val="24"/>
          </w:rPr>
          <w:delText xml:space="preserve"> and </w:delText>
        </w:r>
      </w:del>
      <w:del w:id="125" w:author="tristan mahr" w:date="2015-04-21T10:11:00Z">
        <w:r w:rsidRPr="00872163" w:rsidDel="009F0033">
          <w:rPr>
            <w:szCs w:val="24"/>
          </w:rPr>
          <w:delText xml:space="preserve">eye </w:delText>
        </w:r>
      </w:del>
      <w:del w:id="126" w:author="tristan mahr" w:date="2015-05-04T15:54:00Z">
        <w:r w:rsidRPr="00872163" w:rsidDel="00322D60">
          <w:rPr>
            <w:szCs w:val="24"/>
          </w:rPr>
          <w:delText xml:space="preserve">gaze patterns were captured </w:delText>
        </w:r>
        <w:r w:rsidR="009F0033" w:rsidDel="00322D60">
          <w:rPr>
            <w:szCs w:val="24"/>
          </w:rPr>
          <w:delText>at</w:delText>
        </w:r>
        <w:r w:rsidR="00F0085F" w:rsidDel="00322D60">
          <w:rPr>
            <w:szCs w:val="24"/>
          </w:rPr>
          <w:delText xml:space="preserve"> a </w:delText>
        </w:r>
        <w:r w:rsidR="009F0033" w:rsidDel="00322D60">
          <w:rPr>
            <w:szCs w:val="24"/>
          </w:rPr>
          <w:delText xml:space="preserve">rate of 60 Hz </w:delText>
        </w:r>
        <w:r w:rsidRPr="00872163" w:rsidDel="00322D60">
          <w:rPr>
            <w:szCs w:val="24"/>
          </w:rPr>
          <w:delText xml:space="preserve">using a Tobii T60 XL </w:delText>
        </w:r>
        <w:r w:rsidR="009F0033" w:rsidDel="00322D60">
          <w:rPr>
            <w:szCs w:val="24"/>
          </w:rPr>
          <w:delText>e</w:delText>
        </w:r>
        <w:r w:rsidR="009F0033" w:rsidRPr="00872163" w:rsidDel="00322D60">
          <w:rPr>
            <w:szCs w:val="24"/>
          </w:rPr>
          <w:delText>ye</w:delText>
        </w:r>
        <w:r w:rsidR="009F0033" w:rsidDel="00322D60">
          <w:rPr>
            <w:szCs w:val="24"/>
          </w:rPr>
          <w:delText>-</w:delText>
        </w:r>
        <w:r w:rsidRPr="00872163" w:rsidDel="00322D60">
          <w:rPr>
            <w:szCs w:val="24"/>
          </w:rPr>
          <w:delText>tracking system</w:delText>
        </w:r>
        <w:r w:rsidR="002E5F96" w:rsidRPr="00872163" w:rsidDel="00322D60">
          <w:rPr>
            <w:szCs w:val="24"/>
          </w:rPr>
          <w:delText xml:space="preserve">. </w:delText>
        </w:r>
        <w:r w:rsidR="00990019" w:rsidRPr="00872163" w:rsidDel="00322D60">
          <w:rPr>
            <w:szCs w:val="24"/>
          </w:rPr>
          <w:delText xml:space="preserve">Two experimenters were present at each session, one to attend to the child and the other to run the task and monitor whether eye </w:delText>
        </w:r>
        <w:r w:rsidR="009B3C71" w:rsidDel="00322D60">
          <w:rPr>
            <w:szCs w:val="24"/>
          </w:rPr>
          <w:delText xml:space="preserve">movements </w:delText>
        </w:r>
        <w:r w:rsidR="00990019" w:rsidRPr="00872163" w:rsidDel="00322D60">
          <w:rPr>
            <w:szCs w:val="24"/>
          </w:rPr>
          <w:delText xml:space="preserve">were successfully being tracked. </w:delText>
        </w:r>
        <w:r w:rsidRPr="00872163" w:rsidDel="00322D60">
          <w:rPr>
            <w:szCs w:val="24"/>
          </w:rPr>
          <w:delText>The experiment was presented to the children as “watching movies</w:delText>
        </w:r>
        <w:r w:rsidR="009F0033" w:rsidDel="00322D60">
          <w:rPr>
            <w:szCs w:val="24"/>
          </w:rPr>
          <w:delText>.</w:delText>
        </w:r>
        <w:r w:rsidR="008B3F18" w:rsidRPr="00872163" w:rsidDel="00322D60">
          <w:rPr>
            <w:szCs w:val="24"/>
          </w:rPr>
          <w:delText>”</w:delText>
        </w:r>
        <w:r w:rsidRPr="00872163" w:rsidDel="00322D60">
          <w:rPr>
            <w:szCs w:val="24"/>
          </w:rPr>
          <w:delText xml:space="preserve"> </w:delText>
        </w:r>
        <w:r w:rsidR="009F0033" w:rsidDel="00322D60">
          <w:rPr>
            <w:szCs w:val="24"/>
          </w:rPr>
          <w:delText>A</w:delText>
        </w:r>
        <w:r w:rsidRPr="00872163" w:rsidDel="00322D60">
          <w:rPr>
            <w:szCs w:val="24"/>
          </w:rPr>
          <w:delText xml:space="preserve"> short booklet </w:delText>
        </w:r>
        <w:r w:rsidR="009F0033" w:rsidDel="00322D60">
          <w:rPr>
            <w:szCs w:val="24"/>
          </w:rPr>
          <w:delText xml:space="preserve">explaining </w:delText>
        </w:r>
        <w:r w:rsidRPr="00872163" w:rsidDel="00322D60">
          <w:rPr>
            <w:szCs w:val="24"/>
          </w:rPr>
          <w:delText xml:space="preserve">the task was sent home to the </w:delText>
        </w:r>
        <w:r w:rsidR="009F0033" w:rsidDel="00322D60">
          <w:rPr>
            <w:szCs w:val="24"/>
          </w:rPr>
          <w:delText>family</w:delText>
        </w:r>
        <w:r w:rsidR="009F0033" w:rsidRPr="00872163" w:rsidDel="00322D60">
          <w:rPr>
            <w:szCs w:val="24"/>
          </w:rPr>
          <w:delText xml:space="preserve"> </w:delText>
        </w:r>
        <w:r w:rsidRPr="00872163" w:rsidDel="00322D60">
          <w:rPr>
            <w:szCs w:val="24"/>
          </w:rPr>
          <w:delText>prior to their arrival in the laboratory, so that the parents could familiarize their child with the experiment</w:delText>
        </w:r>
        <w:r w:rsidR="00990019" w:rsidRPr="00872163" w:rsidDel="00322D60">
          <w:rPr>
            <w:szCs w:val="24"/>
          </w:rPr>
          <w:delText>al</w:delText>
        </w:r>
        <w:r w:rsidRPr="00872163" w:rsidDel="00322D60">
          <w:rPr>
            <w:szCs w:val="24"/>
          </w:rPr>
          <w:delText xml:space="preserve"> task. At the onset of each trial, children saw four pictures on the Tobii monitor</w:delText>
        </w:r>
        <w:r w:rsidR="002E5F96" w:rsidRPr="00872163" w:rsidDel="00322D60">
          <w:rPr>
            <w:szCs w:val="24"/>
          </w:rPr>
          <w:delText xml:space="preserve">. </w:delText>
        </w:r>
        <w:r w:rsidRPr="00F0085F" w:rsidDel="00322D60">
          <w:rPr>
            <w:szCs w:val="24"/>
          </w:rPr>
          <w:delText>After 2</w:delText>
        </w:r>
        <w:r w:rsidR="00F0085F" w:rsidRPr="00F0085F" w:rsidDel="00322D60">
          <w:rPr>
            <w:szCs w:val="24"/>
          </w:rPr>
          <w:delText>,</w:delText>
        </w:r>
        <w:r w:rsidRPr="00F0085F" w:rsidDel="00322D60">
          <w:rPr>
            <w:szCs w:val="24"/>
          </w:rPr>
          <w:delText xml:space="preserve">000 ms, the </w:delText>
        </w:r>
        <w:r w:rsidR="00126E20" w:rsidDel="00322D60">
          <w:rPr>
            <w:szCs w:val="24"/>
          </w:rPr>
          <w:delText xml:space="preserve">carrier </w:delText>
        </w:r>
        <w:r w:rsidRPr="00F0085F" w:rsidDel="00322D60">
          <w:rPr>
            <w:szCs w:val="24"/>
          </w:rPr>
          <w:delText xml:space="preserve">phrase </w:delText>
        </w:r>
        <w:r w:rsidR="00126E20" w:rsidDel="00322D60">
          <w:rPr>
            <w:szCs w:val="24"/>
          </w:rPr>
          <w:delText xml:space="preserve">with the target word </w:delText>
        </w:r>
        <w:r w:rsidRPr="00F0085F" w:rsidDel="00322D60">
          <w:rPr>
            <w:szCs w:val="24"/>
          </w:rPr>
          <w:delText xml:space="preserve">was presented. </w:delText>
        </w:r>
        <w:r w:rsidR="00001156" w:rsidRPr="00F0085F" w:rsidDel="00322D60">
          <w:rPr>
            <w:szCs w:val="24"/>
          </w:rPr>
          <w:delText>A</w:delText>
        </w:r>
        <w:r w:rsidRPr="00F0085F" w:rsidDel="00322D60">
          <w:rPr>
            <w:szCs w:val="24"/>
          </w:rPr>
          <w:delText xml:space="preserve"> reinforcing phrase (e.g., </w:delText>
        </w:r>
        <w:r w:rsidR="00F0085F" w:rsidRPr="00F0085F" w:rsidDel="00322D60">
          <w:rPr>
            <w:szCs w:val="24"/>
          </w:rPr>
          <w:delText>“</w:delText>
        </w:r>
        <w:r w:rsidRPr="00126E20" w:rsidDel="00322D60">
          <w:rPr>
            <w:szCs w:val="24"/>
          </w:rPr>
          <w:delText>This is fun!</w:delText>
        </w:r>
        <w:r w:rsidR="00F0085F" w:rsidRPr="00126E20" w:rsidDel="00322D60">
          <w:rPr>
            <w:szCs w:val="24"/>
          </w:rPr>
          <w:delText>” or</w:delText>
        </w:r>
        <w:r w:rsidRPr="00126E20" w:rsidDel="00322D60">
          <w:rPr>
            <w:szCs w:val="24"/>
          </w:rPr>
          <w:delText xml:space="preserve"> </w:delText>
        </w:r>
        <w:r w:rsidR="00F0085F" w:rsidRPr="00126E20" w:rsidDel="00322D60">
          <w:rPr>
            <w:szCs w:val="24"/>
          </w:rPr>
          <w:delText>“</w:delText>
        </w:r>
        <w:r w:rsidRPr="00126E20" w:rsidDel="00322D60">
          <w:rPr>
            <w:szCs w:val="24"/>
          </w:rPr>
          <w:delText>Look at that</w:delText>
        </w:r>
        <w:r w:rsidR="00F0085F" w:rsidDel="00322D60">
          <w:rPr>
            <w:szCs w:val="24"/>
          </w:rPr>
          <w:delText>!</w:delText>
        </w:r>
        <w:r w:rsidR="00F0085F" w:rsidRPr="00126E20" w:rsidDel="00322D60">
          <w:rPr>
            <w:szCs w:val="24"/>
          </w:rPr>
          <w:delText>”</w:delText>
        </w:r>
        <w:r w:rsidRPr="00126E20" w:rsidDel="00322D60">
          <w:rPr>
            <w:szCs w:val="24"/>
          </w:rPr>
          <w:delText>)</w:delText>
        </w:r>
        <w:r w:rsidRPr="00872163" w:rsidDel="00322D60">
          <w:rPr>
            <w:szCs w:val="24"/>
          </w:rPr>
          <w:delText xml:space="preserve"> was presented</w:delText>
        </w:r>
        <w:r w:rsidR="00001156" w:rsidRPr="00872163" w:rsidDel="00322D60">
          <w:rPr>
            <w:szCs w:val="24"/>
          </w:rPr>
          <w:delText xml:space="preserve"> </w:delText>
        </w:r>
        <w:commentRangeStart w:id="127"/>
        <w:commentRangeStart w:id="128"/>
        <w:commentRangeStart w:id="129"/>
        <w:r w:rsidR="00001156" w:rsidRPr="00872163" w:rsidDel="00322D60">
          <w:rPr>
            <w:szCs w:val="24"/>
          </w:rPr>
          <w:delText>1</w:delText>
        </w:r>
        <w:r w:rsidR="00F0085F" w:rsidDel="00322D60">
          <w:rPr>
            <w:szCs w:val="24"/>
          </w:rPr>
          <w:delText>,</w:delText>
        </w:r>
        <w:r w:rsidR="00AB32CD" w:rsidRPr="00872163" w:rsidDel="00322D60">
          <w:rPr>
            <w:szCs w:val="24"/>
          </w:rPr>
          <w:delText>0</w:delText>
        </w:r>
        <w:r w:rsidR="00001156" w:rsidRPr="00872163" w:rsidDel="00322D60">
          <w:rPr>
            <w:szCs w:val="24"/>
          </w:rPr>
          <w:delText xml:space="preserve">00 ms after target-word </w:delText>
        </w:r>
        <w:r w:rsidR="00AB32CD" w:rsidRPr="00872163" w:rsidDel="00322D60">
          <w:rPr>
            <w:szCs w:val="24"/>
          </w:rPr>
          <w:delText>offset</w:delText>
        </w:r>
        <w:commentRangeEnd w:id="127"/>
        <w:r w:rsidR="00AB32CD" w:rsidRPr="00872163" w:rsidDel="00322D60">
          <w:rPr>
            <w:rStyle w:val="CommentReference"/>
            <w:sz w:val="24"/>
            <w:szCs w:val="24"/>
          </w:rPr>
          <w:commentReference w:id="127"/>
        </w:r>
        <w:commentRangeEnd w:id="128"/>
        <w:r w:rsidR="005D1E08" w:rsidDel="00322D60">
          <w:rPr>
            <w:rStyle w:val="CommentReference"/>
          </w:rPr>
          <w:commentReference w:id="128"/>
        </w:r>
        <w:commentRangeEnd w:id="129"/>
        <w:r w:rsidR="005D1E08" w:rsidDel="00322D60">
          <w:rPr>
            <w:rStyle w:val="CommentReference"/>
          </w:rPr>
          <w:commentReference w:id="129"/>
        </w:r>
        <w:r w:rsidRPr="00872163" w:rsidDel="00322D60">
          <w:rPr>
            <w:szCs w:val="24"/>
          </w:rPr>
          <w:delText>. There was a 500</w:delText>
        </w:r>
        <w:r w:rsidR="00872163" w:rsidDel="00322D60">
          <w:rPr>
            <w:szCs w:val="24"/>
          </w:rPr>
          <w:delText>-</w:delText>
        </w:r>
        <w:r w:rsidRPr="00872163" w:rsidDel="00322D60">
          <w:rPr>
            <w:szCs w:val="24"/>
          </w:rPr>
          <w:delText>ms inter-trial interval, during which the screen was blank</w:delText>
        </w:r>
        <w:r w:rsidR="002E5F96" w:rsidRPr="00872163" w:rsidDel="00322D60">
          <w:rPr>
            <w:szCs w:val="24"/>
          </w:rPr>
          <w:delText xml:space="preserve">. </w:delText>
        </w:r>
        <w:r w:rsidRPr="00872163" w:rsidDel="00322D60">
          <w:rPr>
            <w:szCs w:val="24"/>
          </w:rPr>
          <w:delText xml:space="preserve">After six or seven trials, a brief movie </w:delText>
        </w:r>
        <w:r w:rsidR="00F0085F" w:rsidDel="00322D60">
          <w:rPr>
            <w:szCs w:val="24"/>
          </w:rPr>
          <w:delText xml:space="preserve">played </w:delText>
        </w:r>
        <w:r w:rsidR="00126E20" w:rsidDel="00322D60">
          <w:rPr>
            <w:szCs w:val="24"/>
          </w:rPr>
          <w:delText>with</w:delText>
        </w:r>
        <w:r w:rsidRPr="00872163" w:rsidDel="00322D60">
          <w:rPr>
            <w:szCs w:val="24"/>
          </w:rPr>
          <w:delText xml:space="preserve"> </w:delText>
        </w:r>
        <w:r w:rsidR="00990019" w:rsidRPr="00872163" w:rsidDel="00322D60">
          <w:rPr>
            <w:szCs w:val="24"/>
          </w:rPr>
          <w:delText>a child-friendly</w:delText>
        </w:r>
        <w:r w:rsidRPr="00872163" w:rsidDel="00322D60">
          <w:rPr>
            <w:szCs w:val="24"/>
          </w:rPr>
          <w:delText xml:space="preserve"> image</w:delText>
        </w:r>
        <w:r w:rsidR="00990019" w:rsidRPr="00872163" w:rsidDel="00322D60">
          <w:rPr>
            <w:szCs w:val="24"/>
          </w:rPr>
          <w:delText>,</w:delText>
        </w:r>
        <w:r w:rsidRPr="00872163" w:rsidDel="00322D60">
          <w:rPr>
            <w:szCs w:val="24"/>
          </w:rPr>
          <w:delText xml:space="preserve"> traversing the screen</w:delText>
        </w:r>
        <w:r w:rsidR="00990019" w:rsidRPr="00872163" w:rsidDel="00322D60">
          <w:rPr>
            <w:szCs w:val="24"/>
          </w:rPr>
          <w:delText xml:space="preserve"> and</w:delText>
        </w:r>
        <w:r w:rsidRPr="00872163" w:rsidDel="00322D60">
          <w:rPr>
            <w:szCs w:val="24"/>
          </w:rPr>
          <w:delText xml:space="preserve"> terminating in the </w:delText>
        </w:r>
        <w:r w:rsidR="00001156" w:rsidRPr="00872163" w:rsidDel="00322D60">
          <w:rPr>
            <w:szCs w:val="24"/>
          </w:rPr>
          <w:delText>center</w:delText>
        </w:r>
        <w:r w:rsidRPr="00872163" w:rsidDel="00322D60">
          <w:rPr>
            <w:szCs w:val="24"/>
          </w:rPr>
          <w:delText xml:space="preserve">, </w:delText>
        </w:r>
        <w:r w:rsidR="00F0085F" w:rsidDel="00322D60">
          <w:rPr>
            <w:szCs w:val="24"/>
          </w:rPr>
          <w:delText>at</w:delText>
        </w:r>
        <w:r w:rsidR="00F0085F" w:rsidRPr="00872163" w:rsidDel="00322D60">
          <w:rPr>
            <w:szCs w:val="24"/>
          </w:rPr>
          <w:delText xml:space="preserve"> </w:delText>
        </w:r>
        <w:r w:rsidRPr="00872163" w:rsidDel="00322D60">
          <w:rPr>
            <w:szCs w:val="24"/>
          </w:rPr>
          <w:delText xml:space="preserve">which </w:delText>
        </w:r>
        <w:r w:rsidR="00F0085F" w:rsidDel="00322D60">
          <w:rPr>
            <w:szCs w:val="24"/>
          </w:rPr>
          <w:delText xml:space="preserve">time </w:delText>
        </w:r>
        <w:r w:rsidRPr="00872163" w:rsidDel="00322D60">
          <w:rPr>
            <w:szCs w:val="24"/>
          </w:rPr>
          <w:delText xml:space="preserve">the </w:delText>
        </w:r>
        <w:r w:rsidR="002869DC" w:rsidRPr="00872163" w:rsidDel="00322D60">
          <w:rPr>
            <w:szCs w:val="24"/>
          </w:rPr>
          <w:delText>experiment</w:delText>
        </w:r>
        <w:r w:rsidR="00964DAB" w:rsidRPr="00872163" w:rsidDel="00322D60">
          <w:rPr>
            <w:szCs w:val="24"/>
          </w:rPr>
          <w:delText>er</w:delText>
        </w:r>
        <w:r w:rsidRPr="00872163" w:rsidDel="00322D60">
          <w:rPr>
            <w:szCs w:val="24"/>
          </w:rPr>
          <w:delText xml:space="preserve"> could adjust the child or provide additional instruction if necessary. </w:delText>
        </w:r>
        <w:r w:rsidR="00964DAB" w:rsidRPr="00872163" w:rsidDel="00322D60">
          <w:rPr>
            <w:szCs w:val="24"/>
          </w:rPr>
          <w:delText>Subsequent</w:delText>
        </w:r>
        <w:r w:rsidRPr="00872163" w:rsidDel="00322D60">
          <w:rPr>
            <w:szCs w:val="24"/>
          </w:rPr>
          <w:delText xml:space="preserve"> trials </w:delText>
        </w:r>
        <w:r w:rsidR="00F0085F" w:rsidDel="00322D60">
          <w:rPr>
            <w:szCs w:val="24"/>
          </w:rPr>
          <w:delText xml:space="preserve">were </w:delText>
        </w:r>
        <w:r w:rsidR="00001156" w:rsidRPr="00872163" w:rsidDel="00322D60">
          <w:rPr>
            <w:szCs w:val="24"/>
          </w:rPr>
          <w:delText>resumed</w:delText>
        </w:r>
        <w:r w:rsidRPr="00872163" w:rsidDel="00322D60">
          <w:rPr>
            <w:szCs w:val="24"/>
          </w:rPr>
          <w:delText xml:space="preserve"> by the experimenter</w:delText>
        </w:r>
        <w:r w:rsidR="00F0085F" w:rsidDel="00322D60">
          <w:rPr>
            <w:szCs w:val="24"/>
          </w:rPr>
          <w:delText xml:space="preserve"> with</w:delText>
        </w:r>
        <w:r w:rsidR="00F0085F" w:rsidRPr="00872163" w:rsidDel="00322D60">
          <w:rPr>
            <w:szCs w:val="24"/>
          </w:rPr>
          <w:delText xml:space="preserve"> a manual key press</w:delText>
        </w:r>
        <w:r w:rsidRPr="00872163" w:rsidDel="00322D60">
          <w:rPr>
            <w:szCs w:val="24"/>
          </w:rPr>
          <w:delText xml:space="preserve">. </w:delText>
        </w:r>
      </w:del>
    </w:p>
    <w:p w14:paraId="6426BEF2" w14:textId="5A52C9F1" w:rsidR="00F72060" w:rsidRPr="00872163" w:rsidDel="00322D60" w:rsidRDefault="00F12803" w:rsidP="00872163">
      <w:pPr>
        <w:pStyle w:val="Heading3"/>
        <w:rPr>
          <w:del w:id="130" w:author="tristan mahr" w:date="2015-05-04T15:54:00Z"/>
        </w:rPr>
      </w:pPr>
      <w:del w:id="131" w:author="tristan mahr" w:date="2015-05-04T15:54:00Z">
        <w:r w:rsidRPr="00872163" w:rsidDel="00322D60">
          <w:delText>Statistical analysis</w:delText>
        </w:r>
      </w:del>
    </w:p>
    <w:p w14:paraId="3D7839EF" w14:textId="446269AB" w:rsidR="00F72060" w:rsidRPr="00872163" w:rsidDel="00322D60" w:rsidRDefault="00F12803" w:rsidP="00872163">
      <w:pPr>
        <w:rPr>
          <w:del w:id="132" w:author="tristan mahr" w:date="2015-05-04T15:54:00Z"/>
          <w:szCs w:val="24"/>
        </w:rPr>
      </w:pPr>
      <w:del w:id="133" w:author="tristan mahr" w:date="2015-05-04T15:54:00Z">
        <w:r w:rsidRPr="00872163" w:rsidDel="00322D60">
          <w:rPr>
            <w:szCs w:val="24"/>
          </w:rPr>
          <w:delText xml:space="preserve">The most common </w:delText>
        </w:r>
        <w:r w:rsidR="008E7A1A" w:rsidRPr="00872163" w:rsidDel="00322D60">
          <w:rPr>
            <w:szCs w:val="24"/>
          </w:rPr>
          <w:delText>techniques for</w:delText>
        </w:r>
        <w:r w:rsidRPr="00872163" w:rsidDel="00322D60">
          <w:rPr>
            <w:szCs w:val="24"/>
          </w:rPr>
          <w:delText xml:space="preserve"> analyzing LWL data is to calculate </w:delText>
        </w:r>
        <w:r w:rsidR="00F0085F" w:rsidDel="00322D60">
          <w:rPr>
            <w:szCs w:val="24"/>
          </w:rPr>
          <w:delText xml:space="preserve">the </w:delText>
        </w:r>
        <w:r w:rsidRPr="00872163" w:rsidDel="00322D60">
          <w:rPr>
            <w:szCs w:val="24"/>
          </w:rPr>
          <w:delText>latency of the first look away from the distractor object and to calculate looking time to target (relative to total looking time)</w:delText>
        </w:r>
        <w:r w:rsidR="002E5F96" w:rsidRPr="00872163" w:rsidDel="00322D60">
          <w:rPr>
            <w:szCs w:val="24"/>
          </w:rPr>
          <w:delText xml:space="preserve">. </w:delText>
        </w:r>
        <w:r w:rsidRPr="00872163" w:rsidDel="00322D60">
          <w:rPr>
            <w:szCs w:val="24"/>
          </w:rPr>
          <w:delText xml:space="preserve">It is more difficult to compute latency for a four-image task because it cannot be assumed that a movement away from </w:delText>
        </w:r>
        <w:r w:rsidR="002943C8" w:rsidDel="00322D60">
          <w:rPr>
            <w:szCs w:val="24"/>
          </w:rPr>
          <w:delText xml:space="preserve">a </w:delText>
        </w:r>
        <w:r w:rsidRPr="00872163" w:rsidDel="00322D60">
          <w:rPr>
            <w:szCs w:val="24"/>
          </w:rPr>
          <w:delText xml:space="preserve">distractor is </w:delText>
        </w:r>
        <w:r w:rsidR="00A16CED" w:rsidRPr="00872163" w:rsidDel="00322D60">
          <w:rPr>
            <w:szCs w:val="24"/>
          </w:rPr>
          <w:delText xml:space="preserve">necessarily </w:delText>
        </w:r>
        <w:r w:rsidRPr="00872163" w:rsidDel="00322D60">
          <w:rPr>
            <w:szCs w:val="24"/>
          </w:rPr>
          <w:delText>a movement to the target</w:delText>
        </w:r>
        <w:r w:rsidR="002E5F96" w:rsidRPr="00872163" w:rsidDel="00322D60">
          <w:rPr>
            <w:szCs w:val="24"/>
          </w:rPr>
          <w:delText xml:space="preserve">. </w:delText>
        </w:r>
        <w:r w:rsidRPr="00872163" w:rsidDel="00322D60">
          <w:rPr>
            <w:szCs w:val="24"/>
          </w:rPr>
          <w:delText xml:space="preserve">Furthermore, latency and relative looking time analyses do not allow for a fine-grained analysis of changes in </w:delText>
        </w:r>
        <w:r w:rsidR="009B3C71" w:rsidDel="00322D60">
          <w:rPr>
            <w:szCs w:val="24"/>
          </w:rPr>
          <w:delText>looking</w:delText>
        </w:r>
        <w:r w:rsidRPr="00872163" w:rsidDel="00322D60">
          <w:rPr>
            <w:szCs w:val="24"/>
          </w:rPr>
          <w:delText xml:space="preserve"> patterns over time</w:delText>
        </w:r>
        <w:r w:rsidR="002E5F96" w:rsidRPr="00872163" w:rsidDel="00322D60">
          <w:rPr>
            <w:szCs w:val="24"/>
          </w:rPr>
          <w:delText xml:space="preserve">. </w:delText>
        </w:r>
        <w:r w:rsidRPr="00872163" w:rsidDel="00322D60">
          <w:rPr>
            <w:szCs w:val="24"/>
          </w:rPr>
          <w:delText>Therefore, we</w:delText>
        </w:r>
      </w:del>
      <w:ins w:id="134" w:author="Jan Edwards" w:date="2015-04-30T15:15:00Z">
        <w:del w:id="135" w:author="tristan mahr" w:date="2015-05-04T15:54:00Z">
          <w:r w:rsidR="002632F5" w:rsidDel="00322D60">
            <w:rPr>
              <w:szCs w:val="24"/>
            </w:rPr>
            <w:delText>We</w:delText>
          </w:r>
        </w:del>
      </w:ins>
      <w:del w:id="136" w:author="tristan mahr" w:date="2015-05-04T15:54:00Z">
        <w:r w:rsidRPr="00872163" w:rsidDel="00322D60">
          <w:rPr>
            <w:szCs w:val="24"/>
          </w:rPr>
          <w:delText xml:space="preserve"> used a growth curve analysis</w:delText>
        </w:r>
      </w:del>
      <w:ins w:id="137" w:author="Jan Edwards" w:date="2015-04-30T15:15:00Z">
        <w:del w:id="138" w:author="tristan mahr" w:date="2015-05-04T15:54:00Z">
          <w:r w:rsidR="002632F5" w:rsidDel="00322D60">
            <w:rPr>
              <w:szCs w:val="24"/>
            </w:rPr>
            <w:delText xml:space="preserve"> to analyze the eye-tracking data</w:delText>
          </w:r>
        </w:del>
      </w:ins>
      <w:del w:id="139" w:author="tristan mahr" w:date="2015-05-04T15:54:00Z">
        <w:r w:rsidRPr="00872163" w:rsidDel="00322D60">
          <w:rPr>
            <w:szCs w:val="24"/>
          </w:rPr>
          <w:delText xml:space="preserve">, similar to </w:delText>
        </w:r>
        <w:r w:rsidR="008E7A1A" w:rsidRPr="00872163" w:rsidDel="00322D60">
          <w:rPr>
            <w:szCs w:val="24"/>
          </w:rPr>
          <w:delText xml:space="preserve">techniques </w:delText>
        </w:r>
        <w:r w:rsidRPr="00872163" w:rsidDel="00322D60">
          <w:rPr>
            <w:szCs w:val="24"/>
          </w:rPr>
          <w:delText xml:space="preserve">that </w:delText>
        </w:r>
        <w:r w:rsidR="001B3827" w:rsidRPr="00872163" w:rsidDel="00322D60">
          <w:rPr>
            <w:szCs w:val="24"/>
          </w:rPr>
          <w:delText>ha</w:delText>
        </w:r>
        <w:r w:rsidR="008E7A1A" w:rsidRPr="00872163" w:rsidDel="00322D60">
          <w:rPr>
            <w:szCs w:val="24"/>
          </w:rPr>
          <w:delText>ve</w:delText>
        </w:r>
        <w:r w:rsidRPr="00872163" w:rsidDel="00322D60">
          <w:rPr>
            <w:szCs w:val="24"/>
          </w:rPr>
          <w:delText xml:space="preserve"> been proposed by Barr </w:delText>
        </w:r>
        <w:r w:rsidR="003E0BCC" w:rsidRPr="003E0BCC" w:rsidDel="00322D60">
          <w:rPr>
            <w:noProof/>
            <w:szCs w:val="24"/>
          </w:rPr>
          <w:delText>(2008)</w:delText>
        </w:r>
        <w:r w:rsidRPr="00872163" w:rsidDel="00322D60">
          <w:rPr>
            <w:szCs w:val="24"/>
          </w:rPr>
          <w:delText xml:space="preserve"> and Mirman and colleagues </w:delText>
        </w:r>
        <w:r w:rsidR="0020420F" w:rsidRPr="00872163" w:rsidDel="00322D60">
          <w:rPr>
            <w:noProof/>
            <w:szCs w:val="24"/>
          </w:rPr>
          <w:delText>(Mirman, Dixon, &amp; Magnuson, 2008; Mirman, 2014)</w:delText>
        </w:r>
        <w:r w:rsidRPr="00872163" w:rsidDel="00322D60">
          <w:rPr>
            <w:szCs w:val="24"/>
          </w:rPr>
          <w:delText xml:space="preserve"> to analyze the eye gaze patterns. </w:delText>
        </w:r>
        <w:r w:rsidR="00A16CED" w:rsidRPr="00872163" w:rsidDel="00322D60">
          <w:rPr>
            <w:szCs w:val="24"/>
          </w:rPr>
          <w:delText>Child</w:delText>
        </w:r>
        <w:r w:rsidRPr="00872163" w:rsidDel="00322D60">
          <w:rPr>
            <w:szCs w:val="24"/>
          </w:rPr>
          <w:delText xml:space="preserve"> was used as the grouping variable</w:delText>
        </w:r>
        <w:r w:rsidR="008E7A1A" w:rsidRPr="00872163" w:rsidDel="00322D60">
          <w:rPr>
            <w:szCs w:val="24"/>
          </w:rPr>
          <w:delText>; that is, looking patterns over time were nested within each participant</w:delText>
        </w:r>
        <w:r w:rsidR="00233CEF" w:rsidRPr="00872163" w:rsidDel="00322D60">
          <w:rPr>
            <w:szCs w:val="24"/>
          </w:rPr>
          <w:delText>.</w:delText>
        </w:r>
        <w:r w:rsidRPr="00872163" w:rsidDel="00322D60">
          <w:rPr>
            <w:szCs w:val="24"/>
          </w:rPr>
          <w:delText xml:space="preserve"> The analysis window </w:delText>
        </w:r>
        <w:r w:rsidR="00C87322" w:rsidRPr="00872163" w:rsidDel="00322D60">
          <w:rPr>
            <w:szCs w:val="24"/>
          </w:rPr>
          <w:delText>extended</w:delText>
        </w:r>
        <w:r w:rsidRPr="00872163" w:rsidDel="00322D60">
          <w:rPr>
            <w:szCs w:val="24"/>
          </w:rPr>
          <w:delText xml:space="preserve"> from 250 </w:delText>
        </w:r>
        <w:r w:rsidR="00EB4B58" w:rsidRPr="00872163" w:rsidDel="00322D60">
          <w:rPr>
            <w:szCs w:val="24"/>
          </w:rPr>
          <w:delText>to 1</w:delText>
        </w:r>
        <w:r w:rsidR="002943C8" w:rsidDel="00322D60">
          <w:rPr>
            <w:szCs w:val="24"/>
          </w:rPr>
          <w:delText>,</w:delText>
        </w:r>
        <w:r w:rsidRPr="00872163" w:rsidDel="00322D60">
          <w:rPr>
            <w:szCs w:val="24"/>
          </w:rPr>
          <w:delText>750 ms after target word onset. Th</w:delText>
        </w:r>
        <w:r w:rsidR="007A44AD" w:rsidRPr="00872163" w:rsidDel="00322D60">
          <w:rPr>
            <w:szCs w:val="24"/>
          </w:rPr>
          <w:delText>e beginning of this</w:delText>
        </w:r>
        <w:r w:rsidRPr="00872163" w:rsidDel="00322D60">
          <w:rPr>
            <w:szCs w:val="24"/>
          </w:rPr>
          <w:delText xml:space="preserve"> time window was chosen empirically by plotting the grand mean of looks to target and identifying the </w:delText>
        </w:r>
        <w:r w:rsidR="007A44AD" w:rsidRPr="00872163" w:rsidDel="00322D60">
          <w:rPr>
            <w:szCs w:val="24"/>
          </w:rPr>
          <w:delText xml:space="preserve">first consistent upward </w:delText>
        </w:r>
        <w:r w:rsidRPr="00872163" w:rsidDel="00322D60">
          <w:rPr>
            <w:szCs w:val="24"/>
          </w:rPr>
          <w:delText xml:space="preserve">inflection point in the grand mean curve </w:delText>
        </w:r>
        <w:r w:rsidR="003D3D58" w:rsidRPr="003D3D58" w:rsidDel="00322D60">
          <w:rPr>
            <w:noProof/>
            <w:szCs w:val="24"/>
          </w:rPr>
          <w:delText>(Barr, 2008)</w:delText>
        </w:r>
        <w:r w:rsidRPr="00872163" w:rsidDel="00322D60">
          <w:rPr>
            <w:szCs w:val="24"/>
          </w:rPr>
          <w:delText xml:space="preserve">. In addition, 250 ms is roughly the earliest time by which an eye movement could be planned in response to the </w:delText>
        </w:r>
        <w:r w:rsidR="002943C8" w:rsidDel="00322D60">
          <w:rPr>
            <w:szCs w:val="24"/>
          </w:rPr>
          <w:delText xml:space="preserve">target </w:delText>
        </w:r>
        <w:r w:rsidRPr="00872163" w:rsidDel="00322D60">
          <w:rPr>
            <w:szCs w:val="24"/>
          </w:rPr>
          <w:delText>onset</w:delText>
        </w:r>
        <w:r w:rsidR="008E7A1A" w:rsidRPr="00872163" w:rsidDel="00322D60">
          <w:rPr>
            <w:szCs w:val="24"/>
          </w:rPr>
          <w:delText>,</w:delText>
        </w:r>
        <w:r w:rsidRPr="00872163" w:rsidDel="00322D60">
          <w:rPr>
            <w:szCs w:val="24"/>
          </w:rPr>
          <w:delText xml:space="preserve"> and many studies </w:delText>
        </w:r>
        <w:r w:rsidR="0020420F" w:rsidRPr="00872163" w:rsidDel="00322D60">
          <w:rPr>
            <w:noProof/>
            <w:szCs w:val="24"/>
          </w:rPr>
          <w:delText>(e.g., Marchman &amp; Fernald, 2008)</w:delText>
        </w:r>
        <w:r w:rsidR="0020420F" w:rsidRPr="00872163" w:rsidDel="00322D60">
          <w:rPr>
            <w:szCs w:val="24"/>
          </w:rPr>
          <w:delText xml:space="preserve"> </w:delText>
        </w:r>
        <w:r w:rsidRPr="00872163" w:rsidDel="00322D60">
          <w:rPr>
            <w:szCs w:val="24"/>
          </w:rPr>
          <w:delText>have used a 1,500</w:delText>
        </w:r>
        <w:r w:rsidR="002943C8" w:rsidDel="00322D60">
          <w:rPr>
            <w:szCs w:val="24"/>
          </w:rPr>
          <w:delText>-</w:delText>
        </w:r>
        <w:r w:rsidRPr="00872163" w:rsidDel="00322D60">
          <w:rPr>
            <w:szCs w:val="24"/>
          </w:rPr>
          <w:delText xml:space="preserve">ms window of analysis. </w:delText>
        </w:r>
      </w:del>
    </w:p>
    <w:p w14:paraId="48534E81" w14:textId="5A2F834B" w:rsidR="00F72060" w:rsidDel="00322D60" w:rsidRDefault="003E0BCC" w:rsidP="00945A51">
      <w:pPr>
        <w:pStyle w:val="CommentText"/>
        <w:rPr>
          <w:del w:id="140" w:author="tristan mahr" w:date="2015-05-04T15:54:00Z"/>
          <w:szCs w:val="24"/>
        </w:rPr>
      </w:pPr>
      <w:del w:id="141" w:author="tristan mahr" w:date="2015-05-04T15:54:00Z">
        <w:r w:rsidRPr="00945A51" w:rsidDel="00322D60">
          <w:delText xml:space="preserve">All statistical analyses were performed </w:delText>
        </w:r>
        <w:r w:rsidR="00945A51" w:rsidRPr="00945A51" w:rsidDel="00322D60">
          <w:delText xml:space="preserve">in </w:delText>
        </w:r>
        <w:r w:rsidRPr="00945A51" w:rsidDel="00322D60">
          <w:delText>R (vers. 3.1.3)</w:delText>
        </w:r>
        <w:r w:rsidR="00945A51" w:rsidRPr="00945A51" w:rsidDel="00322D60">
          <w:delText>, using</w:delText>
        </w:r>
        <w:r w:rsidRPr="00945A51" w:rsidDel="00322D60">
          <w:delText xml:space="preserve"> the lme4 package </w:delText>
        </w:r>
        <w:r w:rsidR="00945A51" w:rsidRPr="00945A51" w:rsidDel="00322D60">
          <w:rPr>
            <w:noProof/>
          </w:rPr>
          <w:delText>(Bates, Maechler, Bolker, &amp; Walker, 2014)</w:delText>
        </w:r>
        <w:r w:rsidR="00945A51" w:rsidRPr="00945A51" w:rsidDel="00322D60">
          <w:delText>.</w:delText>
        </w:r>
        <w:r w:rsidR="00945A51" w:rsidDel="00322D60">
          <w:delText xml:space="preserve"> </w:delText>
        </w:r>
        <w:r w:rsidR="00F12803" w:rsidRPr="00872163" w:rsidDel="00322D60">
          <w:rPr>
            <w:szCs w:val="24"/>
          </w:rPr>
          <w:delText xml:space="preserve">In order to model the </w:delText>
        </w:r>
      </w:del>
      <w:del w:id="142" w:author="tristan mahr" w:date="2015-04-21T10:23:00Z">
        <w:r w:rsidR="00F12803" w:rsidRPr="00872163" w:rsidDel="00DA1293">
          <w:rPr>
            <w:szCs w:val="24"/>
          </w:rPr>
          <w:delText xml:space="preserve">eye </w:delText>
        </w:r>
      </w:del>
      <w:del w:id="143" w:author="tristan mahr" w:date="2015-05-04T15:54:00Z">
        <w:r w:rsidR="00F12803" w:rsidRPr="00872163" w:rsidDel="00322D60">
          <w:rPr>
            <w:szCs w:val="24"/>
          </w:rPr>
          <w:delText xml:space="preserve">gaze patterns, the empirical logit of looks to </w:delText>
        </w:r>
        <w:r w:rsidR="00406B7E" w:rsidRPr="00872163" w:rsidDel="00322D60">
          <w:rPr>
            <w:szCs w:val="24"/>
          </w:rPr>
          <w:delText xml:space="preserve">the </w:delText>
        </w:r>
        <w:r w:rsidR="00F12803" w:rsidRPr="00872163" w:rsidDel="00322D60">
          <w:rPr>
            <w:szCs w:val="24"/>
          </w:rPr>
          <w:delText xml:space="preserve">target </w:delText>
        </w:r>
        <w:r w:rsidR="00DA1293" w:rsidDel="00322D60">
          <w:rPr>
            <w:szCs w:val="24"/>
          </w:rPr>
          <w:delText>Area of Interest (</w:delText>
        </w:r>
        <w:r w:rsidR="00406B7E" w:rsidRPr="00872163" w:rsidDel="00322D60">
          <w:rPr>
            <w:szCs w:val="24"/>
          </w:rPr>
          <w:delText>AOI</w:delText>
        </w:r>
        <w:r w:rsidR="00DA1293" w:rsidDel="00322D60">
          <w:rPr>
            <w:szCs w:val="24"/>
          </w:rPr>
          <w:delText>)</w:delText>
        </w:r>
        <w:r w:rsidR="00406B7E" w:rsidRPr="00872163" w:rsidDel="00322D60">
          <w:rPr>
            <w:szCs w:val="24"/>
          </w:rPr>
          <w:delText xml:space="preserve"> </w:delText>
        </w:r>
        <w:r w:rsidR="00F12803" w:rsidRPr="00872163" w:rsidDel="00322D60">
          <w:rPr>
            <w:szCs w:val="24"/>
          </w:rPr>
          <w:delText>over time was used as the dependent variable</w:delText>
        </w:r>
        <w:r w:rsidR="002E5F96" w:rsidRPr="00872163" w:rsidDel="00322D60">
          <w:rPr>
            <w:szCs w:val="24"/>
          </w:rPr>
          <w:delText xml:space="preserve">. </w:delText>
        </w:r>
        <w:r w:rsidR="00F12803" w:rsidRPr="00872163" w:rsidDel="00322D60">
          <w:rPr>
            <w:szCs w:val="24"/>
          </w:rPr>
          <w:delText>The empirical logit was computed for each child by calculating the log</w:delText>
        </w:r>
        <w:r w:rsidR="00A16CED" w:rsidRPr="00872163" w:rsidDel="00322D60">
          <w:rPr>
            <w:szCs w:val="24"/>
          </w:rPr>
          <w:delText>-</w:delText>
        </w:r>
        <w:r w:rsidR="00F12803" w:rsidRPr="00872163" w:rsidDel="00322D60">
          <w:rPr>
            <w:szCs w:val="24"/>
          </w:rPr>
          <w:delText xml:space="preserve">odds of looking to the target </w:delText>
        </w:r>
        <w:r w:rsidR="00406B7E" w:rsidRPr="00872163" w:rsidDel="00322D60">
          <w:rPr>
            <w:szCs w:val="24"/>
          </w:rPr>
          <w:delText>AOI</w:delText>
        </w:r>
        <w:r w:rsidR="00F12803" w:rsidRPr="00872163" w:rsidDel="00322D60">
          <w:rPr>
            <w:szCs w:val="24"/>
          </w:rPr>
          <w:delText xml:space="preserve"> relative to the log</w:delText>
        </w:r>
        <w:r w:rsidR="00A16CED" w:rsidRPr="00872163" w:rsidDel="00322D60">
          <w:rPr>
            <w:szCs w:val="24"/>
          </w:rPr>
          <w:delText>-</w:delText>
        </w:r>
        <w:r w:rsidR="00F12803" w:rsidRPr="00872163" w:rsidDel="00322D60">
          <w:rPr>
            <w:szCs w:val="24"/>
          </w:rPr>
          <w:delText xml:space="preserve">odds of looking to the other three </w:delText>
        </w:r>
        <w:r w:rsidR="00406B7E" w:rsidRPr="00872163" w:rsidDel="00322D60">
          <w:rPr>
            <w:szCs w:val="24"/>
          </w:rPr>
          <w:delText>AOIs</w:delText>
        </w:r>
        <w:r w:rsidR="002E5F96" w:rsidRPr="00872163" w:rsidDel="00322D60">
          <w:rPr>
            <w:szCs w:val="24"/>
          </w:rPr>
          <w:delText xml:space="preserve">. </w:delText>
        </w:r>
        <w:r w:rsidR="00406B7E" w:rsidRPr="00872163" w:rsidDel="00322D60">
          <w:rPr>
            <w:color w:val="252519"/>
            <w:szCs w:val="24"/>
          </w:rPr>
          <w:delText xml:space="preserve">The </w:delText>
        </w:r>
        <w:r w:rsidR="00406B7E" w:rsidRPr="00872163" w:rsidDel="00322D60">
          <w:rPr>
            <w:szCs w:val="24"/>
          </w:rPr>
          <w:delText xml:space="preserve">empirical logit was calculated for three adjacent time samples (approximately 51 ms) across all 66 trials. In this fashion, </w:delText>
        </w:r>
        <w:r w:rsidR="00AD13A2" w:rsidRPr="00872163" w:rsidDel="00322D60">
          <w:rPr>
            <w:szCs w:val="24"/>
          </w:rPr>
          <w:delText xml:space="preserve">30 </w:delText>
        </w:r>
        <w:r w:rsidR="00406B7E" w:rsidRPr="00872163" w:rsidDel="00322D60">
          <w:rPr>
            <w:szCs w:val="24"/>
          </w:rPr>
          <w:delText>empirical logits were calculated for each child across the 1,500 ms analysis window.</w:delText>
        </w:r>
        <w:r w:rsidR="00F12803" w:rsidRPr="00872163" w:rsidDel="00322D60">
          <w:rPr>
            <w:szCs w:val="24"/>
          </w:rPr>
          <w:delText xml:space="preserve"> </w:delText>
        </w:r>
      </w:del>
    </w:p>
    <w:p w14:paraId="2388A2BB" w14:textId="0E4DF228" w:rsidR="00016776" w:rsidRPr="00945A51" w:rsidDel="00322D60" w:rsidRDefault="004F5E87" w:rsidP="004B28EE">
      <w:pPr>
        <w:rPr>
          <w:del w:id="144" w:author="tristan mahr" w:date="2015-05-04T15:54:00Z"/>
        </w:rPr>
      </w:pPr>
      <w:ins w:id="145" w:author="Jan Edwards" w:date="2015-04-30T12:38:00Z">
        <w:del w:id="146" w:author="tristan mahr" w:date="2015-05-04T15:54:00Z">
          <w:r w:rsidDel="00322D60">
            <w:delText xml:space="preserve">Short windows (up to 150 ms) of missing data were interpolated in those cases where </w:delText>
          </w:r>
        </w:del>
      </w:ins>
      <w:ins w:id="147" w:author="Jan Edwards" w:date="2015-04-30T12:40:00Z">
        <w:del w:id="148" w:author="tristan mahr" w:date="2015-05-04T15:54:00Z">
          <w:r w:rsidDel="00322D60">
            <w:delText>a</w:delText>
          </w:r>
        </w:del>
      </w:ins>
      <w:ins w:id="149" w:author="Jan Edwards" w:date="2015-04-30T12:39:00Z">
        <w:del w:id="150" w:author="tristan mahr" w:date="2015-05-04T15:54:00Z">
          <w:r w:rsidDel="00322D60">
            <w:delText xml:space="preserve"> participant fixated on the same AOI before and after the missing data points. </w:delText>
          </w:r>
        </w:del>
      </w:ins>
      <w:del w:id="151" w:author="tristan mahr" w:date="2015-05-04T15:54:00Z">
        <w:r w:rsidR="00016776" w:rsidRPr="00016776" w:rsidDel="00322D60">
          <w:delText xml:space="preserve">After data interpolation, the </w:delText>
        </w:r>
        <w:r w:rsidR="004B28EE" w:rsidDel="00322D60">
          <w:delText xml:space="preserve">average participant </w:delText>
        </w:r>
        <w:r w:rsidR="00016776" w:rsidRPr="00016776" w:rsidDel="00322D60">
          <w:delText xml:space="preserve">had approximately 22% missing data </w:delText>
        </w:r>
        <w:r w:rsidR="00016776" w:rsidRPr="00130CA0" w:rsidDel="00322D60">
          <w:delText xml:space="preserve">within </w:delText>
        </w:r>
        <w:r w:rsidR="00130CA0" w:rsidRPr="00130CA0" w:rsidDel="00322D60">
          <w:delText>the analysis window</w:delText>
        </w:r>
        <w:r w:rsidR="004B28EE" w:rsidRPr="00130CA0" w:rsidDel="00322D60">
          <w:delText xml:space="preserve"> of </w:delText>
        </w:r>
        <w:r w:rsidR="00016776" w:rsidRPr="00130CA0" w:rsidDel="00322D60">
          <w:delText>a</w:delText>
        </w:r>
        <w:r w:rsidR="00016776" w:rsidRPr="00016776" w:rsidDel="00322D60">
          <w:delText xml:space="preserve"> </w:delText>
        </w:r>
        <w:r w:rsidR="004B28EE" w:rsidDel="00322D60">
          <w:delText xml:space="preserve">given </w:delText>
        </w:r>
        <w:r w:rsidR="00016776" w:rsidRPr="00016776" w:rsidDel="00322D60">
          <w:delText>trial. Across 2,442 trials (collaps</w:delText>
        </w:r>
        <w:r w:rsidR="004B28EE" w:rsidDel="00322D60">
          <w:delText>ing</w:delText>
        </w:r>
        <w:r w:rsidR="00016776" w:rsidRPr="00016776" w:rsidDel="00322D60">
          <w:delText xml:space="preserve"> across child), 21% of trials had &gt;50% of missing data. Approximately 7% of trials were completely missing. Missing data percentages (overall and &gt;50%) did not </w:delText>
        </w:r>
        <w:r w:rsidR="004B28EE" w:rsidDel="00322D60">
          <w:delText xml:space="preserve">significantly </w:delText>
        </w:r>
        <w:r w:rsidR="00016776" w:rsidRPr="00016776" w:rsidDel="00322D60">
          <w:delText>correlate with age or expressive vocabulary size.</w:delText>
        </w:r>
      </w:del>
    </w:p>
    <w:p w14:paraId="39C47264" w14:textId="4B3234B8" w:rsidR="00F72060" w:rsidRPr="00872163" w:rsidDel="00322D60" w:rsidRDefault="00F12803" w:rsidP="00872163">
      <w:pPr>
        <w:rPr>
          <w:del w:id="152" w:author="tristan mahr" w:date="2015-05-04T15:54:00Z"/>
          <w:szCs w:val="24"/>
        </w:rPr>
      </w:pPr>
      <w:del w:id="153" w:author="tristan mahr" w:date="2015-05-04T15:54:00Z">
        <w:r w:rsidRPr="00872163" w:rsidDel="00322D60">
          <w:rPr>
            <w:szCs w:val="24"/>
          </w:rPr>
          <w:delText>The independent variables at Level 1 (i.e., Trial level) were Time, Time</w:delText>
        </w:r>
        <w:r w:rsidRPr="00872163" w:rsidDel="00322D60">
          <w:rPr>
            <w:szCs w:val="24"/>
            <w:vertAlign w:val="superscript"/>
          </w:rPr>
          <w:delText>2</w:delText>
        </w:r>
        <w:r w:rsidRPr="00872163" w:rsidDel="00322D60">
          <w:rPr>
            <w:szCs w:val="24"/>
          </w:rPr>
          <w:delText>, and where applicable, Time</w:delText>
        </w:r>
        <w:r w:rsidRPr="00872163" w:rsidDel="00322D60">
          <w:rPr>
            <w:szCs w:val="24"/>
            <w:vertAlign w:val="superscript"/>
          </w:rPr>
          <w:delText>3</w:delText>
        </w:r>
        <w:r w:rsidRPr="00872163" w:rsidDel="00322D60">
          <w:rPr>
            <w:szCs w:val="24"/>
          </w:rPr>
          <w:delText>.</w:delText>
        </w:r>
        <w:r w:rsidR="002A6CF1" w:rsidDel="00322D60">
          <w:rPr>
            <w:szCs w:val="24"/>
          </w:rPr>
          <w:delText xml:space="preserve"> </w:delText>
        </w:r>
        <w:r w:rsidR="00DA1293" w:rsidDel="00322D60">
          <w:rPr>
            <w:szCs w:val="24"/>
          </w:rPr>
          <w:delText>T</w:delText>
        </w:r>
        <w:r w:rsidR="00DA1293" w:rsidRPr="00872163" w:rsidDel="00322D60">
          <w:rPr>
            <w:szCs w:val="24"/>
          </w:rPr>
          <w:delText>ime</w:delText>
        </w:r>
        <w:r w:rsidR="002A6CF1" w:rsidRPr="00872163" w:rsidDel="00322D60">
          <w:rPr>
            <w:szCs w:val="24"/>
            <w:vertAlign w:val="superscript"/>
          </w:rPr>
          <w:delText>3</w:delText>
        </w:r>
        <w:r w:rsidR="00DA1293" w:rsidRPr="00872163" w:rsidDel="00322D60">
          <w:rPr>
            <w:szCs w:val="24"/>
          </w:rPr>
          <w:delText xml:space="preserve"> </w:delText>
        </w:r>
        <w:r w:rsidR="00DD29B2" w:rsidRPr="00872163" w:rsidDel="00322D60">
          <w:rPr>
            <w:szCs w:val="24"/>
          </w:rPr>
          <w:delText>term was included whenever inclusion resulted in a be</w:delText>
        </w:r>
        <w:r w:rsidR="002A6CF1" w:rsidDel="00322D60">
          <w:rPr>
            <w:szCs w:val="24"/>
          </w:rPr>
          <w:delText>tter-</w:delText>
        </w:r>
        <w:r w:rsidR="00DD29B2" w:rsidRPr="00872163" w:rsidDel="00322D60">
          <w:rPr>
            <w:szCs w:val="24"/>
          </w:rPr>
          <w:delText>fitting model.</w:delText>
        </w:r>
        <w:r w:rsidRPr="00872163" w:rsidDel="00322D60">
          <w:rPr>
            <w:szCs w:val="24"/>
          </w:rPr>
          <w:delText xml:space="preserve"> These variables were coded </w:delText>
        </w:r>
        <w:r w:rsidR="00DA1293" w:rsidDel="00322D60">
          <w:rPr>
            <w:szCs w:val="24"/>
          </w:rPr>
          <w:delText xml:space="preserve">as orthogonal polynomials to </w:delText>
        </w:r>
        <w:r w:rsidRPr="00872163" w:rsidDel="00322D60">
          <w:rPr>
            <w:szCs w:val="24"/>
          </w:rPr>
          <w:delText xml:space="preserve">eliminate any correlation among the parameter estimates, making it possible to capture the independent contribution of each </w:delText>
        </w:r>
        <w:r w:rsidR="00DA1293" w:rsidDel="00322D60">
          <w:rPr>
            <w:szCs w:val="24"/>
          </w:rPr>
          <w:delText>T</w:delText>
        </w:r>
        <w:r w:rsidR="00DA1293" w:rsidRPr="00872163" w:rsidDel="00322D60">
          <w:rPr>
            <w:szCs w:val="24"/>
          </w:rPr>
          <w:delText xml:space="preserve">ime </w:delText>
        </w:r>
        <w:r w:rsidRPr="00872163" w:rsidDel="00322D60">
          <w:rPr>
            <w:szCs w:val="24"/>
          </w:rPr>
          <w:delText>variable</w:delText>
        </w:r>
        <w:r w:rsidR="004542F7" w:rsidRPr="00872163" w:rsidDel="00322D60">
          <w:rPr>
            <w:szCs w:val="24"/>
          </w:rPr>
          <w:delText xml:space="preserve"> on the growth curves</w:delText>
        </w:r>
        <w:r w:rsidR="00A80B86" w:rsidRPr="00872163" w:rsidDel="00322D60">
          <w:rPr>
            <w:szCs w:val="24"/>
          </w:rPr>
          <w:delText xml:space="preserve">. </w:delText>
        </w:r>
        <w:r w:rsidR="004542F7" w:rsidRPr="00872163" w:rsidDel="00322D60">
          <w:rPr>
            <w:szCs w:val="24"/>
          </w:rPr>
          <w:delText>The Time</w:delText>
        </w:r>
        <w:r w:rsidR="004542F7" w:rsidRPr="00872163" w:rsidDel="00322D60">
          <w:rPr>
            <w:szCs w:val="24"/>
            <w:vertAlign w:val="superscript"/>
          </w:rPr>
          <w:delText>2</w:delText>
        </w:r>
        <w:r w:rsidR="004542F7" w:rsidRPr="00872163" w:rsidDel="00322D60">
          <w:rPr>
            <w:szCs w:val="24"/>
          </w:rPr>
          <w:delText xml:space="preserve"> variable was multiplied by </w:delText>
        </w:r>
        <w:r w:rsidR="00500BE4" w:rsidDel="00322D60">
          <w:rPr>
            <w:rFonts w:ascii="Arial" w:hAnsi="Arial" w:cs="Arial"/>
            <w:color w:val="545454"/>
            <w:shd w:val="clear" w:color="auto" w:fill="FFFFFF"/>
          </w:rPr>
          <w:delText>−</w:delText>
        </w:r>
        <w:r w:rsidR="004542F7" w:rsidRPr="00872163" w:rsidDel="00322D60">
          <w:rPr>
            <w:szCs w:val="24"/>
          </w:rPr>
          <w:delText>1 to invert the underlying parabola so that positive values indicated acceleration.</w:delText>
        </w:r>
        <w:r w:rsidRPr="00872163" w:rsidDel="00322D60">
          <w:rPr>
            <w:szCs w:val="24"/>
          </w:rPr>
          <w:delText xml:space="preserve"> The variables at Level 2 (i.e., Child level) were Chronological Age (in months) and Expressive Vocabulary Size</w:delText>
        </w:r>
        <w:r w:rsidR="002E5F96" w:rsidRPr="00872163" w:rsidDel="00322D60">
          <w:rPr>
            <w:szCs w:val="24"/>
          </w:rPr>
          <w:delText xml:space="preserve">. </w:delText>
        </w:r>
        <w:r w:rsidRPr="00872163" w:rsidDel="00322D60">
          <w:rPr>
            <w:szCs w:val="24"/>
          </w:rPr>
          <w:delText xml:space="preserve">EVT-2 growth score values (GSV) were used as an estimate of vocabulary size because the </w:delText>
        </w:r>
        <w:r w:rsidR="00A16CED" w:rsidRPr="00872163" w:rsidDel="00322D60">
          <w:rPr>
            <w:szCs w:val="24"/>
          </w:rPr>
          <w:delText>GSV</w:delText>
        </w:r>
        <w:r w:rsidRPr="00872163" w:rsidDel="00322D60">
          <w:rPr>
            <w:szCs w:val="24"/>
          </w:rPr>
          <w:delText>s provide an estimate of absolute vocabulary size on an equal</w:delText>
        </w:r>
        <w:r w:rsidR="00A16CED" w:rsidRPr="00872163" w:rsidDel="00322D60">
          <w:rPr>
            <w:szCs w:val="24"/>
          </w:rPr>
          <w:delText>-</w:delText>
        </w:r>
        <w:r w:rsidRPr="00872163" w:rsidDel="00322D60">
          <w:rPr>
            <w:szCs w:val="24"/>
          </w:rPr>
          <w:delText>interval scale, which is not the case for raw scores</w:delText>
        </w:r>
        <w:r w:rsidR="002E5F96" w:rsidRPr="00872163" w:rsidDel="00322D60">
          <w:rPr>
            <w:szCs w:val="24"/>
          </w:rPr>
          <w:delText xml:space="preserve">. </w:delText>
        </w:r>
        <w:r w:rsidRPr="00872163" w:rsidDel="00322D60">
          <w:rPr>
            <w:szCs w:val="24"/>
          </w:rPr>
          <w:delText xml:space="preserve">All Level-2 variables were mean-centered. There is some debate as to how to calculate degrees of freedom for determining the significance of parameter estimates of a mixed effects model </w:delText>
        </w:r>
        <w:r w:rsidR="00945A51" w:rsidRPr="00945A51" w:rsidDel="00322D60">
          <w:rPr>
            <w:noProof/>
            <w:szCs w:val="24"/>
          </w:rPr>
          <w:delText>(Bates, 2006)</w:delText>
        </w:r>
        <w:r w:rsidRPr="00872163" w:rsidDel="00322D60">
          <w:rPr>
            <w:szCs w:val="24"/>
          </w:rPr>
          <w:delText xml:space="preserve">. Therefore, we considered </w:delText>
        </w:r>
        <w:r w:rsidRPr="00872163" w:rsidDel="00322D60">
          <w:rPr>
            <w:i/>
            <w:szCs w:val="24"/>
          </w:rPr>
          <w:delText>t-</w:delText>
        </w:r>
        <w:r w:rsidRPr="00872163" w:rsidDel="00322D60">
          <w:rPr>
            <w:szCs w:val="24"/>
          </w:rPr>
          <w:delText xml:space="preserve">values of more than </w:delText>
        </w:r>
        <w:r w:rsidR="00D71E35" w:rsidRPr="00872163" w:rsidDel="00322D60">
          <w:rPr>
            <w:szCs w:val="24"/>
          </w:rPr>
          <w:delText>±</w:delText>
        </w:r>
        <w:r w:rsidRPr="00872163" w:rsidDel="00322D60">
          <w:rPr>
            <w:szCs w:val="24"/>
          </w:rPr>
          <w:delText xml:space="preserve">1.96 to be significant for </w:delText>
        </w:r>
        <w:r w:rsidRPr="00872163" w:rsidDel="00322D60">
          <w:rPr>
            <w:i/>
            <w:szCs w:val="24"/>
          </w:rPr>
          <w:delText xml:space="preserve">p </w:delText>
        </w:r>
        <w:r w:rsidRPr="00872163" w:rsidDel="00322D60">
          <w:rPr>
            <w:szCs w:val="24"/>
          </w:rPr>
          <w:delText>&lt; .05</w:delText>
        </w:r>
        <w:r w:rsidR="002E5F96" w:rsidRPr="00872163" w:rsidDel="00322D60">
          <w:rPr>
            <w:szCs w:val="24"/>
          </w:rPr>
          <w:delText xml:space="preserve">. </w:delText>
        </w:r>
        <w:r w:rsidRPr="00872163" w:rsidDel="00322D60">
          <w:rPr>
            <w:szCs w:val="24"/>
          </w:rPr>
          <w:delText xml:space="preserve">Note that this is an anti-conservative estimate of significance because it assumes that the </w:delText>
        </w:r>
        <w:r w:rsidRPr="00872163" w:rsidDel="00322D60">
          <w:rPr>
            <w:i/>
            <w:szCs w:val="24"/>
          </w:rPr>
          <w:delText>t</w:delText>
        </w:r>
        <w:r w:rsidRPr="00872163" w:rsidDel="00322D60">
          <w:rPr>
            <w:szCs w:val="24"/>
          </w:rPr>
          <w:delText>-distribution approximates the normal distribution.</w:delText>
        </w:r>
        <w:r w:rsidR="00453A9A" w:rsidRPr="00872163" w:rsidDel="00322D60">
          <w:rPr>
            <w:szCs w:val="24"/>
          </w:rPr>
          <w:delText xml:space="preserve"> Formulas for all models described in the text as well as model fits are given in Appendix B.</w:delText>
        </w:r>
      </w:del>
    </w:p>
    <w:p w14:paraId="044226FE" w14:textId="615F27B7" w:rsidR="00F72060" w:rsidRPr="00872163" w:rsidDel="00322D60" w:rsidRDefault="00F12803" w:rsidP="005D69DE">
      <w:pPr>
        <w:pStyle w:val="Heading2"/>
        <w:rPr>
          <w:del w:id="154" w:author="tristan mahr" w:date="2015-05-04T15:54:00Z"/>
        </w:rPr>
      </w:pPr>
      <w:del w:id="155" w:author="tristan mahr" w:date="2015-05-04T15:54:00Z">
        <w:r w:rsidRPr="00872163" w:rsidDel="00322D60">
          <w:delText>Results</w:delText>
        </w:r>
      </w:del>
    </w:p>
    <w:p w14:paraId="78DE83CF" w14:textId="586670A8" w:rsidR="00F72060" w:rsidRPr="00872163" w:rsidDel="00322D60" w:rsidRDefault="00EB4B58" w:rsidP="00872163">
      <w:pPr>
        <w:pStyle w:val="Heading3"/>
        <w:rPr>
          <w:del w:id="156" w:author="tristan mahr" w:date="2015-05-04T15:54:00Z"/>
        </w:rPr>
      </w:pPr>
      <w:del w:id="157" w:author="tristan mahr" w:date="2015-05-04T15:54:00Z">
        <w:r w:rsidRPr="00872163" w:rsidDel="00322D60">
          <w:delText>Changes in l</w:delText>
        </w:r>
        <w:r w:rsidR="00F12803" w:rsidRPr="00872163" w:rsidDel="00322D60">
          <w:delText>ooks to</w:delText>
        </w:r>
        <w:r w:rsidR="00F12803" w:rsidRPr="00872163" w:rsidDel="00322D60">
          <w:rPr>
            <w:rStyle w:val="Heading3Char"/>
          </w:rPr>
          <w:delText xml:space="preserve"> </w:delText>
        </w:r>
        <w:r w:rsidR="00F12803" w:rsidRPr="00872163" w:rsidDel="00322D60">
          <w:delText>target over time</w:delText>
        </w:r>
      </w:del>
    </w:p>
    <w:p w14:paraId="0B739C7B" w14:textId="49ECCA7B" w:rsidR="00F72060" w:rsidRPr="00872163" w:rsidDel="00322D60" w:rsidRDefault="00F12803" w:rsidP="00872163">
      <w:pPr>
        <w:rPr>
          <w:del w:id="158" w:author="tristan mahr" w:date="2015-05-04T15:54:00Z"/>
          <w:szCs w:val="24"/>
        </w:rPr>
      </w:pPr>
      <w:del w:id="159" w:author="tristan mahr" w:date="2015-05-04T15:54:00Z">
        <w:r w:rsidRPr="00872163" w:rsidDel="00322D60">
          <w:rPr>
            <w:szCs w:val="24"/>
          </w:rPr>
          <w:delText xml:space="preserve">Figure </w:delText>
        </w:r>
        <w:r w:rsidR="006D3579" w:rsidRPr="00872163" w:rsidDel="00322D60">
          <w:rPr>
            <w:szCs w:val="24"/>
          </w:rPr>
          <w:delText>1</w:delText>
        </w:r>
        <w:r w:rsidRPr="00872163" w:rsidDel="00322D60">
          <w:rPr>
            <w:szCs w:val="24"/>
          </w:rPr>
          <w:delText xml:space="preserve"> shows the look</w:delText>
        </w:r>
        <w:r w:rsidR="002A6CF1" w:rsidDel="00322D60">
          <w:rPr>
            <w:szCs w:val="24"/>
          </w:rPr>
          <w:delText>ing pattern</w:delText>
        </w:r>
        <w:r w:rsidRPr="00872163" w:rsidDel="00322D60">
          <w:rPr>
            <w:szCs w:val="24"/>
          </w:rPr>
          <w:delText>s to the four AOIs (i.e., the target image and three foils) over time, averaged across all participants</w:delText>
        </w:r>
        <w:r w:rsidR="002E5F96" w:rsidRPr="00872163" w:rsidDel="00322D60">
          <w:rPr>
            <w:szCs w:val="24"/>
          </w:rPr>
          <w:delText xml:space="preserve">. </w:delText>
        </w:r>
        <w:r w:rsidR="00DA1293" w:rsidDel="00322D60">
          <w:rPr>
            <w:szCs w:val="24"/>
          </w:rPr>
          <w:delText>A</w:delText>
        </w:r>
        <w:r w:rsidRPr="00872163" w:rsidDel="00322D60">
          <w:rPr>
            <w:szCs w:val="24"/>
          </w:rPr>
          <w:delText>s expected, looks to target increased and looks to the three foils decreased over time</w:delText>
        </w:r>
        <w:r w:rsidR="002E5F96" w:rsidRPr="00872163" w:rsidDel="00322D60">
          <w:rPr>
            <w:szCs w:val="24"/>
          </w:rPr>
          <w:delText xml:space="preserve">. </w:delText>
        </w:r>
        <w:r w:rsidRPr="00872163" w:rsidDel="00322D60">
          <w:rPr>
            <w:szCs w:val="24"/>
          </w:rPr>
          <w:delText>The best-fitting model included Time</w:delText>
        </w:r>
        <w:r w:rsidR="00453A9A" w:rsidRPr="00872163" w:rsidDel="00322D60">
          <w:rPr>
            <w:szCs w:val="24"/>
          </w:rPr>
          <w:delText xml:space="preserve">, </w:delText>
        </w:r>
        <w:r w:rsidRPr="00872163" w:rsidDel="00322D60">
          <w:rPr>
            <w:szCs w:val="24"/>
          </w:rPr>
          <w:delText>Time</w:delText>
        </w:r>
        <w:r w:rsidRPr="00872163" w:rsidDel="00322D60">
          <w:rPr>
            <w:szCs w:val="24"/>
            <w:vertAlign w:val="superscript"/>
          </w:rPr>
          <w:delText>2</w:delText>
        </w:r>
        <w:r w:rsidRPr="00872163" w:rsidDel="00322D60">
          <w:rPr>
            <w:szCs w:val="24"/>
          </w:rPr>
          <w:delText xml:space="preserve">, </w:delText>
        </w:r>
        <w:r w:rsidR="00453A9A" w:rsidRPr="00872163" w:rsidDel="00322D60">
          <w:rPr>
            <w:szCs w:val="24"/>
          </w:rPr>
          <w:delText>and Time</w:delText>
        </w:r>
        <w:r w:rsidR="00453A9A" w:rsidRPr="00872163" w:rsidDel="00322D60">
          <w:rPr>
            <w:szCs w:val="24"/>
            <w:vertAlign w:val="superscript"/>
          </w:rPr>
          <w:delText>3</w:delText>
        </w:r>
        <w:r w:rsidR="00453A9A" w:rsidRPr="00872163" w:rsidDel="00322D60">
          <w:rPr>
            <w:szCs w:val="24"/>
          </w:rPr>
          <w:delText>, co</w:delText>
        </w:r>
        <w:r w:rsidRPr="00872163" w:rsidDel="00322D60">
          <w:rPr>
            <w:szCs w:val="24"/>
          </w:rPr>
          <w:delText>nfirming a curvilinear change in looks to target over time [</w:delText>
        </w:r>
        <w:r w:rsidR="00BA6B66" w:rsidRPr="006B5E38" w:rsidDel="00322D60">
          <w:rPr>
            <w:i/>
            <w:szCs w:val="24"/>
          </w:rPr>
          <w:delText>β</w:delText>
        </w:r>
        <w:r w:rsidR="00BA6B66" w:rsidRPr="002A6CF1" w:rsidDel="00322D60">
          <w:rPr>
            <w:i/>
            <w:szCs w:val="24"/>
            <w:vertAlign w:val="subscript"/>
          </w:rPr>
          <w:delText>Time</w:delText>
        </w:r>
        <w:r w:rsidR="00E741D4" w:rsidRPr="00E741D4" w:rsidDel="00322D60">
          <w:rPr>
            <w:szCs w:val="24"/>
          </w:rPr>
          <w:delText> = </w:delText>
        </w:r>
        <w:r w:rsidR="00744AF7" w:rsidRPr="00872163" w:rsidDel="00322D60">
          <w:rPr>
            <w:szCs w:val="24"/>
          </w:rPr>
          <w:delText>2.97</w:delText>
        </w:r>
        <w:r w:rsidR="002B25B9" w:rsidRPr="00872163" w:rsidDel="00322D60">
          <w:rPr>
            <w:szCs w:val="24"/>
          </w:rPr>
          <w:delText xml:space="preserve">, </w:delText>
        </w:r>
        <w:r w:rsidR="002B25B9" w:rsidRPr="00872163" w:rsidDel="00322D60">
          <w:rPr>
            <w:i/>
            <w:szCs w:val="24"/>
          </w:rPr>
          <w:delText>SE</w:delText>
        </w:r>
        <w:r w:rsidR="00E741D4" w:rsidRPr="00E741D4" w:rsidDel="00322D60">
          <w:rPr>
            <w:szCs w:val="24"/>
          </w:rPr>
          <w:delText> = </w:delText>
        </w:r>
        <w:r w:rsidR="00744AF7" w:rsidRPr="00872163" w:rsidDel="00322D60">
          <w:rPr>
            <w:szCs w:val="24"/>
          </w:rPr>
          <w:delText>0.16</w:delText>
        </w:r>
        <w:r w:rsidR="002B25B9" w:rsidRPr="00872163" w:rsidDel="00322D60">
          <w:rPr>
            <w:szCs w:val="24"/>
          </w:rPr>
          <w:delText xml:space="preserve">, </w:delText>
        </w:r>
        <w:r w:rsidR="002B25B9" w:rsidRPr="00872163" w:rsidDel="00322D60">
          <w:rPr>
            <w:i/>
            <w:szCs w:val="24"/>
          </w:rPr>
          <w:delText>t</w:delText>
        </w:r>
        <w:r w:rsidR="00E741D4" w:rsidRPr="00E741D4" w:rsidDel="00322D60">
          <w:rPr>
            <w:szCs w:val="24"/>
          </w:rPr>
          <w:delText> = </w:delText>
        </w:r>
        <w:r w:rsidR="00744AF7" w:rsidRPr="00872163" w:rsidDel="00322D60">
          <w:rPr>
            <w:szCs w:val="24"/>
          </w:rPr>
          <w:delText>18.12</w:delText>
        </w:r>
        <w:r w:rsidR="002B25B9" w:rsidRPr="00872163" w:rsidDel="00322D60">
          <w:rPr>
            <w:szCs w:val="24"/>
          </w:rPr>
          <w:delText xml:space="preserve">, </w:delText>
        </w:r>
        <w:r w:rsidR="002B25B9" w:rsidRPr="00872163" w:rsidDel="00322D60">
          <w:rPr>
            <w:i/>
            <w:szCs w:val="24"/>
          </w:rPr>
          <w:delText>p</w:delText>
        </w:r>
        <w:r w:rsidR="00E741D4" w:rsidRPr="00E741D4" w:rsidDel="00322D60">
          <w:rPr>
            <w:szCs w:val="24"/>
          </w:rPr>
          <w:delText> &lt; .</w:delText>
        </w:r>
        <w:r w:rsidR="009574F6" w:rsidRPr="00872163" w:rsidDel="00322D60">
          <w:rPr>
            <w:szCs w:val="24"/>
          </w:rPr>
          <w:delText>001</w:delText>
        </w:r>
        <w:r w:rsidRPr="00872163" w:rsidDel="00322D60">
          <w:rPr>
            <w:szCs w:val="24"/>
          </w:rPr>
          <w:delText xml:space="preserve">; </w:delText>
        </w:r>
        <w:r w:rsidR="00BA6B66" w:rsidRPr="00872163" w:rsidDel="00322D60">
          <w:rPr>
            <w:i/>
            <w:szCs w:val="24"/>
          </w:rPr>
          <w:delText>β</w:delText>
        </w:r>
        <w:r w:rsidR="00BA6B66" w:rsidRPr="002A6CF1" w:rsidDel="00322D60">
          <w:rPr>
            <w:i/>
            <w:vertAlign w:val="subscript"/>
          </w:rPr>
          <w:delText>Time</w:delText>
        </w:r>
        <w:r w:rsidR="00090B40" w:rsidRPr="002A6CF1" w:rsidDel="00322D60">
          <w:rPr>
            <w:i/>
            <w:vertAlign w:val="subscript"/>
          </w:rPr>
          <w:delText>²</w:delText>
        </w:r>
        <w:r w:rsidR="00E741D4" w:rsidRPr="00090B40" w:rsidDel="00322D60">
          <w:delText> </w:delText>
        </w:r>
        <w:r w:rsidR="00E741D4" w:rsidRPr="00E741D4" w:rsidDel="00322D60">
          <w:rPr>
            <w:szCs w:val="24"/>
          </w:rPr>
          <w:delText>= </w:delText>
        </w:r>
        <w:r w:rsidR="00FE6676" w:rsidRPr="00872163" w:rsidDel="00322D60">
          <w:rPr>
            <w:szCs w:val="24"/>
          </w:rPr>
          <w:delText>0.46</w:delText>
        </w:r>
        <w:r w:rsidR="002B25B9" w:rsidRPr="00872163" w:rsidDel="00322D60">
          <w:rPr>
            <w:szCs w:val="24"/>
          </w:rPr>
          <w:delText xml:space="preserve">, </w:delText>
        </w:r>
        <w:r w:rsidR="002B25B9" w:rsidRPr="00872163" w:rsidDel="00322D60">
          <w:rPr>
            <w:i/>
            <w:szCs w:val="24"/>
          </w:rPr>
          <w:delText>SE</w:delText>
        </w:r>
        <w:r w:rsidR="00E741D4" w:rsidRPr="00E741D4" w:rsidDel="00322D60">
          <w:rPr>
            <w:szCs w:val="24"/>
          </w:rPr>
          <w:delText> = </w:delText>
        </w:r>
        <w:r w:rsidR="00BA6B66" w:rsidRPr="00872163" w:rsidDel="00322D60">
          <w:rPr>
            <w:szCs w:val="24"/>
          </w:rPr>
          <w:delText>0.1</w:delText>
        </w:r>
        <w:r w:rsidR="00E91F74" w:rsidDel="00322D60">
          <w:rPr>
            <w:szCs w:val="24"/>
          </w:rPr>
          <w:delText>2</w:delText>
        </w:r>
        <w:r w:rsidR="002B25B9" w:rsidRPr="00872163" w:rsidDel="00322D60">
          <w:rPr>
            <w:szCs w:val="24"/>
          </w:rPr>
          <w:delText xml:space="preserve">, </w:delText>
        </w:r>
        <w:r w:rsidR="002B25B9" w:rsidRPr="00872163" w:rsidDel="00322D60">
          <w:rPr>
            <w:i/>
            <w:szCs w:val="24"/>
          </w:rPr>
          <w:delText>t</w:delText>
        </w:r>
        <w:r w:rsidR="00E741D4" w:rsidRPr="00E741D4" w:rsidDel="00322D60">
          <w:rPr>
            <w:szCs w:val="24"/>
          </w:rPr>
          <w:delText> = </w:delText>
        </w:r>
        <w:r w:rsidR="00BA6B66" w:rsidRPr="00872163" w:rsidDel="00322D60">
          <w:rPr>
            <w:szCs w:val="24"/>
          </w:rPr>
          <w:delText>3.9</w:delText>
        </w:r>
        <w:r w:rsidR="00E91F74" w:rsidDel="00322D60">
          <w:rPr>
            <w:szCs w:val="24"/>
          </w:rPr>
          <w:delText>1</w:delText>
        </w:r>
        <w:r w:rsidR="002B25B9" w:rsidRPr="00872163" w:rsidDel="00322D60">
          <w:rPr>
            <w:szCs w:val="24"/>
          </w:rPr>
          <w:delText xml:space="preserve">, </w:delText>
        </w:r>
        <w:r w:rsidR="002B25B9" w:rsidRPr="00872163" w:rsidDel="00322D60">
          <w:rPr>
            <w:i/>
            <w:szCs w:val="24"/>
          </w:rPr>
          <w:delText>p</w:delText>
        </w:r>
        <w:r w:rsidR="00E741D4" w:rsidRPr="00E741D4" w:rsidDel="00322D60">
          <w:rPr>
            <w:szCs w:val="24"/>
          </w:rPr>
          <w:delText> &lt; .</w:delText>
        </w:r>
        <w:r w:rsidR="009574F6" w:rsidRPr="00872163" w:rsidDel="00322D60">
          <w:rPr>
            <w:szCs w:val="24"/>
          </w:rPr>
          <w:delText>001</w:delText>
        </w:r>
        <w:r w:rsidR="00AE3594" w:rsidRPr="00872163" w:rsidDel="00322D60">
          <w:rPr>
            <w:szCs w:val="24"/>
          </w:rPr>
          <w:delText xml:space="preserve">; </w:delText>
        </w:r>
        <w:r w:rsidR="00AE3594" w:rsidRPr="006B5E38" w:rsidDel="00322D60">
          <w:rPr>
            <w:i/>
          </w:rPr>
          <w:delText>β</w:delText>
        </w:r>
        <w:r w:rsidR="00AE3594" w:rsidRPr="002A6CF1" w:rsidDel="00322D60">
          <w:rPr>
            <w:i/>
            <w:vertAlign w:val="subscript"/>
          </w:rPr>
          <w:delText>Time</w:delText>
        </w:r>
        <w:r w:rsidR="00090B40" w:rsidRPr="002A6CF1" w:rsidDel="00322D60">
          <w:rPr>
            <w:i/>
            <w:vertAlign w:val="subscript"/>
          </w:rPr>
          <w:delText>³</w:delText>
        </w:r>
        <w:r w:rsidR="00E741D4" w:rsidRPr="00E741D4" w:rsidDel="00322D60">
          <w:rPr>
            <w:szCs w:val="24"/>
          </w:rPr>
          <w:delText> = −0.</w:delText>
        </w:r>
        <w:r w:rsidR="00AE3594" w:rsidRPr="00872163" w:rsidDel="00322D60">
          <w:rPr>
            <w:szCs w:val="24"/>
          </w:rPr>
          <w:delText xml:space="preserve">26, </w:delText>
        </w:r>
        <w:r w:rsidR="00AE3594" w:rsidRPr="00872163" w:rsidDel="00322D60">
          <w:rPr>
            <w:i/>
            <w:szCs w:val="24"/>
          </w:rPr>
          <w:delText>SE</w:delText>
        </w:r>
        <w:r w:rsidR="00E741D4" w:rsidRPr="00E741D4" w:rsidDel="00322D60">
          <w:rPr>
            <w:szCs w:val="24"/>
          </w:rPr>
          <w:delText> = </w:delText>
        </w:r>
        <w:r w:rsidR="00AE3594" w:rsidRPr="00872163" w:rsidDel="00322D60">
          <w:rPr>
            <w:szCs w:val="24"/>
          </w:rPr>
          <w:delText xml:space="preserve">0.05, </w:delText>
        </w:r>
        <w:r w:rsidR="00AE3594" w:rsidRPr="00872163" w:rsidDel="00322D60">
          <w:rPr>
            <w:i/>
            <w:szCs w:val="24"/>
          </w:rPr>
          <w:delText>t</w:delText>
        </w:r>
        <w:r w:rsidR="00E741D4" w:rsidRPr="00E741D4" w:rsidDel="00322D60">
          <w:rPr>
            <w:szCs w:val="24"/>
          </w:rPr>
          <w:delText> = −5.</w:delText>
        </w:r>
        <w:r w:rsidR="00AE3594" w:rsidRPr="00872163" w:rsidDel="00322D60">
          <w:rPr>
            <w:szCs w:val="24"/>
          </w:rPr>
          <w:delText xml:space="preserve">04, </w:delText>
        </w:r>
        <w:r w:rsidR="00AE3594" w:rsidRPr="00872163" w:rsidDel="00322D60">
          <w:rPr>
            <w:i/>
            <w:szCs w:val="24"/>
          </w:rPr>
          <w:delText>p</w:delText>
        </w:r>
        <w:r w:rsidR="00E741D4" w:rsidRPr="00E741D4" w:rsidDel="00322D60">
          <w:rPr>
            <w:szCs w:val="24"/>
          </w:rPr>
          <w:delText> &lt; .</w:delText>
        </w:r>
        <w:r w:rsidR="009574F6" w:rsidRPr="00872163" w:rsidDel="00322D60">
          <w:rPr>
            <w:szCs w:val="24"/>
          </w:rPr>
          <w:delText>001</w:delText>
        </w:r>
        <w:r w:rsidRPr="00872163" w:rsidDel="00322D60">
          <w:rPr>
            <w:szCs w:val="24"/>
          </w:rPr>
          <w:delText>]</w:delText>
        </w:r>
        <w:r w:rsidR="002E5F96" w:rsidRPr="00872163" w:rsidDel="00322D60">
          <w:rPr>
            <w:szCs w:val="24"/>
          </w:rPr>
          <w:delText xml:space="preserve">. </w:delText>
        </w:r>
        <w:r w:rsidR="000E34FA" w:rsidRPr="00872163" w:rsidDel="00322D60">
          <w:rPr>
            <w:szCs w:val="24"/>
          </w:rPr>
          <w:delText>The</w:delText>
        </w:r>
        <w:r w:rsidRPr="00872163" w:rsidDel="00322D60">
          <w:rPr>
            <w:szCs w:val="24"/>
          </w:rPr>
          <w:delText xml:space="preserve"> significant effect of vocabulary size on the model’s intercept term </w:delText>
        </w:r>
        <w:r w:rsidR="00D85246" w:rsidRPr="00872163" w:rsidDel="00322D60">
          <w:rPr>
            <w:szCs w:val="24"/>
          </w:rPr>
          <w:delText xml:space="preserve">indicated that </w:delText>
        </w:r>
        <w:r w:rsidR="000E34FA" w:rsidRPr="00872163" w:rsidDel="00322D60">
          <w:rPr>
            <w:szCs w:val="24"/>
          </w:rPr>
          <w:delText>children with larger expressive vocabular</w:delText>
        </w:r>
        <w:r w:rsidR="00DD29B2" w:rsidRPr="00872163" w:rsidDel="00322D60">
          <w:rPr>
            <w:szCs w:val="24"/>
          </w:rPr>
          <w:delText xml:space="preserve">ies </w:delText>
        </w:r>
        <w:r w:rsidR="000E34FA" w:rsidRPr="00872163" w:rsidDel="00322D60">
          <w:rPr>
            <w:szCs w:val="24"/>
          </w:rPr>
          <w:delText xml:space="preserve">looked more </w:delText>
        </w:r>
        <w:r w:rsidR="00DA1293" w:rsidDel="00322D60">
          <w:rPr>
            <w:szCs w:val="24"/>
          </w:rPr>
          <w:delText>reliably</w:delText>
        </w:r>
        <w:r w:rsidR="00DA1293" w:rsidRPr="00872163" w:rsidDel="00322D60">
          <w:rPr>
            <w:szCs w:val="24"/>
          </w:rPr>
          <w:delText xml:space="preserve"> </w:delText>
        </w:r>
        <w:r w:rsidR="000E34FA" w:rsidRPr="00872163" w:rsidDel="00322D60">
          <w:rPr>
            <w:szCs w:val="24"/>
          </w:rPr>
          <w:delText>to the target image</w:delText>
        </w:r>
        <w:r w:rsidR="00A16CED" w:rsidRPr="00872163" w:rsidDel="00322D60">
          <w:rPr>
            <w:szCs w:val="24"/>
          </w:rPr>
          <w:delText xml:space="preserve"> [</w:delText>
        </w:r>
        <w:r w:rsidR="00A16CED" w:rsidRPr="00872163" w:rsidDel="00322D60">
          <w:rPr>
            <w:i/>
            <w:szCs w:val="24"/>
          </w:rPr>
          <w:delText>γ</w:delText>
        </w:r>
        <w:r w:rsidR="00A16CED" w:rsidRPr="00872163" w:rsidDel="00322D60">
          <w:rPr>
            <w:i/>
            <w:szCs w:val="24"/>
            <w:vertAlign w:val="subscript"/>
          </w:rPr>
          <w:delText>0EVT</w:delText>
        </w:r>
        <w:r w:rsidR="00E741D4" w:rsidRPr="00E741D4" w:rsidDel="00322D60">
          <w:rPr>
            <w:iCs/>
            <w:szCs w:val="24"/>
          </w:rPr>
          <w:delText> = </w:delText>
        </w:r>
        <w:r w:rsidR="00A16CED" w:rsidRPr="00872163" w:rsidDel="00322D60">
          <w:rPr>
            <w:iCs/>
            <w:szCs w:val="24"/>
          </w:rPr>
          <w:delText xml:space="preserve">0.01, </w:delText>
        </w:r>
        <w:r w:rsidR="00A16CED" w:rsidRPr="00872163" w:rsidDel="00322D60">
          <w:rPr>
            <w:i/>
            <w:iCs/>
            <w:szCs w:val="24"/>
          </w:rPr>
          <w:delText>SE</w:delText>
        </w:r>
        <w:r w:rsidR="00E741D4" w:rsidRPr="00E741D4" w:rsidDel="00322D60">
          <w:rPr>
            <w:iCs/>
            <w:szCs w:val="24"/>
          </w:rPr>
          <w:delText> = </w:delText>
        </w:r>
        <w:r w:rsidR="00A16CED" w:rsidRPr="00872163" w:rsidDel="00322D60">
          <w:rPr>
            <w:iCs/>
            <w:szCs w:val="24"/>
          </w:rPr>
          <w:delText>0.0</w:delText>
        </w:r>
        <w:r w:rsidR="00E91F74" w:rsidDel="00322D60">
          <w:rPr>
            <w:iCs/>
            <w:szCs w:val="24"/>
          </w:rPr>
          <w:delText>1</w:delText>
        </w:r>
        <w:r w:rsidR="00A16CED" w:rsidRPr="00872163" w:rsidDel="00322D60">
          <w:rPr>
            <w:i/>
            <w:iCs/>
            <w:szCs w:val="24"/>
          </w:rPr>
          <w:delText>, t</w:delText>
        </w:r>
        <w:r w:rsidR="00E741D4" w:rsidRPr="00E741D4" w:rsidDel="00322D60">
          <w:rPr>
            <w:iCs/>
            <w:szCs w:val="24"/>
          </w:rPr>
          <w:delText> = </w:delText>
        </w:r>
        <w:r w:rsidR="00A16CED" w:rsidRPr="00872163" w:rsidDel="00322D60">
          <w:rPr>
            <w:iCs/>
            <w:szCs w:val="24"/>
          </w:rPr>
          <w:delText xml:space="preserve">2.90, </w:delText>
        </w:r>
        <w:r w:rsidR="00E741D4" w:rsidDel="00322D60">
          <w:rPr>
            <w:i/>
            <w:iCs/>
            <w:szCs w:val="24"/>
          </w:rPr>
          <w:delText>p</w:delText>
        </w:r>
        <w:r w:rsidR="00E741D4" w:rsidRPr="00E741D4" w:rsidDel="00322D60">
          <w:rPr>
            <w:iCs/>
            <w:szCs w:val="24"/>
          </w:rPr>
          <w:delText> = </w:delText>
        </w:r>
        <w:r w:rsidR="00E741D4" w:rsidDel="00322D60">
          <w:rPr>
            <w:i/>
            <w:iCs/>
            <w:szCs w:val="24"/>
          </w:rPr>
          <w:delText>.</w:delText>
        </w:r>
        <w:r w:rsidR="009574F6" w:rsidRPr="00872163" w:rsidDel="00322D60">
          <w:rPr>
            <w:iCs/>
            <w:szCs w:val="24"/>
          </w:rPr>
          <w:delText>00</w:delText>
        </w:r>
        <w:r w:rsidR="00E91F74" w:rsidDel="00322D60">
          <w:rPr>
            <w:iCs/>
            <w:szCs w:val="24"/>
          </w:rPr>
          <w:delText>4</w:delText>
        </w:r>
        <w:r w:rsidR="00A16CED" w:rsidRPr="00872163" w:rsidDel="00322D60">
          <w:rPr>
            <w:szCs w:val="24"/>
          </w:rPr>
          <w:delText>]</w:delText>
        </w:r>
        <w:r w:rsidR="00DD29B2" w:rsidRPr="00872163" w:rsidDel="00322D60">
          <w:rPr>
            <w:szCs w:val="24"/>
          </w:rPr>
          <w:delText xml:space="preserve"> than peers with smaller vocabularies. </w:delText>
        </w:r>
        <w:r w:rsidR="00A16CED" w:rsidRPr="00872163" w:rsidDel="00322D60">
          <w:rPr>
            <w:szCs w:val="24"/>
          </w:rPr>
          <w:delText xml:space="preserve">The effect of expressive vocabulary size on gaze patterns to the target is illustrated in Figure 2. </w:delText>
        </w:r>
        <w:r w:rsidR="000E34FA" w:rsidRPr="00872163" w:rsidDel="00322D60">
          <w:rPr>
            <w:szCs w:val="24"/>
          </w:rPr>
          <w:delText>T</w:delText>
        </w:r>
        <w:r w:rsidRPr="00872163" w:rsidDel="00322D60">
          <w:rPr>
            <w:szCs w:val="24"/>
          </w:rPr>
          <w:delText xml:space="preserve">here was not a significant </w:delText>
        </w:r>
        <w:r w:rsidR="00375578" w:rsidRPr="00872163" w:rsidDel="00322D60">
          <w:rPr>
            <w:szCs w:val="24"/>
          </w:rPr>
          <w:delText>effect of vocabulary on</w:delText>
        </w:r>
        <w:r w:rsidRPr="00872163" w:rsidDel="00322D60">
          <w:rPr>
            <w:szCs w:val="24"/>
          </w:rPr>
          <w:delText xml:space="preserve"> the rate and acceleration of looks to target, represented by the interaction terms of EVT-GSV </w:delText>
        </w:r>
        <w:r w:rsidR="00930B28" w:rsidDel="00322D60">
          <w:rPr>
            <w:szCs w:val="24"/>
          </w:rPr>
          <w:delText>with</w:delText>
        </w:r>
        <w:r w:rsidRPr="00872163" w:rsidDel="00322D60">
          <w:rPr>
            <w:szCs w:val="24"/>
          </w:rPr>
          <w:delText xml:space="preserve"> Time and Time</w:delText>
        </w:r>
        <w:r w:rsidRPr="00872163" w:rsidDel="00322D60">
          <w:rPr>
            <w:szCs w:val="24"/>
            <w:vertAlign w:val="superscript"/>
          </w:rPr>
          <w:delText>2</w:delText>
        </w:r>
        <w:r w:rsidRPr="00872163" w:rsidDel="00322D60">
          <w:rPr>
            <w:szCs w:val="24"/>
          </w:rPr>
          <w:delText>.</w:delText>
        </w:r>
        <w:r w:rsidR="00666399" w:rsidRPr="00872163" w:rsidDel="00322D60">
          <w:rPr>
            <w:szCs w:val="24"/>
          </w:rPr>
          <w:delText xml:space="preserve"> </w:delText>
        </w:r>
      </w:del>
    </w:p>
    <w:p w14:paraId="4C00A790" w14:textId="1C20A02F" w:rsidR="005F4702" w:rsidRPr="00872163" w:rsidDel="00322D60" w:rsidRDefault="005F4702" w:rsidP="00872163">
      <w:pPr>
        <w:rPr>
          <w:del w:id="160" w:author="tristan mahr" w:date="2015-05-04T15:54:00Z"/>
          <w:szCs w:val="24"/>
        </w:rPr>
      </w:pPr>
    </w:p>
    <w:p w14:paraId="72A1627D" w14:textId="6F64492C" w:rsidR="006D3579" w:rsidRPr="00872163" w:rsidDel="00322D60" w:rsidRDefault="006D3579" w:rsidP="006D3579">
      <w:pPr>
        <w:pBdr>
          <w:top w:val="single" w:sz="12" w:space="1" w:color="auto"/>
          <w:bottom w:val="single" w:sz="12" w:space="1" w:color="auto"/>
        </w:pBdr>
        <w:jc w:val="center"/>
        <w:rPr>
          <w:del w:id="161" w:author="tristan mahr" w:date="2015-05-04T15:54:00Z"/>
          <w:szCs w:val="24"/>
        </w:rPr>
      </w:pPr>
      <w:del w:id="162" w:author="tristan mahr" w:date="2015-05-04T15:54:00Z">
        <w:r w:rsidRPr="00872163" w:rsidDel="00322D60">
          <w:rPr>
            <w:szCs w:val="24"/>
          </w:rPr>
          <w:delText>Insert Figures 1 and 2 about here</w:delText>
        </w:r>
      </w:del>
    </w:p>
    <w:p w14:paraId="454B3E49" w14:textId="7558043C" w:rsidR="006D3579" w:rsidRPr="00872163" w:rsidDel="00322D60" w:rsidRDefault="006D3579" w:rsidP="006D3579">
      <w:pPr>
        <w:rPr>
          <w:del w:id="163" w:author="tristan mahr" w:date="2015-05-04T15:54:00Z"/>
          <w:szCs w:val="24"/>
        </w:rPr>
      </w:pPr>
    </w:p>
    <w:p w14:paraId="5031CEA3" w14:textId="58ACDBFE" w:rsidR="00F72060" w:rsidRPr="00872163" w:rsidDel="00322D60" w:rsidRDefault="006911B1" w:rsidP="00872163">
      <w:pPr>
        <w:rPr>
          <w:del w:id="164" w:author="tristan mahr" w:date="2015-05-04T15:54:00Z"/>
          <w:szCs w:val="24"/>
        </w:rPr>
      </w:pPr>
      <w:del w:id="165" w:author="tristan mahr" w:date="2015-05-04T15:54:00Z">
        <w:r w:rsidRPr="00AE1EF9" w:rsidDel="00322D60">
          <w:delText xml:space="preserve">It was of interest to explore whether either chronological age might be a better predictor than expressive vocabulary.  </w:delText>
        </w:r>
        <w:r w:rsidDel="00322D60">
          <w:delText xml:space="preserve">However an analysis including only </w:delText>
        </w:r>
        <w:r w:rsidDel="00322D60">
          <w:rPr>
            <w:szCs w:val="24"/>
          </w:rPr>
          <w:delText>a</w:delText>
        </w:r>
        <w:r w:rsidR="00870A56" w:rsidRPr="00872163" w:rsidDel="00322D60">
          <w:rPr>
            <w:szCs w:val="24"/>
          </w:rPr>
          <w:delText xml:space="preserve">ge </w:delText>
        </w:r>
        <w:r w:rsidDel="00322D60">
          <w:rPr>
            <w:szCs w:val="24"/>
          </w:rPr>
          <w:delText xml:space="preserve">was not a better fitting model.  Moreover, age </w:delText>
        </w:r>
        <w:r w:rsidR="00870A56" w:rsidRPr="00872163" w:rsidDel="00322D60">
          <w:rPr>
            <w:szCs w:val="24"/>
          </w:rPr>
          <w:delText xml:space="preserve">was not significantly related to </w:delText>
        </w:r>
      </w:del>
      <w:del w:id="166" w:author="tristan mahr" w:date="2015-04-21T10:45:00Z">
        <w:r w:rsidR="00870A56" w:rsidRPr="00872163" w:rsidDel="00930B28">
          <w:rPr>
            <w:szCs w:val="24"/>
          </w:rPr>
          <w:delText xml:space="preserve">eye </w:delText>
        </w:r>
      </w:del>
      <w:del w:id="167" w:author="tristan mahr" w:date="2015-05-04T15:54:00Z">
        <w:r w:rsidR="00870A56" w:rsidRPr="00872163" w:rsidDel="00322D60">
          <w:rPr>
            <w:szCs w:val="24"/>
          </w:rPr>
          <w:delText>gaze patterns [</w:delText>
        </w:r>
        <w:r w:rsidR="00870A56" w:rsidRPr="00872163" w:rsidDel="00322D60">
          <w:rPr>
            <w:i/>
            <w:szCs w:val="24"/>
          </w:rPr>
          <w:delText>γ</w:delText>
        </w:r>
        <w:r w:rsidR="00870A56" w:rsidRPr="00872163" w:rsidDel="00322D60">
          <w:rPr>
            <w:i/>
            <w:szCs w:val="24"/>
            <w:vertAlign w:val="subscript"/>
          </w:rPr>
          <w:delText>0Age</w:delText>
        </w:r>
        <w:r w:rsidR="00E741D4" w:rsidRPr="00E741D4" w:rsidDel="00322D60">
          <w:rPr>
            <w:szCs w:val="24"/>
          </w:rPr>
          <w:delText> = </w:delText>
        </w:r>
        <w:r w:rsidR="00BA6B66" w:rsidRPr="00872163" w:rsidDel="00322D60">
          <w:rPr>
            <w:szCs w:val="24"/>
          </w:rPr>
          <w:delText>0.0</w:delText>
        </w:r>
        <w:r w:rsidR="00E91F74" w:rsidDel="00322D60">
          <w:rPr>
            <w:szCs w:val="24"/>
          </w:rPr>
          <w:delText>1</w:delText>
        </w:r>
        <w:r w:rsidR="00870A56" w:rsidRPr="00872163" w:rsidDel="00322D60">
          <w:rPr>
            <w:szCs w:val="24"/>
          </w:rPr>
          <w:delText xml:space="preserve">, </w:delText>
        </w:r>
        <w:r w:rsidR="00870A56" w:rsidRPr="00872163" w:rsidDel="00322D60">
          <w:rPr>
            <w:i/>
            <w:szCs w:val="24"/>
          </w:rPr>
          <w:delText>SE</w:delText>
        </w:r>
        <w:r w:rsidR="00E741D4" w:rsidRPr="00E741D4" w:rsidDel="00322D60">
          <w:rPr>
            <w:szCs w:val="24"/>
          </w:rPr>
          <w:delText> = </w:delText>
        </w:r>
        <w:r w:rsidR="00870A56" w:rsidRPr="00872163" w:rsidDel="00322D60">
          <w:rPr>
            <w:szCs w:val="24"/>
          </w:rPr>
          <w:delText xml:space="preserve">0.01, </w:delText>
        </w:r>
        <w:r w:rsidR="00870A56" w:rsidRPr="00872163" w:rsidDel="00322D60">
          <w:rPr>
            <w:i/>
            <w:szCs w:val="24"/>
          </w:rPr>
          <w:delText>t</w:delText>
        </w:r>
        <w:r w:rsidR="00E741D4" w:rsidRPr="00E741D4" w:rsidDel="00322D60">
          <w:rPr>
            <w:szCs w:val="24"/>
          </w:rPr>
          <w:delText> = </w:delText>
        </w:r>
        <w:r w:rsidR="00BA6B66" w:rsidRPr="00872163" w:rsidDel="00322D60">
          <w:rPr>
            <w:szCs w:val="24"/>
          </w:rPr>
          <w:delText>0.88</w:delText>
        </w:r>
        <w:r w:rsidR="00870A56" w:rsidRPr="00872163" w:rsidDel="00322D60">
          <w:rPr>
            <w:szCs w:val="24"/>
          </w:rPr>
          <w:delText xml:space="preserve">, </w:delText>
        </w:r>
        <w:r w:rsidR="00870A56" w:rsidRPr="00872163" w:rsidDel="00322D60">
          <w:rPr>
            <w:i/>
            <w:szCs w:val="24"/>
          </w:rPr>
          <w:delText>p</w:delText>
        </w:r>
        <w:r w:rsidR="00E741D4" w:rsidRPr="00E741D4" w:rsidDel="00322D60">
          <w:rPr>
            <w:szCs w:val="24"/>
          </w:rPr>
          <w:delText> = </w:delText>
        </w:r>
        <w:r w:rsidR="00870A56" w:rsidRPr="00872163" w:rsidDel="00322D60">
          <w:rPr>
            <w:szCs w:val="24"/>
          </w:rPr>
          <w:delText>.</w:delText>
        </w:r>
        <w:r w:rsidR="00E91F74" w:rsidDel="00322D60">
          <w:rPr>
            <w:szCs w:val="24"/>
          </w:rPr>
          <w:delText>38</w:delText>
        </w:r>
        <w:r w:rsidR="00870A56" w:rsidRPr="00872163" w:rsidDel="00322D60">
          <w:rPr>
            <w:szCs w:val="24"/>
          </w:rPr>
          <w:delText>]</w:delText>
        </w:r>
        <w:r w:rsidR="00930B28" w:rsidDel="00322D60">
          <w:rPr>
            <w:szCs w:val="24"/>
          </w:rPr>
          <w:delText>,</w:delText>
        </w:r>
        <w:r w:rsidR="0075091B" w:rsidRPr="00872163" w:rsidDel="00322D60">
          <w:rPr>
            <w:szCs w:val="24"/>
          </w:rPr>
          <w:delText xml:space="preserve"> and age did not interact significantly with any of the time parameters. </w:delText>
        </w:r>
        <w:r w:rsidR="00930B28" w:rsidDel="00322D60">
          <w:rPr>
            <w:szCs w:val="24"/>
          </w:rPr>
          <w:delText>A</w:delText>
        </w:r>
        <w:r w:rsidR="00C12629" w:rsidRPr="00872163" w:rsidDel="00322D60">
          <w:rPr>
            <w:szCs w:val="24"/>
          </w:rPr>
          <w:delText xml:space="preserve">ll </w:delText>
        </w:r>
        <w:r w:rsidR="001F61A7" w:rsidRPr="00872163" w:rsidDel="00322D60">
          <w:rPr>
            <w:szCs w:val="24"/>
          </w:rPr>
          <w:delText>subsequent models</w:delText>
        </w:r>
        <w:r w:rsidR="00930B28" w:rsidDel="00322D60">
          <w:rPr>
            <w:szCs w:val="24"/>
          </w:rPr>
          <w:delText xml:space="preserve"> included </w:delText>
        </w:r>
        <w:r w:rsidR="001F61A7" w:rsidRPr="00872163" w:rsidDel="00322D60">
          <w:rPr>
            <w:szCs w:val="24"/>
          </w:rPr>
          <w:delText xml:space="preserve">expressive vocabulary size, </w:delText>
        </w:r>
        <w:r w:rsidR="00930B28" w:rsidDel="00322D60">
          <w:rPr>
            <w:szCs w:val="24"/>
          </w:rPr>
          <w:delText xml:space="preserve">and </w:delText>
        </w:r>
        <w:r w:rsidR="0075091B" w:rsidRPr="00872163" w:rsidDel="00322D60">
          <w:rPr>
            <w:szCs w:val="24"/>
          </w:rPr>
          <w:delText>not</w:delText>
        </w:r>
        <w:r w:rsidR="001F61A7" w:rsidRPr="00872163" w:rsidDel="00322D60">
          <w:rPr>
            <w:szCs w:val="24"/>
          </w:rPr>
          <w:delText xml:space="preserve"> age</w:delText>
        </w:r>
        <w:r w:rsidR="0075091B" w:rsidRPr="00872163" w:rsidDel="00322D60">
          <w:rPr>
            <w:szCs w:val="24"/>
          </w:rPr>
          <w:delText>,</w:delText>
        </w:r>
        <w:r w:rsidR="001F61A7" w:rsidRPr="00872163" w:rsidDel="00322D60">
          <w:rPr>
            <w:szCs w:val="24"/>
          </w:rPr>
          <w:delText xml:space="preserve"> as a child-level predictor.</w:delText>
        </w:r>
      </w:del>
    </w:p>
    <w:p w14:paraId="21D111F7" w14:textId="491F7AF0" w:rsidR="00F72060" w:rsidRPr="00872163" w:rsidDel="00322D60" w:rsidRDefault="00EB4B58" w:rsidP="00872163">
      <w:pPr>
        <w:pStyle w:val="Heading3"/>
        <w:rPr>
          <w:del w:id="168" w:author="tristan mahr" w:date="2015-05-04T15:54:00Z"/>
        </w:rPr>
      </w:pPr>
      <w:del w:id="169" w:author="tristan mahr" w:date="2015-05-04T15:54:00Z">
        <w:r w:rsidRPr="00872163" w:rsidDel="00322D60">
          <w:delText>Comparison of l</w:delText>
        </w:r>
        <w:r w:rsidR="00F12803" w:rsidRPr="00872163" w:rsidDel="00322D60">
          <w:delText>ooks to target versus looks to competitors</w:delText>
        </w:r>
      </w:del>
    </w:p>
    <w:p w14:paraId="6CAB06E5" w14:textId="0F5FD739" w:rsidR="00F72060" w:rsidRPr="00872163" w:rsidDel="00322D60" w:rsidRDefault="00F12803" w:rsidP="00872163">
      <w:pPr>
        <w:rPr>
          <w:del w:id="170" w:author="tristan mahr" w:date="2015-05-04T15:54:00Z"/>
          <w:szCs w:val="24"/>
        </w:rPr>
      </w:pPr>
      <w:del w:id="171" w:author="tristan mahr" w:date="2015-05-04T15:54:00Z">
        <w:r w:rsidRPr="00872163" w:rsidDel="00322D60">
          <w:rPr>
            <w:szCs w:val="24"/>
          </w:rPr>
          <w:delText xml:space="preserve"> When testing adults in the visual world paradigm, participants are asked to stare at a central orienting stimulus until the target word is presented</w:delText>
        </w:r>
        <w:r w:rsidR="002E5F96" w:rsidRPr="00872163" w:rsidDel="00322D60">
          <w:rPr>
            <w:szCs w:val="24"/>
          </w:rPr>
          <w:delText xml:space="preserve">. </w:delText>
        </w:r>
        <w:r w:rsidRPr="00872163" w:rsidDel="00322D60">
          <w:rPr>
            <w:szCs w:val="24"/>
          </w:rPr>
          <w:delText>This ensures that participants are not looking at the target or the comp</w:delText>
        </w:r>
        <w:r w:rsidR="00F543D7" w:rsidRPr="00872163" w:rsidDel="00322D60">
          <w:rPr>
            <w:szCs w:val="24"/>
          </w:rPr>
          <w:delText>etitors at word onset</w:delText>
        </w:r>
        <w:r w:rsidR="002E5F96" w:rsidRPr="00872163" w:rsidDel="00322D60">
          <w:rPr>
            <w:szCs w:val="24"/>
          </w:rPr>
          <w:delText xml:space="preserve">. </w:delText>
        </w:r>
        <w:r w:rsidR="00F543D7" w:rsidRPr="00872163" w:rsidDel="00322D60">
          <w:rPr>
            <w:szCs w:val="24"/>
          </w:rPr>
          <w:delText>Because</w:delText>
        </w:r>
        <w:r w:rsidRPr="00872163" w:rsidDel="00322D60">
          <w:rPr>
            <w:szCs w:val="24"/>
          </w:rPr>
          <w:delText xml:space="preserve"> 3- to 5-year-olds</w:delText>
        </w:r>
        <w:r w:rsidR="00F543D7" w:rsidRPr="00872163" w:rsidDel="00322D60">
          <w:rPr>
            <w:szCs w:val="24"/>
          </w:rPr>
          <w:delText xml:space="preserve"> cannot be similarly instr</w:delText>
        </w:r>
        <w:r w:rsidR="00673B40" w:rsidRPr="00872163" w:rsidDel="00322D60">
          <w:rPr>
            <w:szCs w:val="24"/>
          </w:rPr>
          <w:delText>u</w:delText>
        </w:r>
        <w:r w:rsidR="00F543D7" w:rsidRPr="00872163" w:rsidDel="00322D60">
          <w:rPr>
            <w:szCs w:val="24"/>
          </w:rPr>
          <w:delText xml:space="preserve">cted, the participants </w:delText>
        </w:r>
        <w:r w:rsidR="00A16CED" w:rsidRPr="00872163" w:rsidDel="00322D60">
          <w:rPr>
            <w:szCs w:val="24"/>
          </w:rPr>
          <w:delText xml:space="preserve">in this study </w:delText>
        </w:r>
        <w:r w:rsidR="00F543D7" w:rsidRPr="00872163" w:rsidDel="00322D60">
          <w:rPr>
            <w:szCs w:val="24"/>
          </w:rPr>
          <w:delText xml:space="preserve">were </w:delText>
        </w:r>
        <w:r w:rsidR="00930B28" w:rsidDel="00322D60">
          <w:rPr>
            <w:szCs w:val="24"/>
          </w:rPr>
          <w:delText>typically</w:delText>
        </w:r>
        <w:r w:rsidR="00930B28" w:rsidRPr="00872163" w:rsidDel="00322D60">
          <w:rPr>
            <w:szCs w:val="24"/>
          </w:rPr>
          <w:delText xml:space="preserve"> </w:delText>
        </w:r>
        <w:r w:rsidRPr="00872163" w:rsidDel="00322D60">
          <w:rPr>
            <w:szCs w:val="24"/>
          </w:rPr>
          <w:delText xml:space="preserve">looking </w:delText>
        </w:r>
        <w:r w:rsidR="00A16CED" w:rsidRPr="00872163" w:rsidDel="00322D60">
          <w:rPr>
            <w:szCs w:val="24"/>
          </w:rPr>
          <w:delText>to</w:delText>
        </w:r>
        <w:r w:rsidRPr="00872163" w:rsidDel="00322D60">
          <w:rPr>
            <w:szCs w:val="24"/>
          </w:rPr>
          <w:delText xml:space="preserve"> one of the four images when the target word was presented. It is </w:delText>
        </w:r>
        <w:r w:rsidR="00F543D7" w:rsidRPr="00872163" w:rsidDel="00322D60">
          <w:rPr>
            <w:szCs w:val="24"/>
          </w:rPr>
          <w:delText>therefore plausible that</w:delText>
        </w:r>
        <w:r w:rsidRPr="00872163" w:rsidDel="00322D60">
          <w:rPr>
            <w:szCs w:val="24"/>
          </w:rPr>
          <w:delText xml:space="preserve"> a child would exhibit different behavior when looking to the target image at the time of word onset, relative to trials in which the child was looking to one o</w:delText>
        </w:r>
        <w:r w:rsidR="00F543D7" w:rsidRPr="00872163" w:rsidDel="00322D60">
          <w:rPr>
            <w:szCs w:val="24"/>
          </w:rPr>
          <w:delText>f the distractors</w:delText>
        </w:r>
        <w:r w:rsidR="002E5F96" w:rsidRPr="00872163" w:rsidDel="00322D60">
          <w:rPr>
            <w:szCs w:val="24"/>
          </w:rPr>
          <w:delText xml:space="preserve">. </w:delText>
        </w:r>
        <w:r w:rsidR="00F543D7" w:rsidRPr="00872163" w:rsidDel="00322D60">
          <w:rPr>
            <w:szCs w:val="24"/>
          </w:rPr>
          <w:delText>T</w:delText>
        </w:r>
        <w:r w:rsidRPr="00872163" w:rsidDel="00322D60">
          <w:rPr>
            <w:szCs w:val="24"/>
          </w:rPr>
          <w:delText>he next series of growth curve models</w:delText>
        </w:r>
        <w:r w:rsidR="00AE1EF9" w:rsidRPr="00872163" w:rsidDel="00322D60">
          <w:rPr>
            <w:szCs w:val="24"/>
          </w:rPr>
          <w:delText xml:space="preserve"> </w:delText>
        </w:r>
        <w:r w:rsidRPr="00872163" w:rsidDel="00322D60">
          <w:rPr>
            <w:szCs w:val="24"/>
          </w:rPr>
          <w:delText>took into account where the child was looking at word onset</w:delText>
        </w:r>
        <w:r w:rsidR="002E5F96" w:rsidRPr="00872163" w:rsidDel="00322D60">
          <w:rPr>
            <w:szCs w:val="24"/>
          </w:rPr>
          <w:delText xml:space="preserve">. </w:delText>
        </w:r>
        <w:r w:rsidR="00930B28" w:rsidDel="00322D60">
          <w:rPr>
            <w:szCs w:val="24"/>
          </w:rPr>
          <w:delText xml:space="preserve">Trials were assigned to an initial AOI </w:delText>
        </w:r>
        <w:r w:rsidRPr="00872163" w:rsidDel="00322D60">
          <w:rPr>
            <w:szCs w:val="24"/>
          </w:rPr>
          <w:delText>by tabulating which</w:delText>
        </w:r>
        <w:r w:rsidR="00F543D7" w:rsidRPr="00872163" w:rsidDel="00322D60">
          <w:rPr>
            <w:szCs w:val="24"/>
          </w:rPr>
          <w:delText xml:space="preserve"> AOI </w:delText>
        </w:r>
        <w:r w:rsidRPr="00872163" w:rsidDel="00322D60">
          <w:rPr>
            <w:szCs w:val="24"/>
          </w:rPr>
          <w:delText xml:space="preserve">received a majority of looks during the time </w:delText>
        </w:r>
        <w:r w:rsidR="00C87322" w:rsidRPr="00872163" w:rsidDel="00322D60">
          <w:rPr>
            <w:szCs w:val="24"/>
          </w:rPr>
          <w:delText xml:space="preserve">window extending </w:delText>
        </w:r>
        <w:r w:rsidRPr="00872163" w:rsidDel="00322D60">
          <w:rPr>
            <w:szCs w:val="24"/>
          </w:rPr>
          <w:delText xml:space="preserve">from target-word onset </w:delText>
        </w:r>
        <w:r w:rsidR="00C87322" w:rsidRPr="00872163" w:rsidDel="00322D60">
          <w:rPr>
            <w:szCs w:val="24"/>
          </w:rPr>
          <w:delText>to</w:delText>
        </w:r>
        <w:r w:rsidRPr="00872163" w:rsidDel="00322D60">
          <w:rPr>
            <w:szCs w:val="24"/>
          </w:rPr>
          <w:delText xml:space="preserve"> 250 ms after target word onset (i.e., the beginning of the analysis window) for each trial</w:delText>
        </w:r>
        <w:r w:rsidR="002E5F96" w:rsidRPr="00872163" w:rsidDel="00322D60">
          <w:rPr>
            <w:szCs w:val="24"/>
          </w:rPr>
          <w:delText xml:space="preserve">. </w:delText>
        </w:r>
        <w:r w:rsidR="00930B28" w:rsidDel="00322D60">
          <w:rPr>
            <w:szCs w:val="24"/>
          </w:rPr>
          <w:delText xml:space="preserve">In the case of a tie, i.e., a </w:delText>
        </w:r>
        <w:r w:rsidRPr="00872163" w:rsidDel="00322D60">
          <w:rPr>
            <w:szCs w:val="24"/>
          </w:rPr>
          <w:delText>trial in which two or more AOIs were looked at for the same amount of time</w:delText>
        </w:r>
        <w:r w:rsidR="00930B28" w:rsidDel="00322D60">
          <w:rPr>
            <w:szCs w:val="24"/>
          </w:rPr>
          <w:delText xml:space="preserve"> during this window</w:delText>
        </w:r>
        <w:r w:rsidRPr="00872163" w:rsidDel="00322D60">
          <w:rPr>
            <w:szCs w:val="24"/>
          </w:rPr>
          <w:delText xml:space="preserve">, the trial was assigned to the AOI that was </w:delText>
        </w:r>
        <w:r w:rsidR="00F543D7" w:rsidRPr="00872163" w:rsidDel="00322D60">
          <w:rPr>
            <w:szCs w:val="24"/>
          </w:rPr>
          <w:delText>looked to</w:delText>
        </w:r>
        <w:r w:rsidRPr="00872163" w:rsidDel="00322D60">
          <w:rPr>
            <w:szCs w:val="24"/>
          </w:rPr>
          <w:delText xml:space="preserve"> </w:delText>
        </w:r>
        <w:r w:rsidR="00930B28" w:rsidDel="00322D60">
          <w:rPr>
            <w:szCs w:val="24"/>
          </w:rPr>
          <w:delText>earliest</w:delText>
        </w:r>
        <w:r w:rsidR="002E5F96" w:rsidRPr="00872163" w:rsidDel="00322D60">
          <w:rPr>
            <w:szCs w:val="24"/>
          </w:rPr>
          <w:delText xml:space="preserve">. </w:delText>
        </w:r>
        <w:r w:rsidRPr="00872163" w:rsidDel="00322D60">
          <w:rPr>
            <w:szCs w:val="24"/>
          </w:rPr>
          <w:delText xml:space="preserve">Trials that had no looks to any AOI during this time </w:delText>
        </w:r>
        <w:r w:rsidR="00F543D7" w:rsidRPr="00872163" w:rsidDel="00322D60">
          <w:rPr>
            <w:szCs w:val="24"/>
          </w:rPr>
          <w:delText xml:space="preserve">window were removed from </w:delText>
        </w:r>
        <w:r w:rsidR="00DD29B2" w:rsidRPr="00872163" w:rsidDel="00322D60">
          <w:rPr>
            <w:szCs w:val="24"/>
          </w:rPr>
          <w:delText xml:space="preserve">the </w:delText>
        </w:r>
        <w:r w:rsidRPr="00872163" w:rsidDel="00322D60">
          <w:rPr>
            <w:szCs w:val="24"/>
          </w:rPr>
          <w:delText>analysis</w:delText>
        </w:r>
        <w:r w:rsidR="002E5F96" w:rsidRPr="00872163" w:rsidDel="00322D60">
          <w:rPr>
            <w:szCs w:val="24"/>
          </w:rPr>
          <w:delText xml:space="preserve">. </w:delText>
        </w:r>
        <w:r w:rsidRPr="00872163" w:rsidDel="00322D60">
          <w:rPr>
            <w:szCs w:val="24"/>
          </w:rPr>
          <w:delText>The empirical logit was calculated separately for each subset of trials in which the child looked to the same type of distractor (i.e., all trials for which the child was looking to the phonological foil at target word onset)</w:delText>
        </w:r>
        <w:r w:rsidR="002E5F96" w:rsidRPr="00872163" w:rsidDel="00322D60">
          <w:rPr>
            <w:szCs w:val="24"/>
          </w:rPr>
          <w:delText xml:space="preserve">. </w:delText>
        </w:r>
        <w:r w:rsidR="00F64779" w:rsidRPr="00872163" w:rsidDel="00322D60">
          <w:rPr>
            <w:szCs w:val="24"/>
          </w:rPr>
          <w:delText>Linear, quadratic, and</w:delText>
        </w:r>
        <w:r w:rsidR="0013188C" w:rsidRPr="00872163" w:rsidDel="00322D60">
          <w:rPr>
            <w:szCs w:val="24"/>
          </w:rPr>
          <w:delText xml:space="preserve"> </w:delText>
        </w:r>
        <w:r w:rsidR="00F64779" w:rsidRPr="00872163" w:rsidDel="00322D60">
          <w:rPr>
            <w:szCs w:val="24"/>
          </w:rPr>
          <w:delText xml:space="preserve">cubic </w:delText>
        </w:r>
        <w:r w:rsidR="0013188C" w:rsidRPr="00872163" w:rsidDel="00322D60">
          <w:rPr>
            <w:szCs w:val="24"/>
          </w:rPr>
          <w:delText xml:space="preserve">time parameters were included as random slopes to </w:delText>
        </w:r>
        <w:r w:rsidR="00474FA6" w:rsidRPr="00872163" w:rsidDel="00322D60">
          <w:rPr>
            <w:szCs w:val="24"/>
          </w:rPr>
          <w:delText>fit</w:delText>
        </w:r>
        <w:r w:rsidR="00F64779" w:rsidRPr="00872163" w:rsidDel="00322D60">
          <w:rPr>
            <w:szCs w:val="24"/>
          </w:rPr>
          <w:delText xml:space="preserve"> </w:delText>
        </w:r>
        <w:r w:rsidR="0013188C" w:rsidRPr="00872163" w:rsidDel="00322D60">
          <w:rPr>
            <w:szCs w:val="24"/>
          </w:rPr>
          <w:delText>the best statistical model to the data</w:delText>
        </w:r>
        <w:r w:rsidR="002E5F96" w:rsidRPr="00872163" w:rsidDel="00322D60">
          <w:rPr>
            <w:szCs w:val="24"/>
          </w:rPr>
          <w:delText xml:space="preserve">. </w:delText>
        </w:r>
        <w:r w:rsidR="0013188C" w:rsidRPr="00872163" w:rsidDel="00322D60">
          <w:rPr>
            <w:szCs w:val="24"/>
          </w:rPr>
          <w:delText>EVT-GSV was also included as a Level-2 variable</w:delText>
        </w:r>
        <w:r w:rsidR="002E5F96" w:rsidRPr="00872163" w:rsidDel="00322D60">
          <w:rPr>
            <w:szCs w:val="24"/>
          </w:rPr>
          <w:delText xml:space="preserve">. </w:delText>
        </w:r>
        <w:r w:rsidRPr="00872163" w:rsidDel="00322D60">
          <w:rPr>
            <w:szCs w:val="24"/>
          </w:rPr>
          <w:delText xml:space="preserve">Because of the inherent dependencies in the multiple empirical logits calculated for each distractor for each child, an additional non-nested random effect was included: Child </w:delText>
        </w:r>
        <w:r w:rsidR="0013188C" w:rsidRPr="00872163" w:rsidDel="00322D60">
          <w:rPr>
            <w:szCs w:val="24"/>
          </w:rPr>
          <w:sym w:font="Symbol" w:char="F0B4"/>
        </w:r>
        <w:r w:rsidRPr="00872163" w:rsidDel="00322D60">
          <w:rPr>
            <w:szCs w:val="24"/>
          </w:rPr>
          <w:delText xml:space="preserve"> Distractor</w:delText>
        </w:r>
        <w:r w:rsidR="0013188C" w:rsidRPr="00872163" w:rsidDel="00322D60">
          <w:rPr>
            <w:szCs w:val="24"/>
          </w:rPr>
          <w:delText xml:space="preserve"> </w:delText>
        </w:r>
        <w:r w:rsidR="005E582E" w:rsidDel="00322D60">
          <w:rPr>
            <w:noProof/>
            <w:szCs w:val="24"/>
          </w:rPr>
          <w:delText>(Law</w:delText>
        </w:r>
        <w:r w:rsidR="003D3D58" w:rsidRPr="003D3D58" w:rsidDel="00322D60">
          <w:rPr>
            <w:noProof/>
            <w:szCs w:val="24"/>
          </w:rPr>
          <w:delText xml:space="preserve"> &amp; Edwards, 2014; Mirman et al., 2008; Mirman, 2014)</w:delText>
        </w:r>
        <w:r w:rsidRPr="00872163" w:rsidDel="00322D60">
          <w:rPr>
            <w:szCs w:val="24"/>
          </w:rPr>
          <w:delText>.</w:delText>
        </w:r>
        <w:r w:rsidR="00E741D4" w:rsidRPr="00872163" w:rsidDel="00322D60">
          <w:rPr>
            <w:szCs w:val="24"/>
          </w:rPr>
          <w:delText xml:space="preserve"> </w:delText>
        </w:r>
        <w:r w:rsidR="0013188C" w:rsidRPr="00872163" w:rsidDel="00322D60">
          <w:rPr>
            <w:szCs w:val="24"/>
          </w:rPr>
          <w:delText>However, i</w:delText>
        </w:r>
        <w:r w:rsidR="00F543D7" w:rsidRPr="00872163" w:rsidDel="00322D60">
          <w:rPr>
            <w:szCs w:val="24"/>
          </w:rPr>
          <w:delText>t was not possible to achieve model converge</w:delText>
        </w:r>
        <w:r w:rsidR="003863CE" w:rsidRPr="00872163" w:rsidDel="00322D60">
          <w:rPr>
            <w:szCs w:val="24"/>
          </w:rPr>
          <w:delText>nce</w:delText>
        </w:r>
        <w:r w:rsidR="00F543D7" w:rsidRPr="00872163" w:rsidDel="00322D60">
          <w:rPr>
            <w:szCs w:val="24"/>
          </w:rPr>
          <w:delText xml:space="preserve"> with a maximal random effects</w:delText>
        </w:r>
        <w:r w:rsidR="003863CE" w:rsidRPr="00872163" w:rsidDel="00322D60">
          <w:rPr>
            <w:szCs w:val="24"/>
          </w:rPr>
          <w:delText xml:space="preserve"> model</w:delText>
        </w:r>
        <w:r w:rsidR="002E5F96" w:rsidRPr="00872163" w:rsidDel="00322D60">
          <w:rPr>
            <w:szCs w:val="24"/>
          </w:rPr>
          <w:delText xml:space="preserve">. </w:delText>
        </w:r>
        <w:r w:rsidR="00930B28" w:rsidDel="00322D60">
          <w:rPr>
            <w:szCs w:val="24"/>
          </w:rPr>
          <w:delText>W</w:delText>
        </w:r>
        <w:r w:rsidR="00F543D7" w:rsidRPr="00872163" w:rsidDel="00322D60">
          <w:rPr>
            <w:szCs w:val="24"/>
          </w:rPr>
          <w:delText xml:space="preserve">e </w:delText>
        </w:r>
        <w:r w:rsidR="00930B28" w:rsidDel="00322D60">
          <w:rPr>
            <w:szCs w:val="24"/>
          </w:rPr>
          <w:delText xml:space="preserve">therefore simplified the </w:delText>
        </w:r>
        <w:r w:rsidR="009B3C71" w:rsidDel="00322D60">
          <w:rPr>
            <w:szCs w:val="24"/>
          </w:rPr>
          <w:delText>random effects structure</w:delText>
        </w:r>
        <w:r w:rsidR="00930B28" w:rsidDel="00322D60">
          <w:rPr>
            <w:szCs w:val="24"/>
          </w:rPr>
          <w:delText xml:space="preserve"> by removing </w:delText>
        </w:r>
        <w:r w:rsidR="00AF2EF3" w:rsidDel="00322D60">
          <w:rPr>
            <w:szCs w:val="24"/>
          </w:rPr>
          <w:delText xml:space="preserve">estimates of correlation </w:delText>
        </w:r>
        <w:r w:rsidR="00930B28" w:rsidDel="00322D60">
          <w:rPr>
            <w:szCs w:val="24"/>
          </w:rPr>
          <w:delText xml:space="preserve">among </w:delText>
        </w:r>
        <w:r w:rsidR="0013188C" w:rsidRPr="00872163" w:rsidDel="00322D60">
          <w:rPr>
            <w:szCs w:val="24"/>
          </w:rPr>
          <w:delText>the T</w:delText>
        </w:r>
        <w:r w:rsidR="00F543D7" w:rsidRPr="00872163" w:rsidDel="00322D60">
          <w:rPr>
            <w:szCs w:val="24"/>
          </w:rPr>
          <w:delText xml:space="preserve">ime </w:delText>
        </w:r>
        <w:r w:rsidR="00AF2EF3" w:rsidDel="00322D60">
          <w:rPr>
            <w:szCs w:val="24"/>
          </w:rPr>
          <w:delText xml:space="preserve">parameters </w:delText>
        </w:r>
        <w:r w:rsidR="00F543D7" w:rsidRPr="00872163" w:rsidDel="00322D60">
          <w:rPr>
            <w:szCs w:val="24"/>
          </w:rPr>
          <w:delText>for</w:delText>
        </w:r>
        <w:r w:rsidR="0013188C" w:rsidRPr="00872163" w:rsidDel="00322D60">
          <w:rPr>
            <w:szCs w:val="24"/>
          </w:rPr>
          <w:delText xml:space="preserve"> the</w:delText>
        </w:r>
        <w:r w:rsidR="00F543D7" w:rsidRPr="00872163" w:rsidDel="00322D60">
          <w:rPr>
            <w:szCs w:val="24"/>
          </w:rPr>
          <w:delText xml:space="preserve"> Child </w:delText>
        </w:r>
        <w:r w:rsidR="0013188C" w:rsidRPr="00872163" w:rsidDel="00322D60">
          <w:rPr>
            <w:szCs w:val="24"/>
          </w:rPr>
          <w:sym w:font="Symbol" w:char="F0B4"/>
        </w:r>
        <w:r w:rsidR="00F543D7" w:rsidRPr="00872163" w:rsidDel="00322D60">
          <w:rPr>
            <w:szCs w:val="24"/>
          </w:rPr>
          <w:delText xml:space="preserve"> Distractor</w:delText>
        </w:r>
        <w:r w:rsidR="0013188C" w:rsidRPr="00872163" w:rsidDel="00322D60">
          <w:rPr>
            <w:szCs w:val="24"/>
          </w:rPr>
          <w:delText xml:space="preserve"> level </w:delText>
        </w:r>
        <w:r w:rsidR="0013188C" w:rsidRPr="00872163" w:rsidDel="00322D60">
          <w:rPr>
            <w:noProof/>
            <w:szCs w:val="24"/>
          </w:rPr>
          <w:delText>(see Mirman, 2014, p. 64)</w:delText>
        </w:r>
        <w:r w:rsidR="0013188C" w:rsidRPr="00872163" w:rsidDel="00322D60">
          <w:rPr>
            <w:szCs w:val="24"/>
          </w:rPr>
          <w:delText>.</w:delText>
        </w:r>
      </w:del>
    </w:p>
    <w:p w14:paraId="78347B0B" w14:textId="26BC8CDE" w:rsidR="00F72060" w:rsidRPr="00872163" w:rsidDel="00322D60" w:rsidRDefault="00930B28" w:rsidP="00872163">
      <w:pPr>
        <w:rPr>
          <w:del w:id="172" w:author="tristan mahr" w:date="2015-05-04T15:54:00Z"/>
          <w:szCs w:val="24"/>
        </w:rPr>
      </w:pPr>
      <w:del w:id="173" w:author="tristan mahr" w:date="2015-05-04T15:54:00Z">
        <w:r w:rsidDel="00322D60">
          <w:rPr>
            <w:szCs w:val="24"/>
          </w:rPr>
          <w:delText>T</w:delText>
        </w:r>
        <w:r w:rsidR="00F12803" w:rsidRPr="00872163" w:rsidDel="00322D60">
          <w:rPr>
            <w:szCs w:val="24"/>
          </w:rPr>
          <w:delText xml:space="preserve">here was </w:delText>
        </w:r>
        <w:r w:rsidR="002A6CF1" w:rsidDel="00322D60">
          <w:rPr>
            <w:szCs w:val="24"/>
          </w:rPr>
          <w:delText>an obvious</w:delText>
        </w:r>
        <w:r w:rsidR="00F12803" w:rsidRPr="00872163" w:rsidDel="00322D60">
          <w:rPr>
            <w:szCs w:val="24"/>
          </w:rPr>
          <w:delText xml:space="preserve"> </w:delText>
        </w:r>
        <w:r w:rsidR="00815CCE" w:rsidRPr="00872163" w:rsidDel="00322D60">
          <w:rPr>
            <w:szCs w:val="24"/>
          </w:rPr>
          <w:delText>difference in looking patterns when</w:delText>
        </w:r>
        <w:r w:rsidR="00F12803" w:rsidRPr="00872163" w:rsidDel="00322D60">
          <w:rPr>
            <w:szCs w:val="24"/>
          </w:rPr>
          <w:delText xml:space="preserve"> child</w:delText>
        </w:r>
        <w:r w:rsidR="00815CCE" w:rsidRPr="00872163" w:rsidDel="00322D60">
          <w:rPr>
            <w:szCs w:val="24"/>
          </w:rPr>
          <w:delText>ren were</w:delText>
        </w:r>
        <w:r w:rsidR="00F12803" w:rsidRPr="00872163" w:rsidDel="00322D60">
          <w:rPr>
            <w:szCs w:val="24"/>
          </w:rPr>
          <w:delText xml:space="preserve"> looking to </w:delText>
        </w:r>
        <w:r w:rsidR="00815CCE" w:rsidRPr="00872163" w:rsidDel="00322D60">
          <w:rPr>
            <w:szCs w:val="24"/>
          </w:rPr>
          <w:delText xml:space="preserve">either a </w:delText>
        </w:r>
        <w:r w:rsidR="00F12803" w:rsidRPr="00872163" w:rsidDel="00322D60">
          <w:rPr>
            <w:szCs w:val="24"/>
          </w:rPr>
          <w:delText xml:space="preserve">distractor </w:delText>
        </w:r>
        <w:r w:rsidR="00815CCE" w:rsidRPr="00872163" w:rsidDel="00322D60">
          <w:rPr>
            <w:szCs w:val="24"/>
          </w:rPr>
          <w:delText xml:space="preserve">AOI </w:delText>
        </w:r>
        <w:r w:rsidR="00F12803" w:rsidRPr="00872163" w:rsidDel="00322D60">
          <w:rPr>
            <w:szCs w:val="24"/>
          </w:rPr>
          <w:delText xml:space="preserve">or to </w:delText>
        </w:r>
        <w:r w:rsidR="00815CCE" w:rsidRPr="00872163" w:rsidDel="00322D60">
          <w:rPr>
            <w:szCs w:val="24"/>
          </w:rPr>
          <w:delText xml:space="preserve">the </w:delText>
        </w:r>
        <w:r w:rsidR="00F12803" w:rsidRPr="00872163" w:rsidDel="00322D60">
          <w:rPr>
            <w:szCs w:val="24"/>
          </w:rPr>
          <w:delText xml:space="preserve">target </w:delText>
        </w:r>
        <w:r w:rsidR="00815CCE" w:rsidRPr="00872163" w:rsidDel="00322D60">
          <w:rPr>
            <w:szCs w:val="24"/>
          </w:rPr>
          <w:delText xml:space="preserve">AOI </w:delText>
        </w:r>
        <w:r w:rsidR="00F12803" w:rsidRPr="00872163" w:rsidDel="00322D60">
          <w:rPr>
            <w:szCs w:val="24"/>
          </w:rPr>
          <w:delText xml:space="preserve">at word onset, as </w:delText>
        </w:r>
        <w:r w:rsidDel="00322D60">
          <w:rPr>
            <w:szCs w:val="24"/>
          </w:rPr>
          <w:delText xml:space="preserve">depicted </w:delText>
        </w:r>
        <w:r w:rsidR="00F12803" w:rsidRPr="00872163" w:rsidDel="00322D60">
          <w:rPr>
            <w:szCs w:val="24"/>
          </w:rPr>
          <w:delText>in Figu</w:delText>
        </w:r>
        <w:r w:rsidR="00BA6B66" w:rsidRPr="00872163" w:rsidDel="00322D60">
          <w:rPr>
            <w:szCs w:val="24"/>
          </w:rPr>
          <w:delText>re 3</w:delText>
        </w:r>
        <w:r w:rsidR="00F12803" w:rsidRPr="00872163" w:rsidDel="00322D60">
          <w:rPr>
            <w:szCs w:val="24"/>
          </w:rPr>
          <w:delText xml:space="preserve">. </w:delText>
        </w:r>
        <w:r w:rsidR="00815CCE" w:rsidRPr="00872163" w:rsidDel="00322D60">
          <w:rPr>
            <w:szCs w:val="24"/>
          </w:rPr>
          <w:delText>That is, c</w:delText>
        </w:r>
        <w:r w:rsidR="00F12803" w:rsidRPr="00872163" w:rsidDel="00322D60">
          <w:rPr>
            <w:szCs w:val="24"/>
          </w:rPr>
          <w:delText>hildren were more likely to continue to look to the target if they had already been looking at it. By contrast, if a child was looking to one of the distractors at target word onset</w:delText>
        </w:r>
        <w:r w:rsidR="00427811" w:rsidRPr="00872163" w:rsidDel="00322D60">
          <w:rPr>
            <w:szCs w:val="24"/>
          </w:rPr>
          <w:delText xml:space="preserve"> (henceforth</w:delText>
        </w:r>
        <w:r w:rsidR="006B5E38" w:rsidDel="00322D60">
          <w:rPr>
            <w:szCs w:val="24"/>
          </w:rPr>
          <w:delText>,</w:delText>
        </w:r>
        <w:r w:rsidR="00427811" w:rsidRPr="00872163" w:rsidDel="00322D60">
          <w:rPr>
            <w:szCs w:val="24"/>
          </w:rPr>
          <w:delText xml:space="preserve"> </w:delText>
        </w:r>
        <w:r w:rsidR="006B5E38" w:rsidDel="00322D60">
          <w:rPr>
            <w:szCs w:val="24"/>
          </w:rPr>
          <w:delText>“</w:delText>
        </w:r>
        <w:r w:rsidR="00427811" w:rsidRPr="00872163" w:rsidDel="00322D60">
          <w:rPr>
            <w:szCs w:val="24"/>
          </w:rPr>
          <w:delText>distractor-initial</w:delText>
        </w:r>
        <w:r w:rsidR="006B5E38" w:rsidDel="00322D60">
          <w:rPr>
            <w:szCs w:val="24"/>
          </w:rPr>
          <w:delText>”</w:delText>
        </w:r>
        <w:r w:rsidR="00427811" w:rsidRPr="00872163" w:rsidDel="00322D60">
          <w:rPr>
            <w:szCs w:val="24"/>
          </w:rPr>
          <w:delText xml:space="preserve"> trials)</w:delText>
        </w:r>
        <w:r w:rsidR="00F12803" w:rsidRPr="00872163" w:rsidDel="00322D60">
          <w:rPr>
            <w:szCs w:val="24"/>
          </w:rPr>
          <w:delText>, there was a delay before the child settled on the target AOI</w:delText>
        </w:r>
        <w:r w:rsidR="002E5F96" w:rsidRPr="00872163" w:rsidDel="00322D60">
          <w:rPr>
            <w:szCs w:val="24"/>
          </w:rPr>
          <w:delText xml:space="preserve">. </w:delText>
        </w:r>
        <w:r w:rsidR="0013188C" w:rsidRPr="00872163" w:rsidDel="00322D60">
          <w:rPr>
            <w:szCs w:val="24"/>
          </w:rPr>
          <w:delText xml:space="preserve">This </w:delText>
        </w:r>
        <w:r w:rsidR="00DE1048" w:rsidDel="00322D60">
          <w:rPr>
            <w:szCs w:val="24"/>
          </w:rPr>
          <w:delText xml:space="preserve">effect </w:delText>
        </w:r>
        <w:r w:rsidR="0013188C" w:rsidRPr="00872163" w:rsidDel="00322D60">
          <w:rPr>
            <w:szCs w:val="24"/>
          </w:rPr>
          <w:delText>is reflected by the</w:delText>
        </w:r>
        <w:r w:rsidR="00427811" w:rsidRPr="00872163" w:rsidDel="00322D60">
          <w:rPr>
            <w:szCs w:val="24"/>
          </w:rPr>
          <w:delText xml:space="preserve"> </w:delText>
        </w:r>
        <w:r w:rsidR="00637506" w:rsidRPr="00872163" w:rsidDel="00322D60">
          <w:rPr>
            <w:szCs w:val="24"/>
          </w:rPr>
          <w:delText>significant difference in all parameter estimates of</w:delText>
        </w:r>
        <w:r w:rsidR="003863CE" w:rsidRPr="00872163" w:rsidDel="00322D60">
          <w:rPr>
            <w:szCs w:val="24"/>
          </w:rPr>
          <w:delText xml:space="preserve"> the distractor-initial trials, </w:delText>
        </w:r>
        <w:r w:rsidR="00637506" w:rsidRPr="00872163" w:rsidDel="00322D60">
          <w:rPr>
            <w:szCs w:val="24"/>
          </w:rPr>
          <w:delText>relative to</w:delText>
        </w:r>
        <w:r w:rsidR="00815CCE" w:rsidRPr="00872163" w:rsidDel="00322D60">
          <w:rPr>
            <w:szCs w:val="24"/>
          </w:rPr>
          <w:delText xml:space="preserve"> the target-initial trials; the</w:delText>
        </w:r>
        <w:r w:rsidR="00637506" w:rsidRPr="00872163" w:rsidDel="00322D60">
          <w:rPr>
            <w:szCs w:val="24"/>
          </w:rPr>
          <w:delText xml:space="preserve"> looking pattern for distractor-initial trials had</w:delText>
        </w:r>
        <w:r w:rsidR="003863CE" w:rsidRPr="00872163" w:rsidDel="00322D60">
          <w:rPr>
            <w:szCs w:val="24"/>
          </w:rPr>
          <w:delText xml:space="preserve"> </w:delText>
        </w:r>
        <w:r w:rsidR="0013188C" w:rsidRPr="00872163" w:rsidDel="00322D60">
          <w:rPr>
            <w:szCs w:val="24"/>
          </w:rPr>
          <w:delText xml:space="preserve">a </w:delText>
        </w:r>
        <w:r w:rsidR="003863CE" w:rsidRPr="00872163" w:rsidDel="00322D60">
          <w:rPr>
            <w:szCs w:val="24"/>
          </w:rPr>
          <w:delText>significantly</w:delText>
        </w:r>
        <w:r w:rsidR="0013188C" w:rsidRPr="00872163" w:rsidDel="00322D60">
          <w:rPr>
            <w:szCs w:val="24"/>
          </w:rPr>
          <w:delText xml:space="preserve"> lower intercept</w:delText>
        </w:r>
        <w:r w:rsidR="00025073" w:rsidDel="00322D60">
          <w:rPr>
            <w:szCs w:val="24"/>
          </w:rPr>
          <w:delText>,</w:delText>
        </w:r>
        <w:r w:rsidR="00637506" w:rsidRPr="00872163" w:rsidDel="00322D60">
          <w:rPr>
            <w:szCs w:val="24"/>
          </w:rPr>
          <w:delText xml:space="preserve"> a </w:delText>
        </w:r>
        <w:r w:rsidR="0013188C" w:rsidRPr="00872163" w:rsidDel="00322D60">
          <w:rPr>
            <w:szCs w:val="24"/>
          </w:rPr>
          <w:delText xml:space="preserve">positive linear slope and </w:delText>
        </w:r>
        <w:r w:rsidR="00637506" w:rsidRPr="00872163" w:rsidDel="00322D60">
          <w:rPr>
            <w:szCs w:val="24"/>
          </w:rPr>
          <w:delText xml:space="preserve">steep </w:delText>
        </w:r>
        <w:r w:rsidR="0013188C" w:rsidRPr="00872163" w:rsidDel="00322D60">
          <w:rPr>
            <w:szCs w:val="24"/>
          </w:rPr>
          <w:delText>acceleration</w:delText>
        </w:r>
        <w:r w:rsidR="00637506" w:rsidRPr="00872163" w:rsidDel="00322D60">
          <w:rPr>
            <w:szCs w:val="24"/>
          </w:rPr>
          <w:delText xml:space="preserve">, </w:delText>
        </w:r>
        <w:r w:rsidR="00DE1048" w:rsidDel="00322D60">
          <w:rPr>
            <w:szCs w:val="24"/>
          </w:rPr>
          <w:delText>indicating</w:delText>
        </w:r>
        <w:r w:rsidR="00DE1048" w:rsidRPr="00872163" w:rsidDel="00322D60">
          <w:rPr>
            <w:szCs w:val="24"/>
          </w:rPr>
          <w:delText xml:space="preserve"> </w:delText>
        </w:r>
        <w:r w:rsidR="00637506" w:rsidRPr="00872163" w:rsidDel="00322D60">
          <w:rPr>
            <w:szCs w:val="24"/>
          </w:rPr>
          <w:delText>rapid changes from an initially low log-odd</w:delText>
        </w:r>
        <w:r w:rsidR="00815CCE" w:rsidRPr="00872163" w:rsidDel="00322D60">
          <w:rPr>
            <w:szCs w:val="24"/>
          </w:rPr>
          <w:delText>s of looking to the target to</w:delText>
        </w:r>
        <w:r w:rsidR="00637506" w:rsidRPr="00872163" w:rsidDel="00322D60">
          <w:rPr>
            <w:szCs w:val="24"/>
          </w:rPr>
          <w:delText xml:space="preserve"> increasingly higher log-odds over time</w:delText>
        </w:r>
        <w:r w:rsidR="0013188C" w:rsidRPr="00872163" w:rsidDel="00322D60">
          <w:rPr>
            <w:szCs w:val="24"/>
          </w:rPr>
          <w:delText>.</w:delText>
        </w:r>
        <w:r w:rsidR="00F12803" w:rsidRPr="00872163" w:rsidDel="00322D60">
          <w:rPr>
            <w:szCs w:val="24"/>
          </w:rPr>
          <w:delText xml:space="preserve"> </w:delText>
        </w:r>
        <w:r w:rsidR="00637506" w:rsidRPr="00872163" w:rsidDel="00322D60">
          <w:rPr>
            <w:szCs w:val="24"/>
          </w:rPr>
          <w:delText>[</w:delText>
        </w:r>
        <w:r w:rsidR="00815CCE" w:rsidRPr="00872163" w:rsidDel="00322D60">
          <w:rPr>
            <w:szCs w:val="24"/>
          </w:rPr>
          <w:delText>Parameter</w:delText>
        </w:r>
        <w:r w:rsidR="00637506" w:rsidRPr="00872163" w:rsidDel="00322D60">
          <w:rPr>
            <w:szCs w:val="24"/>
          </w:rPr>
          <w:delText xml:space="preserve"> </w:delText>
        </w:r>
        <w:r w:rsidR="00815CCE" w:rsidRPr="00872163" w:rsidDel="00322D60">
          <w:rPr>
            <w:szCs w:val="24"/>
          </w:rPr>
          <w:delText>estimates</w:delText>
        </w:r>
        <w:r w:rsidR="00637506" w:rsidRPr="00872163" w:rsidDel="00322D60">
          <w:rPr>
            <w:szCs w:val="24"/>
          </w:rPr>
          <w:delText xml:space="preserve"> of </w:delText>
        </w:r>
        <w:r w:rsidR="00DE1048" w:rsidDel="00322D60">
          <w:rPr>
            <w:szCs w:val="24"/>
          </w:rPr>
          <w:delText>t</w:delText>
        </w:r>
        <w:r w:rsidR="00637506" w:rsidRPr="00872163" w:rsidDel="00322D60">
          <w:rPr>
            <w:szCs w:val="24"/>
          </w:rPr>
          <w:delText xml:space="preserve">arget-initial trials, relative to </w:delText>
        </w:r>
        <w:r w:rsidR="00DE1048" w:rsidDel="00322D60">
          <w:rPr>
            <w:szCs w:val="24"/>
          </w:rPr>
          <w:delText>d</w:delText>
        </w:r>
        <w:r w:rsidR="00DE1048" w:rsidRPr="00872163" w:rsidDel="00322D60">
          <w:rPr>
            <w:szCs w:val="24"/>
          </w:rPr>
          <w:delText>istractor</w:delText>
        </w:r>
        <w:r w:rsidR="00637506" w:rsidRPr="00872163" w:rsidDel="00322D60">
          <w:rPr>
            <w:szCs w:val="24"/>
          </w:rPr>
          <w:delText xml:space="preserve">-initial trials: </w:delText>
        </w:r>
        <w:r w:rsidR="00C516E7" w:rsidRPr="00872163" w:rsidDel="00322D60">
          <w:rPr>
            <w:szCs w:val="24"/>
          </w:rPr>
          <w:delText>γ</w:delText>
        </w:r>
        <w:r w:rsidR="00C516E7" w:rsidRPr="00872163" w:rsidDel="00322D60">
          <w:rPr>
            <w:i/>
            <w:szCs w:val="24"/>
            <w:vertAlign w:val="subscript"/>
          </w:rPr>
          <w:delText>0Target</w:delText>
        </w:r>
        <w:r w:rsidR="00E741D4" w:rsidRPr="00E741D4" w:rsidDel="00322D60">
          <w:rPr>
            <w:szCs w:val="24"/>
          </w:rPr>
          <w:delText> = </w:delText>
        </w:r>
        <w:r w:rsidR="00C516E7" w:rsidRPr="00872163" w:rsidDel="00322D60">
          <w:rPr>
            <w:szCs w:val="24"/>
          </w:rPr>
          <w:delText xml:space="preserve">1.65, </w:delText>
        </w:r>
        <w:r w:rsidR="00C516E7" w:rsidRPr="00872163" w:rsidDel="00322D60">
          <w:rPr>
            <w:i/>
            <w:szCs w:val="24"/>
          </w:rPr>
          <w:delText>SE</w:delText>
        </w:r>
        <w:r w:rsidR="00E741D4" w:rsidRPr="00E741D4" w:rsidDel="00322D60">
          <w:rPr>
            <w:szCs w:val="24"/>
          </w:rPr>
          <w:delText> = </w:delText>
        </w:r>
        <w:r w:rsidR="00FE6676" w:rsidRPr="00872163" w:rsidDel="00322D60">
          <w:rPr>
            <w:szCs w:val="24"/>
          </w:rPr>
          <w:delText>0.11</w:delText>
        </w:r>
        <w:r w:rsidR="00C516E7" w:rsidRPr="00872163" w:rsidDel="00322D60">
          <w:rPr>
            <w:szCs w:val="24"/>
          </w:rPr>
          <w:delText>,</w:delText>
        </w:r>
        <w:r w:rsidR="00C516E7" w:rsidRPr="00872163" w:rsidDel="00322D60">
          <w:rPr>
            <w:i/>
            <w:szCs w:val="24"/>
          </w:rPr>
          <w:delText xml:space="preserve"> t</w:delText>
        </w:r>
        <w:r w:rsidR="00E741D4" w:rsidRPr="00E741D4" w:rsidDel="00322D60">
          <w:rPr>
            <w:szCs w:val="24"/>
          </w:rPr>
          <w:delText> = </w:delText>
        </w:r>
        <w:r w:rsidR="00C516E7" w:rsidRPr="00872163" w:rsidDel="00322D60">
          <w:rPr>
            <w:szCs w:val="24"/>
          </w:rPr>
          <w:delText>15.1</w:delText>
        </w:r>
        <w:r w:rsidR="00E91F74" w:rsidDel="00322D60">
          <w:rPr>
            <w:szCs w:val="24"/>
          </w:rPr>
          <w:delText>1</w:delText>
        </w:r>
        <w:r w:rsidR="009574F6" w:rsidRPr="00872163" w:rsidDel="00322D60">
          <w:rPr>
            <w:szCs w:val="24"/>
          </w:rPr>
          <w:delText xml:space="preserve">, </w:delText>
        </w:r>
        <w:r w:rsidR="009574F6" w:rsidRPr="00872163" w:rsidDel="00322D60">
          <w:rPr>
            <w:i/>
            <w:szCs w:val="24"/>
          </w:rPr>
          <w:delText>p</w:delText>
        </w:r>
        <w:r w:rsidR="00E741D4" w:rsidRPr="00E741D4" w:rsidDel="00322D60">
          <w:rPr>
            <w:szCs w:val="24"/>
          </w:rPr>
          <w:delText> &lt; .</w:delText>
        </w:r>
        <w:r w:rsidR="009574F6" w:rsidRPr="00872163" w:rsidDel="00322D60">
          <w:rPr>
            <w:szCs w:val="24"/>
          </w:rPr>
          <w:delText>001</w:delText>
        </w:r>
        <w:r w:rsidR="00C516E7" w:rsidRPr="00872163" w:rsidDel="00322D60">
          <w:rPr>
            <w:szCs w:val="24"/>
          </w:rPr>
          <w:delText xml:space="preserve">; </w:delText>
        </w:r>
        <w:r w:rsidR="00637506" w:rsidRPr="00872163" w:rsidDel="00322D60">
          <w:rPr>
            <w:i/>
            <w:iCs/>
            <w:szCs w:val="24"/>
          </w:rPr>
          <w:delText>β</w:delText>
        </w:r>
        <w:r w:rsidR="00C516E7" w:rsidRPr="00872163" w:rsidDel="00322D60">
          <w:rPr>
            <w:i/>
            <w:szCs w:val="24"/>
            <w:vertAlign w:val="subscript"/>
          </w:rPr>
          <w:delText>1</w:delText>
        </w:r>
        <w:r w:rsidR="00637506" w:rsidRPr="00872163" w:rsidDel="00322D60">
          <w:rPr>
            <w:i/>
            <w:szCs w:val="24"/>
            <w:vertAlign w:val="subscript"/>
          </w:rPr>
          <w:delText>Time</w:delText>
        </w:r>
        <w:r w:rsidR="00C516E7" w:rsidRPr="00872163" w:rsidDel="00322D60">
          <w:rPr>
            <w:i/>
            <w:szCs w:val="24"/>
            <w:vertAlign w:val="subscript"/>
          </w:rPr>
          <w:delText>×Target</w:delText>
        </w:r>
        <w:r w:rsidR="00637506" w:rsidRPr="00872163" w:rsidDel="00322D60">
          <w:rPr>
            <w:szCs w:val="24"/>
          </w:rPr>
          <w:delText>:</w:delText>
        </w:r>
        <w:r w:rsidR="00E741D4" w:rsidRPr="00E741D4" w:rsidDel="00322D60">
          <w:rPr>
            <w:szCs w:val="24"/>
          </w:rPr>
          <w:delText> = −7.</w:delText>
        </w:r>
        <w:r w:rsidR="00637506" w:rsidRPr="00872163" w:rsidDel="00322D60">
          <w:rPr>
            <w:szCs w:val="24"/>
          </w:rPr>
          <w:delText xml:space="preserve">04, </w:delText>
        </w:r>
        <w:r w:rsidR="00637506" w:rsidRPr="00872163" w:rsidDel="00322D60">
          <w:rPr>
            <w:i/>
            <w:szCs w:val="24"/>
          </w:rPr>
          <w:delText>SE</w:delText>
        </w:r>
        <w:r w:rsidR="00E741D4" w:rsidRPr="00E741D4" w:rsidDel="00322D60">
          <w:rPr>
            <w:szCs w:val="24"/>
          </w:rPr>
          <w:delText> = </w:delText>
        </w:r>
        <w:r w:rsidR="00637506" w:rsidRPr="00872163" w:rsidDel="00322D60">
          <w:rPr>
            <w:szCs w:val="24"/>
          </w:rPr>
          <w:delText xml:space="preserve">0.40, </w:delText>
        </w:r>
        <w:r w:rsidR="00637506" w:rsidRPr="00872163" w:rsidDel="00322D60">
          <w:rPr>
            <w:i/>
            <w:szCs w:val="24"/>
          </w:rPr>
          <w:delText>t</w:delText>
        </w:r>
        <w:r w:rsidR="00E741D4" w:rsidRPr="00E741D4" w:rsidDel="00322D60">
          <w:rPr>
            <w:szCs w:val="24"/>
          </w:rPr>
          <w:delText> = </w:delText>
        </w:r>
        <w:r w:rsidR="00DE1048" w:rsidRPr="00DE1048" w:rsidDel="00322D60">
          <w:rPr>
            <w:szCs w:val="24"/>
          </w:rPr>
          <w:delText>−</w:delText>
        </w:r>
        <w:r w:rsidR="00637506" w:rsidRPr="00872163" w:rsidDel="00322D60">
          <w:rPr>
            <w:szCs w:val="24"/>
          </w:rPr>
          <w:delText xml:space="preserve">17.42, </w:delText>
        </w:r>
        <w:r w:rsidR="00637506" w:rsidRPr="00872163" w:rsidDel="00322D60">
          <w:rPr>
            <w:i/>
            <w:szCs w:val="24"/>
          </w:rPr>
          <w:delText>p</w:delText>
        </w:r>
        <w:r w:rsidR="00E741D4" w:rsidRPr="00E741D4" w:rsidDel="00322D60">
          <w:rPr>
            <w:szCs w:val="24"/>
          </w:rPr>
          <w:delText> &lt; .</w:delText>
        </w:r>
        <w:r w:rsidR="009574F6" w:rsidRPr="00872163" w:rsidDel="00322D60">
          <w:rPr>
            <w:szCs w:val="24"/>
          </w:rPr>
          <w:delText>001</w:delText>
        </w:r>
        <w:r w:rsidR="00637506" w:rsidRPr="00872163" w:rsidDel="00322D60">
          <w:rPr>
            <w:szCs w:val="24"/>
          </w:rPr>
          <w:delText xml:space="preserve">; </w:delText>
        </w:r>
        <w:r w:rsidR="00637506" w:rsidRPr="00872163" w:rsidDel="00322D60">
          <w:rPr>
            <w:i/>
            <w:iCs/>
            <w:szCs w:val="24"/>
          </w:rPr>
          <w:delText>β</w:delText>
        </w:r>
        <w:r w:rsidR="00C516E7" w:rsidRPr="00872163" w:rsidDel="00322D60">
          <w:rPr>
            <w:i/>
            <w:szCs w:val="24"/>
            <w:vertAlign w:val="subscript"/>
          </w:rPr>
          <w:delText>1Time</w:delText>
        </w:r>
        <w:r w:rsidR="006B5E38" w:rsidDel="00322D60">
          <w:rPr>
            <w:i/>
            <w:szCs w:val="24"/>
            <w:vertAlign w:val="subscript"/>
          </w:rPr>
          <w:delText>²</w:delText>
        </w:r>
        <w:r w:rsidR="00C516E7" w:rsidRPr="00872163" w:rsidDel="00322D60">
          <w:rPr>
            <w:i/>
            <w:szCs w:val="24"/>
            <w:vertAlign w:val="subscript"/>
          </w:rPr>
          <w:delText>×Target</w:delText>
        </w:r>
        <w:r w:rsidR="00E741D4" w:rsidRPr="00E741D4" w:rsidDel="00322D60">
          <w:rPr>
            <w:szCs w:val="24"/>
          </w:rPr>
          <w:delText> = −2.</w:delText>
        </w:r>
        <w:r w:rsidR="00C516E7" w:rsidRPr="00872163" w:rsidDel="00322D60">
          <w:rPr>
            <w:szCs w:val="24"/>
          </w:rPr>
          <w:delText>88</w:delText>
        </w:r>
        <w:r w:rsidR="00637506" w:rsidRPr="00872163" w:rsidDel="00322D60">
          <w:rPr>
            <w:szCs w:val="24"/>
          </w:rPr>
          <w:delText xml:space="preserve">, </w:delText>
        </w:r>
        <w:r w:rsidR="00637506" w:rsidRPr="00872163" w:rsidDel="00322D60">
          <w:rPr>
            <w:i/>
            <w:szCs w:val="24"/>
          </w:rPr>
          <w:delText>SE</w:delText>
        </w:r>
        <w:r w:rsidR="00E741D4" w:rsidRPr="00E741D4" w:rsidDel="00322D60">
          <w:rPr>
            <w:szCs w:val="24"/>
          </w:rPr>
          <w:delText> = </w:delText>
        </w:r>
        <w:r w:rsidR="00C516E7" w:rsidRPr="00872163" w:rsidDel="00322D60">
          <w:rPr>
            <w:szCs w:val="24"/>
          </w:rPr>
          <w:delText>0.34</w:delText>
        </w:r>
        <w:r w:rsidR="00637506" w:rsidRPr="00872163" w:rsidDel="00322D60">
          <w:rPr>
            <w:szCs w:val="24"/>
          </w:rPr>
          <w:delText xml:space="preserve">, </w:delText>
        </w:r>
        <w:r w:rsidR="00637506" w:rsidRPr="00872163" w:rsidDel="00322D60">
          <w:rPr>
            <w:i/>
            <w:szCs w:val="24"/>
          </w:rPr>
          <w:delText>t</w:delText>
        </w:r>
        <w:r w:rsidR="00E741D4" w:rsidRPr="00E741D4" w:rsidDel="00322D60">
          <w:rPr>
            <w:szCs w:val="24"/>
          </w:rPr>
          <w:delText> = −8.</w:delText>
        </w:r>
        <w:r w:rsidR="00C516E7" w:rsidRPr="00872163" w:rsidDel="00322D60">
          <w:rPr>
            <w:szCs w:val="24"/>
          </w:rPr>
          <w:delText>404</w:delText>
        </w:r>
        <w:r w:rsidR="00637506" w:rsidRPr="00872163" w:rsidDel="00322D60">
          <w:rPr>
            <w:szCs w:val="24"/>
          </w:rPr>
          <w:delText xml:space="preserve">, </w:delText>
        </w:r>
        <w:r w:rsidR="00637506" w:rsidRPr="00872163" w:rsidDel="00322D60">
          <w:rPr>
            <w:i/>
            <w:szCs w:val="24"/>
          </w:rPr>
          <w:delText>p</w:delText>
        </w:r>
        <w:r w:rsidR="00E741D4" w:rsidRPr="00E741D4" w:rsidDel="00322D60">
          <w:rPr>
            <w:szCs w:val="24"/>
          </w:rPr>
          <w:delText> &lt; .</w:delText>
        </w:r>
        <w:r w:rsidR="009574F6" w:rsidRPr="00872163" w:rsidDel="00322D60">
          <w:rPr>
            <w:szCs w:val="24"/>
          </w:rPr>
          <w:delText>001</w:delText>
        </w:r>
        <w:r w:rsidR="00AE3594" w:rsidRPr="00872163" w:rsidDel="00322D60">
          <w:rPr>
            <w:szCs w:val="24"/>
          </w:rPr>
          <w:delText>;</w:delText>
        </w:r>
        <w:r w:rsidR="00AE3594" w:rsidRPr="00872163" w:rsidDel="00322D60">
          <w:rPr>
            <w:i/>
            <w:iCs/>
            <w:szCs w:val="24"/>
          </w:rPr>
          <w:delText xml:space="preserve"> β</w:delText>
        </w:r>
        <w:r w:rsidR="00AE3594" w:rsidRPr="00872163" w:rsidDel="00322D60">
          <w:rPr>
            <w:i/>
            <w:szCs w:val="24"/>
            <w:vertAlign w:val="subscript"/>
          </w:rPr>
          <w:delText>1Time</w:delText>
        </w:r>
        <w:r w:rsidR="006B5E38" w:rsidDel="00322D60">
          <w:rPr>
            <w:i/>
            <w:szCs w:val="24"/>
            <w:vertAlign w:val="subscript"/>
          </w:rPr>
          <w:delText>³</w:delText>
        </w:r>
        <w:r w:rsidR="00AE3594" w:rsidRPr="00872163" w:rsidDel="00322D60">
          <w:rPr>
            <w:i/>
            <w:szCs w:val="24"/>
            <w:vertAlign w:val="subscript"/>
          </w:rPr>
          <w:delText>×Target</w:delText>
        </w:r>
        <w:r w:rsidR="00E741D4" w:rsidRPr="00E741D4" w:rsidDel="00322D60">
          <w:rPr>
            <w:szCs w:val="24"/>
          </w:rPr>
          <w:delText> = −0.</w:delText>
        </w:r>
        <w:r w:rsidR="00D035CC" w:rsidRPr="00872163" w:rsidDel="00322D60">
          <w:rPr>
            <w:szCs w:val="24"/>
          </w:rPr>
          <w:delText>99</w:delText>
        </w:r>
        <w:r w:rsidR="00AE3594" w:rsidRPr="00872163" w:rsidDel="00322D60">
          <w:rPr>
            <w:szCs w:val="24"/>
          </w:rPr>
          <w:delText xml:space="preserve">, </w:delText>
        </w:r>
        <w:r w:rsidR="00AE3594" w:rsidRPr="00872163" w:rsidDel="00322D60">
          <w:rPr>
            <w:i/>
            <w:szCs w:val="24"/>
          </w:rPr>
          <w:delText>SE</w:delText>
        </w:r>
        <w:r w:rsidR="00E741D4" w:rsidRPr="00E741D4" w:rsidDel="00322D60">
          <w:rPr>
            <w:szCs w:val="24"/>
          </w:rPr>
          <w:delText> = </w:delText>
        </w:r>
        <w:r w:rsidR="00D035CC" w:rsidRPr="00872163" w:rsidDel="00322D60">
          <w:rPr>
            <w:szCs w:val="24"/>
          </w:rPr>
          <w:delText>0.22</w:delText>
        </w:r>
        <w:r w:rsidR="00AE3594" w:rsidRPr="00872163" w:rsidDel="00322D60">
          <w:rPr>
            <w:szCs w:val="24"/>
          </w:rPr>
          <w:delText xml:space="preserve">, </w:delText>
        </w:r>
        <w:r w:rsidR="00AE3594" w:rsidRPr="00872163" w:rsidDel="00322D60">
          <w:rPr>
            <w:i/>
            <w:szCs w:val="24"/>
          </w:rPr>
          <w:delText>t</w:delText>
        </w:r>
        <w:r w:rsidR="00E741D4" w:rsidRPr="00E741D4" w:rsidDel="00322D60">
          <w:rPr>
            <w:szCs w:val="24"/>
          </w:rPr>
          <w:delText> = −4.</w:delText>
        </w:r>
        <w:r w:rsidR="00D035CC" w:rsidRPr="00872163" w:rsidDel="00322D60">
          <w:rPr>
            <w:szCs w:val="24"/>
          </w:rPr>
          <w:delText>44</w:delText>
        </w:r>
        <w:r w:rsidR="00AE3594" w:rsidRPr="00872163" w:rsidDel="00322D60">
          <w:rPr>
            <w:szCs w:val="24"/>
          </w:rPr>
          <w:delText xml:space="preserve">, </w:delText>
        </w:r>
        <w:r w:rsidR="00AE3594" w:rsidRPr="00872163" w:rsidDel="00322D60">
          <w:rPr>
            <w:i/>
            <w:szCs w:val="24"/>
          </w:rPr>
          <w:delText>p</w:delText>
        </w:r>
        <w:r w:rsidR="00E741D4" w:rsidRPr="00E741D4" w:rsidDel="00322D60">
          <w:rPr>
            <w:szCs w:val="24"/>
          </w:rPr>
          <w:delText> &lt; .</w:delText>
        </w:r>
        <w:r w:rsidR="009574F6" w:rsidRPr="00872163" w:rsidDel="00322D60">
          <w:rPr>
            <w:szCs w:val="24"/>
          </w:rPr>
          <w:delText>001</w:delText>
        </w:r>
        <w:r w:rsidR="00C516E7" w:rsidRPr="00872163" w:rsidDel="00322D60">
          <w:rPr>
            <w:szCs w:val="24"/>
          </w:rPr>
          <w:delText>]</w:delText>
        </w:r>
        <w:r w:rsidR="002E5F96" w:rsidRPr="00872163" w:rsidDel="00322D60">
          <w:rPr>
            <w:szCs w:val="24"/>
          </w:rPr>
          <w:delText xml:space="preserve">. </w:delText>
        </w:r>
        <w:r w:rsidR="00C516E7" w:rsidRPr="00872163" w:rsidDel="00322D60">
          <w:rPr>
            <w:szCs w:val="24"/>
          </w:rPr>
          <w:delText>T</w:delText>
        </w:r>
        <w:r w:rsidR="00F12803" w:rsidRPr="00872163" w:rsidDel="00322D60">
          <w:rPr>
            <w:szCs w:val="24"/>
          </w:rPr>
          <w:delText>he effect of expressive vocabulary on looking patterns was most evident for distractor-initial trials</w:delText>
        </w:r>
        <w:r w:rsidR="0086279A" w:rsidDel="00322D60">
          <w:rPr>
            <w:szCs w:val="24"/>
          </w:rPr>
          <w:delText>.</w:delText>
        </w:r>
        <w:r w:rsidR="00F12803" w:rsidRPr="00872163" w:rsidDel="00322D60">
          <w:rPr>
            <w:szCs w:val="24"/>
          </w:rPr>
          <w:delText xml:space="preserve"> </w:delText>
        </w:r>
        <w:r w:rsidR="0086279A" w:rsidDel="00322D60">
          <w:rPr>
            <w:szCs w:val="24"/>
          </w:rPr>
          <w:delText>A</w:delText>
        </w:r>
        <w:r w:rsidR="0086279A" w:rsidRPr="00872163" w:rsidDel="00322D60">
          <w:rPr>
            <w:szCs w:val="24"/>
          </w:rPr>
          <w:delText>gain</w:delText>
        </w:r>
        <w:r w:rsidR="00F12803" w:rsidRPr="00872163" w:rsidDel="00322D60">
          <w:rPr>
            <w:szCs w:val="24"/>
          </w:rPr>
          <w:delText xml:space="preserve">, an interaction between the intercept and EVT-GSV revealed that when looking to one of the distractor images during target word onset, children with larger vocabularies were </w:delText>
        </w:r>
        <w:r w:rsidR="00637506" w:rsidRPr="00872163" w:rsidDel="00322D60">
          <w:rPr>
            <w:szCs w:val="24"/>
          </w:rPr>
          <w:delText xml:space="preserve">faster and </w:delText>
        </w:r>
        <w:r w:rsidR="00F12803" w:rsidRPr="00872163" w:rsidDel="00322D60">
          <w:rPr>
            <w:szCs w:val="24"/>
          </w:rPr>
          <w:delText xml:space="preserve">more likely to reject </w:delText>
        </w:r>
        <w:r w:rsidR="0086279A" w:rsidDel="00322D60">
          <w:rPr>
            <w:szCs w:val="24"/>
          </w:rPr>
          <w:delText>a</w:delText>
        </w:r>
        <w:r w:rsidR="0086279A" w:rsidRPr="00872163" w:rsidDel="00322D60">
          <w:rPr>
            <w:szCs w:val="24"/>
          </w:rPr>
          <w:delText xml:space="preserve"> </w:delText>
        </w:r>
        <w:r w:rsidR="00F12803" w:rsidRPr="00872163" w:rsidDel="00322D60">
          <w:rPr>
            <w:szCs w:val="24"/>
          </w:rPr>
          <w:delText>distractor and look to the target image</w:delText>
        </w:r>
        <w:r w:rsidR="00546A35" w:rsidRPr="00872163" w:rsidDel="00322D60">
          <w:rPr>
            <w:szCs w:val="24"/>
          </w:rPr>
          <w:delText xml:space="preserve"> </w:delText>
        </w:r>
        <w:r w:rsidR="00C63178" w:rsidRPr="00872163" w:rsidDel="00322D60">
          <w:rPr>
            <w:szCs w:val="24"/>
          </w:rPr>
          <w:delText>[</w:delText>
        </w:r>
        <w:r w:rsidR="00C516E7" w:rsidRPr="00872163" w:rsidDel="00322D60">
          <w:rPr>
            <w:i/>
            <w:szCs w:val="24"/>
          </w:rPr>
          <w:delText>γ</w:delText>
        </w:r>
        <w:r w:rsidR="00C516E7" w:rsidRPr="00872163" w:rsidDel="00322D60">
          <w:rPr>
            <w:i/>
            <w:szCs w:val="24"/>
            <w:vertAlign w:val="subscript"/>
          </w:rPr>
          <w:delText>0EVT</w:delText>
        </w:r>
        <w:r w:rsidR="00E741D4" w:rsidRPr="00E741D4" w:rsidDel="00322D60">
          <w:rPr>
            <w:szCs w:val="24"/>
          </w:rPr>
          <w:delText> = </w:delText>
        </w:r>
        <w:r w:rsidR="00C516E7" w:rsidRPr="00872163" w:rsidDel="00322D60">
          <w:rPr>
            <w:szCs w:val="24"/>
          </w:rPr>
          <w:delText>0.03</w:delText>
        </w:r>
        <w:r w:rsidR="00F12803" w:rsidRPr="00872163" w:rsidDel="00322D60">
          <w:rPr>
            <w:szCs w:val="24"/>
          </w:rPr>
          <w:delText>,</w:delText>
        </w:r>
        <w:r w:rsidR="00F12803" w:rsidRPr="00872163" w:rsidDel="00322D60">
          <w:rPr>
            <w:i/>
            <w:szCs w:val="24"/>
          </w:rPr>
          <w:delText xml:space="preserve"> SE</w:delText>
        </w:r>
        <w:r w:rsidR="00E741D4" w:rsidRPr="00E741D4" w:rsidDel="00322D60">
          <w:rPr>
            <w:szCs w:val="24"/>
          </w:rPr>
          <w:delText> = </w:delText>
        </w:r>
        <w:r w:rsidR="00C516E7" w:rsidRPr="00872163" w:rsidDel="00322D60">
          <w:rPr>
            <w:szCs w:val="24"/>
          </w:rPr>
          <w:delText>0.0</w:delText>
        </w:r>
        <w:r w:rsidR="00E91F74" w:rsidDel="00322D60">
          <w:rPr>
            <w:szCs w:val="24"/>
          </w:rPr>
          <w:delText>1</w:delText>
        </w:r>
        <w:r w:rsidR="00F12803" w:rsidRPr="00872163" w:rsidDel="00322D60">
          <w:rPr>
            <w:szCs w:val="24"/>
          </w:rPr>
          <w:delText xml:space="preserve">, </w:delText>
        </w:r>
        <w:r w:rsidR="00F12803" w:rsidRPr="00872163" w:rsidDel="00322D60">
          <w:rPr>
            <w:i/>
            <w:szCs w:val="24"/>
          </w:rPr>
          <w:delText>t</w:delText>
        </w:r>
        <w:r w:rsidR="00E741D4" w:rsidRPr="00E741D4" w:rsidDel="00322D60">
          <w:rPr>
            <w:szCs w:val="24"/>
          </w:rPr>
          <w:delText> = </w:delText>
        </w:r>
        <w:r w:rsidR="00C516E7" w:rsidRPr="00872163" w:rsidDel="00322D60">
          <w:rPr>
            <w:szCs w:val="24"/>
          </w:rPr>
          <w:delText>3.4</w:delText>
        </w:r>
        <w:r w:rsidR="00E91F74" w:rsidDel="00322D60">
          <w:rPr>
            <w:szCs w:val="24"/>
          </w:rPr>
          <w:delText>9</w:delText>
        </w:r>
        <w:r w:rsidR="00F12803" w:rsidRPr="00872163" w:rsidDel="00322D60">
          <w:rPr>
            <w:szCs w:val="24"/>
          </w:rPr>
          <w:delText xml:space="preserve">, </w:delText>
        </w:r>
        <w:r w:rsidR="00F12803" w:rsidRPr="00872163" w:rsidDel="00322D60">
          <w:rPr>
            <w:i/>
            <w:szCs w:val="24"/>
          </w:rPr>
          <w:delText>p</w:delText>
        </w:r>
        <w:r w:rsidR="00E741D4" w:rsidRPr="00E741D4" w:rsidDel="00322D60">
          <w:rPr>
            <w:szCs w:val="24"/>
          </w:rPr>
          <w:delText> &lt; .</w:delText>
        </w:r>
        <w:r w:rsidR="009574F6" w:rsidRPr="00872163" w:rsidDel="00322D60">
          <w:rPr>
            <w:szCs w:val="24"/>
          </w:rPr>
          <w:delText>001</w:delText>
        </w:r>
        <w:r w:rsidR="00F12803" w:rsidRPr="00872163" w:rsidDel="00322D60">
          <w:rPr>
            <w:szCs w:val="24"/>
          </w:rPr>
          <w:delText>]</w:delText>
        </w:r>
        <w:r w:rsidR="00666399" w:rsidRPr="00872163" w:rsidDel="00322D60">
          <w:rPr>
            <w:szCs w:val="24"/>
          </w:rPr>
          <w:delText xml:space="preserve">, as shown in Figure </w:delText>
        </w:r>
        <w:r w:rsidR="00E75EEF" w:rsidRPr="00872163" w:rsidDel="00322D60">
          <w:rPr>
            <w:szCs w:val="24"/>
          </w:rPr>
          <w:delText>3</w:delText>
        </w:r>
        <w:r w:rsidR="008918C7" w:rsidRPr="00872163" w:rsidDel="00322D60">
          <w:rPr>
            <w:szCs w:val="24"/>
          </w:rPr>
          <w:delText>.</w:delText>
        </w:r>
        <w:r w:rsidR="00F12803" w:rsidRPr="00872163" w:rsidDel="00322D60">
          <w:rPr>
            <w:szCs w:val="24"/>
          </w:rPr>
          <w:delText xml:space="preserve"> </w:delText>
        </w:r>
        <w:r w:rsidR="00637506" w:rsidRPr="00872163" w:rsidDel="00322D60">
          <w:rPr>
            <w:szCs w:val="24"/>
          </w:rPr>
          <w:delText>In contrast, t</w:delText>
        </w:r>
        <w:r w:rsidR="00F12803" w:rsidRPr="00872163" w:rsidDel="00322D60">
          <w:rPr>
            <w:szCs w:val="24"/>
          </w:rPr>
          <w:delText>he interaction between expressive vocabulary size and the intercept for target-initial trials was not significant</w:delText>
        </w:r>
        <w:r w:rsidR="00555236" w:rsidRPr="00872163" w:rsidDel="00322D60">
          <w:rPr>
            <w:szCs w:val="24"/>
          </w:rPr>
          <w:delText xml:space="preserve"> [</w:delText>
        </w:r>
        <w:r w:rsidR="006A7F11" w:rsidRPr="00872163" w:rsidDel="00322D60">
          <w:rPr>
            <w:i/>
            <w:szCs w:val="24"/>
          </w:rPr>
          <w:delText>γ</w:delText>
        </w:r>
        <w:r w:rsidR="00C516E7" w:rsidRPr="00872163" w:rsidDel="00322D60">
          <w:rPr>
            <w:i/>
            <w:szCs w:val="24"/>
            <w:vertAlign w:val="subscript"/>
          </w:rPr>
          <w:delText>1EVT×</w:delText>
        </w:r>
        <w:r w:rsidR="006A7F11" w:rsidRPr="00872163" w:rsidDel="00322D60">
          <w:rPr>
            <w:i/>
            <w:szCs w:val="24"/>
            <w:vertAlign w:val="subscript"/>
          </w:rPr>
          <w:delText>Target</w:delText>
        </w:r>
        <w:r w:rsidR="00E741D4" w:rsidRPr="00E741D4" w:rsidDel="00322D60">
          <w:rPr>
            <w:szCs w:val="24"/>
          </w:rPr>
          <w:delText> = −0.</w:delText>
        </w:r>
        <w:r w:rsidR="00C516E7" w:rsidRPr="00872163" w:rsidDel="00322D60">
          <w:rPr>
            <w:szCs w:val="24"/>
          </w:rPr>
          <w:delText>01</w:delText>
        </w:r>
        <w:r w:rsidR="006A7F11" w:rsidRPr="00872163" w:rsidDel="00322D60">
          <w:rPr>
            <w:szCs w:val="24"/>
          </w:rPr>
          <w:delText>,</w:delText>
        </w:r>
        <w:r w:rsidR="006A7F11" w:rsidRPr="00872163" w:rsidDel="00322D60">
          <w:rPr>
            <w:i/>
            <w:szCs w:val="24"/>
          </w:rPr>
          <w:delText xml:space="preserve"> </w:delText>
        </w:r>
        <w:r w:rsidR="00C516E7" w:rsidRPr="00872163" w:rsidDel="00322D60">
          <w:rPr>
            <w:i/>
            <w:szCs w:val="24"/>
          </w:rPr>
          <w:delText>SE</w:delText>
        </w:r>
        <w:r w:rsidR="00E741D4" w:rsidRPr="00E741D4" w:rsidDel="00322D60">
          <w:rPr>
            <w:szCs w:val="24"/>
          </w:rPr>
          <w:delText> = </w:delText>
        </w:r>
        <w:r w:rsidR="00C516E7" w:rsidRPr="00872163" w:rsidDel="00322D60">
          <w:rPr>
            <w:szCs w:val="24"/>
          </w:rPr>
          <w:delText>0.0</w:delText>
        </w:r>
        <w:r w:rsidR="00E91F74" w:rsidDel="00322D60">
          <w:rPr>
            <w:szCs w:val="24"/>
          </w:rPr>
          <w:delText>1</w:delText>
        </w:r>
        <w:r w:rsidR="006A7F11" w:rsidRPr="00872163" w:rsidDel="00322D60">
          <w:rPr>
            <w:szCs w:val="24"/>
          </w:rPr>
          <w:delText>,</w:delText>
        </w:r>
        <w:r w:rsidR="006A7F11" w:rsidRPr="00872163" w:rsidDel="00322D60">
          <w:rPr>
            <w:i/>
            <w:szCs w:val="24"/>
          </w:rPr>
          <w:delText xml:space="preserve"> </w:delText>
        </w:r>
        <w:r w:rsidR="00C516E7" w:rsidRPr="00872163" w:rsidDel="00322D60">
          <w:rPr>
            <w:i/>
            <w:szCs w:val="24"/>
          </w:rPr>
          <w:delText>t</w:delText>
        </w:r>
        <w:r w:rsidR="00E741D4" w:rsidRPr="00E741D4" w:rsidDel="00322D60">
          <w:rPr>
            <w:szCs w:val="24"/>
          </w:rPr>
          <w:delText> = −1.</w:delText>
        </w:r>
        <w:r w:rsidR="00C516E7" w:rsidRPr="00872163" w:rsidDel="00322D60">
          <w:rPr>
            <w:szCs w:val="24"/>
          </w:rPr>
          <w:delText>43</w:delText>
        </w:r>
        <w:r w:rsidR="006A7F11" w:rsidRPr="00872163" w:rsidDel="00322D60">
          <w:rPr>
            <w:szCs w:val="24"/>
          </w:rPr>
          <w:delText>,</w:delText>
        </w:r>
        <w:r w:rsidR="006A7F11" w:rsidRPr="00872163" w:rsidDel="00322D60">
          <w:rPr>
            <w:i/>
            <w:szCs w:val="24"/>
          </w:rPr>
          <w:delText xml:space="preserve"> </w:delText>
        </w:r>
        <w:r w:rsidR="00C516E7" w:rsidRPr="00872163" w:rsidDel="00322D60">
          <w:rPr>
            <w:i/>
            <w:szCs w:val="24"/>
          </w:rPr>
          <w:delText>p</w:delText>
        </w:r>
        <w:r w:rsidR="00E741D4" w:rsidRPr="00E741D4" w:rsidDel="00322D60">
          <w:rPr>
            <w:szCs w:val="24"/>
          </w:rPr>
          <w:delText> = </w:delText>
        </w:r>
        <w:r w:rsidR="00C516E7" w:rsidRPr="00872163" w:rsidDel="00322D60">
          <w:rPr>
            <w:i/>
            <w:szCs w:val="24"/>
          </w:rPr>
          <w:delText>.</w:delText>
        </w:r>
        <w:r w:rsidR="009574F6" w:rsidRPr="00872163" w:rsidDel="00322D60">
          <w:rPr>
            <w:szCs w:val="24"/>
          </w:rPr>
          <w:delText>15</w:delText>
        </w:r>
        <w:r w:rsidR="00555236" w:rsidRPr="00872163" w:rsidDel="00322D60">
          <w:rPr>
            <w:szCs w:val="24"/>
          </w:rPr>
          <w:delText>]</w:delText>
        </w:r>
        <w:r w:rsidR="00C63178" w:rsidRPr="00872163" w:rsidDel="00322D60">
          <w:rPr>
            <w:szCs w:val="24"/>
          </w:rPr>
          <w:delText>,</w:delText>
        </w:r>
        <w:r w:rsidR="00C516E7" w:rsidRPr="00872163" w:rsidDel="00322D60">
          <w:rPr>
            <w:szCs w:val="24"/>
          </w:rPr>
          <w:delText xml:space="preserve"> </w:delText>
        </w:r>
        <w:r w:rsidR="00F12803" w:rsidRPr="00872163" w:rsidDel="00322D60">
          <w:rPr>
            <w:szCs w:val="24"/>
          </w:rPr>
          <w:delText xml:space="preserve">suggesting the effect of vocabulary size on </w:delText>
        </w:r>
      </w:del>
      <w:del w:id="174" w:author="tristan mahr" w:date="2015-04-21T11:02:00Z">
        <w:r w:rsidR="00F12803" w:rsidRPr="00872163" w:rsidDel="0086279A">
          <w:rPr>
            <w:szCs w:val="24"/>
          </w:rPr>
          <w:delText xml:space="preserve">eye </w:delText>
        </w:r>
      </w:del>
      <w:del w:id="175" w:author="tristan mahr" w:date="2015-05-04T15:54:00Z">
        <w:r w:rsidR="00F12803" w:rsidRPr="00872163" w:rsidDel="00322D60">
          <w:rPr>
            <w:szCs w:val="24"/>
          </w:rPr>
          <w:delText xml:space="preserve">gaze patterns was </w:delText>
        </w:r>
        <w:r w:rsidR="00DD29B2" w:rsidRPr="00872163" w:rsidDel="00322D60">
          <w:rPr>
            <w:szCs w:val="24"/>
          </w:rPr>
          <w:delText xml:space="preserve">primarily </w:delText>
        </w:r>
        <w:r w:rsidR="00F12803" w:rsidRPr="00872163" w:rsidDel="00322D60">
          <w:rPr>
            <w:szCs w:val="24"/>
          </w:rPr>
          <w:delText xml:space="preserve">driven by the ability to reject </w:delText>
        </w:r>
        <w:r w:rsidR="0086279A" w:rsidDel="00322D60">
          <w:rPr>
            <w:szCs w:val="24"/>
          </w:rPr>
          <w:delText>a</w:delText>
        </w:r>
        <w:r w:rsidR="0086279A" w:rsidRPr="00872163" w:rsidDel="00322D60">
          <w:rPr>
            <w:szCs w:val="24"/>
          </w:rPr>
          <w:delText xml:space="preserve"> </w:delText>
        </w:r>
        <w:r w:rsidR="00F12803" w:rsidRPr="00872163" w:rsidDel="00322D60">
          <w:rPr>
            <w:szCs w:val="24"/>
          </w:rPr>
          <w:delText>distractor as the possible target</w:delText>
        </w:r>
        <w:r w:rsidR="002E5F96" w:rsidRPr="00872163" w:rsidDel="00322D60">
          <w:rPr>
            <w:szCs w:val="24"/>
          </w:rPr>
          <w:delText xml:space="preserve">. </w:delText>
        </w:r>
        <w:r w:rsidR="0086279A" w:rsidDel="00322D60">
          <w:rPr>
            <w:szCs w:val="24"/>
          </w:rPr>
          <w:delText>For the target-initial trials, h</w:delText>
        </w:r>
        <w:r w:rsidR="00DD29B2" w:rsidRPr="00872163" w:rsidDel="00322D60">
          <w:rPr>
            <w:szCs w:val="24"/>
          </w:rPr>
          <w:delText xml:space="preserve">owever, </w:delText>
        </w:r>
        <w:r w:rsidR="00F46A53" w:rsidDel="00322D60">
          <w:rPr>
            <w:szCs w:val="24"/>
          </w:rPr>
          <w:delText xml:space="preserve">expressive vocabulary interacted with </w:delText>
        </w:r>
        <w:r w:rsidR="0086279A" w:rsidDel="00322D60">
          <w:rPr>
            <w:szCs w:val="24"/>
          </w:rPr>
          <w:delText xml:space="preserve">linear </w:delText>
        </w:r>
        <w:r w:rsidR="00C516E7" w:rsidRPr="00872163" w:rsidDel="00322D60">
          <w:rPr>
            <w:szCs w:val="24"/>
          </w:rPr>
          <w:delText>Time</w:delText>
        </w:r>
        <w:r w:rsidR="00F12803" w:rsidRPr="00872163" w:rsidDel="00322D60">
          <w:rPr>
            <w:szCs w:val="24"/>
          </w:rPr>
          <w:delText xml:space="preserve"> </w:delText>
        </w:r>
        <w:r w:rsidR="00555236" w:rsidRPr="00872163" w:rsidDel="00322D60">
          <w:rPr>
            <w:szCs w:val="24"/>
          </w:rPr>
          <w:delText>[</w:delText>
        </w:r>
        <w:r w:rsidR="00C516E7" w:rsidRPr="00872163" w:rsidDel="00322D60">
          <w:rPr>
            <w:i/>
            <w:szCs w:val="24"/>
          </w:rPr>
          <w:delText>γ</w:delText>
        </w:r>
        <w:r w:rsidR="00C516E7" w:rsidRPr="00872163" w:rsidDel="00322D60">
          <w:rPr>
            <w:i/>
            <w:szCs w:val="24"/>
            <w:vertAlign w:val="subscript"/>
          </w:rPr>
          <w:delText>1</w:delText>
        </w:r>
        <w:r w:rsidR="009A2D0B" w:rsidRPr="00872163" w:rsidDel="00322D60">
          <w:rPr>
            <w:i/>
            <w:szCs w:val="24"/>
            <w:vertAlign w:val="subscript"/>
          </w:rPr>
          <w:delText>Time×</w:delText>
        </w:r>
        <w:r w:rsidR="00C516E7" w:rsidRPr="00872163" w:rsidDel="00322D60">
          <w:rPr>
            <w:i/>
            <w:szCs w:val="24"/>
            <w:vertAlign w:val="subscript"/>
          </w:rPr>
          <w:delText>EVT×OnTarget</w:delText>
        </w:r>
        <w:r w:rsidR="00E741D4" w:rsidRPr="00E741D4" w:rsidDel="00322D60">
          <w:rPr>
            <w:szCs w:val="24"/>
          </w:rPr>
          <w:delText> = </w:delText>
        </w:r>
        <w:r w:rsidR="00C516E7" w:rsidRPr="00872163" w:rsidDel="00322D60">
          <w:rPr>
            <w:szCs w:val="24"/>
          </w:rPr>
          <w:delText>0.0</w:delText>
        </w:r>
        <w:r w:rsidR="009A2D0B" w:rsidRPr="00872163" w:rsidDel="00322D60">
          <w:rPr>
            <w:szCs w:val="24"/>
          </w:rPr>
          <w:delText>7</w:delText>
        </w:r>
        <w:r w:rsidR="00C516E7" w:rsidRPr="00872163" w:rsidDel="00322D60">
          <w:rPr>
            <w:szCs w:val="24"/>
          </w:rPr>
          <w:delText xml:space="preserve">, </w:delText>
        </w:r>
        <w:r w:rsidR="00C516E7" w:rsidRPr="00872163" w:rsidDel="00322D60">
          <w:rPr>
            <w:i/>
            <w:szCs w:val="24"/>
          </w:rPr>
          <w:delText>SE</w:delText>
        </w:r>
        <w:r w:rsidR="00E741D4" w:rsidRPr="00E741D4" w:rsidDel="00322D60">
          <w:rPr>
            <w:szCs w:val="24"/>
          </w:rPr>
          <w:delText> = </w:delText>
        </w:r>
        <w:r w:rsidR="009A2D0B" w:rsidRPr="00872163" w:rsidDel="00322D60">
          <w:rPr>
            <w:szCs w:val="24"/>
          </w:rPr>
          <w:delText>0.03</w:delText>
        </w:r>
        <w:r w:rsidR="00C516E7" w:rsidRPr="00872163" w:rsidDel="00322D60">
          <w:rPr>
            <w:szCs w:val="24"/>
          </w:rPr>
          <w:delText xml:space="preserve">, </w:delText>
        </w:r>
        <w:r w:rsidR="00C516E7" w:rsidRPr="00872163" w:rsidDel="00322D60">
          <w:rPr>
            <w:i/>
            <w:szCs w:val="24"/>
          </w:rPr>
          <w:delText>t</w:delText>
        </w:r>
        <w:r w:rsidR="00E741D4" w:rsidRPr="00E741D4" w:rsidDel="00322D60">
          <w:rPr>
            <w:szCs w:val="24"/>
          </w:rPr>
          <w:delText> = </w:delText>
        </w:r>
        <w:r w:rsidR="009A2D0B" w:rsidRPr="00872163" w:rsidDel="00322D60">
          <w:rPr>
            <w:szCs w:val="24"/>
          </w:rPr>
          <w:delText>2.07</w:delText>
        </w:r>
        <w:r w:rsidR="00C516E7" w:rsidRPr="00872163" w:rsidDel="00322D60">
          <w:rPr>
            <w:szCs w:val="24"/>
          </w:rPr>
          <w:delText xml:space="preserve">, </w:delText>
        </w:r>
        <w:r w:rsidR="00E741D4" w:rsidDel="00322D60">
          <w:rPr>
            <w:i/>
            <w:szCs w:val="24"/>
          </w:rPr>
          <w:delText>p</w:delText>
        </w:r>
        <w:r w:rsidR="00E741D4" w:rsidRPr="00E741D4" w:rsidDel="00322D60">
          <w:rPr>
            <w:szCs w:val="24"/>
          </w:rPr>
          <w:delText> = </w:delText>
        </w:r>
        <w:r w:rsidR="00E741D4" w:rsidDel="00322D60">
          <w:rPr>
            <w:i/>
            <w:szCs w:val="24"/>
          </w:rPr>
          <w:delText>.</w:delText>
        </w:r>
        <w:r w:rsidR="009574F6" w:rsidRPr="00872163" w:rsidDel="00322D60">
          <w:rPr>
            <w:iCs/>
            <w:szCs w:val="24"/>
          </w:rPr>
          <w:delText>0384</w:delText>
        </w:r>
        <w:r w:rsidR="00A86C36" w:rsidRPr="00872163" w:rsidDel="00322D60">
          <w:rPr>
            <w:iCs/>
            <w:szCs w:val="24"/>
          </w:rPr>
          <w:delText>]</w:delText>
        </w:r>
        <w:r w:rsidR="00DD29B2" w:rsidRPr="00872163" w:rsidDel="00322D60">
          <w:rPr>
            <w:szCs w:val="24"/>
          </w:rPr>
          <w:delText xml:space="preserve"> and </w:delText>
        </w:r>
        <w:r w:rsidR="00F46A53" w:rsidDel="00322D60">
          <w:rPr>
            <w:szCs w:val="24"/>
          </w:rPr>
          <w:delText xml:space="preserve">with </w:delText>
        </w:r>
        <w:r w:rsidR="00DD29B2" w:rsidRPr="00872163" w:rsidDel="00322D60">
          <w:rPr>
            <w:szCs w:val="24"/>
          </w:rPr>
          <w:delText>cubic Time</w:delText>
        </w:r>
        <w:r w:rsidR="00F46A53" w:rsidDel="00322D60">
          <w:rPr>
            <w:szCs w:val="24"/>
          </w:rPr>
          <w:delText xml:space="preserve"> </w:delText>
        </w:r>
        <w:r w:rsidR="00A86C36" w:rsidRPr="00872163" w:rsidDel="00322D60">
          <w:rPr>
            <w:iCs/>
            <w:szCs w:val="24"/>
          </w:rPr>
          <w:delText>[</w:delText>
        </w:r>
        <w:r w:rsidR="009A2D0B" w:rsidRPr="00872163" w:rsidDel="00322D60">
          <w:rPr>
            <w:i/>
            <w:szCs w:val="24"/>
          </w:rPr>
          <w:delText>γ</w:delText>
        </w:r>
        <w:r w:rsidR="009A2D0B" w:rsidRPr="00872163" w:rsidDel="00322D60">
          <w:rPr>
            <w:i/>
            <w:szCs w:val="24"/>
            <w:vertAlign w:val="subscript"/>
          </w:rPr>
          <w:delText>1Time</w:delText>
        </w:r>
        <w:r w:rsidR="00F46A53" w:rsidDel="00322D60">
          <w:rPr>
            <w:i/>
            <w:szCs w:val="24"/>
            <w:vertAlign w:val="subscript"/>
          </w:rPr>
          <w:delText>³</w:delText>
        </w:r>
        <w:r w:rsidR="009A2D0B" w:rsidRPr="00872163" w:rsidDel="00322D60">
          <w:rPr>
            <w:i/>
            <w:szCs w:val="24"/>
            <w:vertAlign w:val="subscript"/>
          </w:rPr>
          <w:delText>×EVT×OnTarget</w:delText>
        </w:r>
        <w:r w:rsidR="00E741D4" w:rsidRPr="00E741D4" w:rsidDel="00322D60">
          <w:rPr>
            <w:szCs w:val="24"/>
          </w:rPr>
          <w:delText> = </w:delText>
        </w:r>
        <w:r w:rsidR="00C516E7" w:rsidRPr="00872163" w:rsidDel="00322D60">
          <w:rPr>
            <w:szCs w:val="24"/>
          </w:rPr>
          <w:delText>−0.06</w:delText>
        </w:r>
        <w:r w:rsidR="006A7F11" w:rsidRPr="00872163" w:rsidDel="00322D60">
          <w:rPr>
            <w:szCs w:val="24"/>
          </w:rPr>
          <w:delText xml:space="preserve">, </w:delText>
        </w:r>
        <w:r w:rsidR="006A7F11" w:rsidRPr="00872163" w:rsidDel="00322D60">
          <w:rPr>
            <w:i/>
            <w:szCs w:val="24"/>
          </w:rPr>
          <w:delText>SE</w:delText>
        </w:r>
        <w:r w:rsidR="00E741D4" w:rsidRPr="00E741D4" w:rsidDel="00322D60">
          <w:rPr>
            <w:szCs w:val="24"/>
          </w:rPr>
          <w:delText> = </w:delText>
        </w:r>
        <w:r w:rsidR="00C516E7" w:rsidRPr="00872163" w:rsidDel="00322D60">
          <w:rPr>
            <w:szCs w:val="24"/>
          </w:rPr>
          <w:delText>0.0</w:delText>
        </w:r>
        <w:r w:rsidR="00E91F74" w:rsidDel="00322D60">
          <w:rPr>
            <w:szCs w:val="24"/>
          </w:rPr>
          <w:delText>2</w:delText>
        </w:r>
        <w:r w:rsidR="006A7F11" w:rsidRPr="00872163" w:rsidDel="00322D60">
          <w:rPr>
            <w:szCs w:val="24"/>
          </w:rPr>
          <w:delText xml:space="preserve">, </w:delText>
        </w:r>
        <w:r w:rsidR="006A7F11" w:rsidRPr="00872163" w:rsidDel="00322D60">
          <w:rPr>
            <w:i/>
            <w:szCs w:val="24"/>
          </w:rPr>
          <w:delText>t</w:delText>
        </w:r>
        <w:r w:rsidR="00E741D4" w:rsidRPr="00E741D4" w:rsidDel="00322D60">
          <w:rPr>
            <w:szCs w:val="24"/>
          </w:rPr>
          <w:delText> = </w:delText>
        </w:r>
        <w:r w:rsidR="00C516E7" w:rsidRPr="00872163" w:rsidDel="00322D60">
          <w:rPr>
            <w:szCs w:val="24"/>
          </w:rPr>
          <w:delText>−3.31</w:delText>
        </w:r>
        <w:r w:rsidR="006A7F11" w:rsidRPr="00872163" w:rsidDel="00322D60">
          <w:rPr>
            <w:szCs w:val="24"/>
          </w:rPr>
          <w:delText xml:space="preserve">, </w:delText>
        </w:r>
        <w:r w:rsidR="006A7F11" w:rsidRPr="00872163" w:rsidDel="00322D60">
          <w:rPr>
            <w:i/>
            <w:szCs w:val="24"/>
          </w:rPr>
          <w:delText>p</w:delText>
        </w:r>
        <w:r w:rsidR="00E741D4" w:rsidRPr="00E741D4" w:rsidDel="00322D60">
          <w:rPr>
            <w:szCs w:val="24"/>
          </w:rPr>
          <w:delText> &lt; .</w:delText>
        </w:r>
        <w:r w:rsidR="009917D9" w:rsidRPr="00872163" w:rsidDel="00322D60">
          <w:rPr>
            <w:szCs w:val="24"/>
          </w:rPr>
          <w:delText>001</w:delText>
        </w:r>
        <w:r w:rsidR="00A86C36" w:rsidRPr="00872163" w:rsidDel="00322D60">
          <w:rPr>
            <w:szCs w:val="24"/>
          </w:rPr>
          <w:delText>]</w:delText>
        </w:r>
        <w:r w:rsidR="002E5F96" w:rsidRPr="00872163" w:rsidDel="00322D60">
          <w:rPr>
            <w:szCs w:val="24"/>
          </w:rPr>
          <w:delText xml:space="preserve">. </w:delText>
        </w:r>
        <w:r w:rsidR="00A86C36" w:rsidRPr="00872163" w:rsidDel="00322D60">
          <w:rPr>
            <w:szCs w:val="24"/>
          </w:rPr>
          <w:delText xml:space="preserve">Taken together, these two interactions suggest that </w:delText>
        </w:r>
        <w:r w:rsidR="00F12803" w:rsidRPr="00872163" w:rsidDel="00322D60">
          <w:rPr>
            <w:szCs w:val="24"/>
          </w:rPr>
          <w:delText xml:space="preserve">children with larger vocabularies </w:delText>
        </w:r>
        <w:r w:rsidR="00A86C36" w:rsidRPr="00872163" w:rsidDel="00322D60">
          <w:rPr>
            <w:szCs w:val="24"/>
          </w:rPr>
          <w:delText xml:space="preserve">were more likely </w:delText>
        </w:r>
        <w:r w:rsidR="00F12803" w:rsidRPr="00872163" w:rsidDel="00322D60">
          <w:rPr>
            <w:szCs w:val="24"/>
          </w:rPr>
          <w:delText xml:space="preserve">to return to looking at the target image, </w:delText>
        </w:r>
        <w:r w:rsidR="00F46A53" w:rsidRPr="00872163" w:rsidDel="00322D60">
          <w:rPr>
            <w:szCs w:val="24"/>
          </w:rPr>
          <w:delText xml:space="preserve">perhaps </w:delText>
        </w:r>
        <w:r w:rsidR="00F12803" w:rsidRPr="00872163" w:rsidDel="00322D60">
          <w:rPr>
            <w:szCs w:val="24"/>
          </w:rPr>
          <w:delText xml:space="preserve">after </w:delText>
        </w:r>
        <w:r w:rsidR="00A86C36" w:rsidRPr="00872163" w:rsidDel="00322D60">
          <w:rPr>
            <w:szCs w:val="24"/>
          </w:rPr>
          <w:delText xml:space="preserve">exploring </w:delText>
        </w:r>
        <w:r w:rsidR="00F12803" w:rsidRPr="00872163" w:rsidDel="00322D60">
          <w:rPr>
            <w:szCs w:val="24"/>
          </w:rPr>
          <w:delText xml:space="preserve">the other </w:delText>
        </w:r>
        <w:r w:rsidR="00A86C36" w:rsidRPr="00872163" w:rsidDel="00322D60">
          <w:rPr>
            <w:szCs w:val="24"/>
          </w:rPr>
          <w:delText xml:space="preserve">images, and looked </w:delText>
        </w:r>
        <w:r w:rsidR="00F46A53" w:rsidRPr="00872163" w:rsidDel="00322D60">
          <w:rPr>
            <w:szCs w:val="24"/>
          </w:rPr>
          <w:delText xml:space="preserve">overall </w:delText>
        </w:r>
        <w:r w:rsidR="00A86C36" w:rsidRPr="00872163" w:rsidDel="00322D60">
          <w:rPr>
            <w:szCs w:val="24"/>
          </w:rPr>
          <w:delText xml:space="preserve">more </w:delText>
        </w:r>
        <w:r w:rsidR="00D6036C" w:rsidRPr="00872163" w:rsidDel="00322D60">
          <w:rPr>
            <w:szCs w:val="24"/>
          </w:rPr>
          <w:delText>to</w:delText>
        </w:r>
        <w:r w:rsidR="00F12803" w:rsidRPr="00872163" w:rsidDel="00322D60">
          <w:rPr>
            <w:szCs w:val="24"/>
          </w:rPr>
          <w:delText xml:space="preserve"> the target</w:delText>
        </w:r>
        <w:r w:rsidR="00A86C36" w:rsidRPr="00872163" w:rsidDel="00322D60">
          <w:rPr>
            <w:szCs w:val="24"/>
          </w:rPr>
          <w:delText xml:space="preserve"> </w:delText>
        </w:r>
        <w:r w:rsidR="00025073" w:rsidDel="00322D60">
          <w:rPr>
            <w:szCs w:val="24"/>
          </w:rPr>
          <w:delText>during</w:delText>
        </w:r>
        <w:r w:rsidR="00F46A53" w:rsidRPr="00872163" w:rsidDel="00322D60">
          <w:rPr>
            <w:szCs w:val="24"/>
          </w:rPr>
          <w:delText xml:space="preserve"> </w:delText>
        </w:r>
        <w:r w:rsidR="00A86C36" w:rsidRPr="00872163" w:rsidDel="00322D60">
          <w:rPr>
            <w:szCs w:val="24"/>
          </w:rPr>
          <w:delText>target-initial trials</w:delText>
        </w:r>
        <w:r w:rsidR="002E5F96" w:rsidRPr="00872163" w:rsidDel="00322D60">
          <w:rPr>
            <w:szCs w:val="24"/>
          </w:rPr>
          <w:delText xml:space="preserve">. </w:delText>
        </w:r>
        <w:r w:rsidR="00F12803" w:rsidRPr="00872163" w:rsidDel="00322D60">
          <w:rPr>
            <w:szCs w:val="24"/>
          </w:rPr>
          <w:delText xml:space="preserve">Note in Figure </w:delText>
        </w:r>
        <w:r w:rsidR="00E75EEF" w:rsidRPr="00872163" w:rsidDel="00322D60">
          <w:rPr>
            <w:szCs w:val="24"/>
          </w:rPr>
          <w:delText>3</w:delText>
        </w:r>
        <w:r w:rsidR="00F12803" w:rsidRPr="00872163" w:rsidDel="00322D60">
          <w:rPr>
            <w:szCs w:val="24"/>
          </w:rPr>
          <w:delText xml:space="preserve"> that by 1</w:delText>
        </w:r>
        <w:r w:rsidR="00F46A53" w:rsidDel="00322D60">
          <w:rPr>
            <w:szCs w:val="24"/>
          </w:rPr>
          <w:delText>,</w:delText>
        </w:r>
        <w:r w:rsidR="00F12803" w:rsidRPr="00872163" w:rsidDel="00322D60">
          <w:rPr>
            <w:szCs w:val="24"/>
          </w:rPr>
          <w:delText xml:space="preserve">750 ms (i.e., the end of the analysis window), the two curves </w:delText>
        </w:r>
        <w:r w:rsidR="001603A0" w:rsidDel="00322D60">
          <w:rPr>
            <w:szCs w:val="24"/>
          </w:rPr>
          <w:delText>were</w:delText>
        </w:r>
        <w:r w:rsidR="001603A0" w:rsidRPr="00872163" w:rsidDel="00322D60">
          <w:rPr>
            <w:szCs w:val="24"/>
          </w:rPr>
          <w:delText xml:space="preserve"> </w:delText>
        </w:r>
        <w:r w:rsidR="00815CCE" w:rsidRPr="00872163" w:rsidDel="00322D60">
          <w:rPr>
            <w:szCs w:val="24"/>
          </w:rPr>
          <w:delText>close to converging</w:delText>
        </w:r>
        <w:r w:rsidR="00F12803" w:rsidRPr="00872163" w:rsidDel="00322D60">
          <w:rPr>
            <w:szCs w:val="24"/>
          </w:rPr>
          <w:delText xml:space="preserve"> for all children, regardless of their expressive vocabulary size, </w:delText>
        </w:r>
        <w:r w:rsidR="00474FA6" w:rsidRPr="00872163" w:rsidDel="00322D60">
          <w:rPr>
            <w:szCs w:val="24"/>
          </w:rPr>
          <w:delText>suggesting</w:delText>
        </w:r>
        <w:r w:rsidR="00F12803" w:rsidRPr="00872163" w:rsidDel="00322D60">
          <w:rPr>
            <w:szCs w:val="24"/>
          </w:rPr>
          <w:delText xml:space="preserve"> that the effect of initial looks to distractor AOI versus target AOI on overall looking patterns decreased over time.</w:delText>
        </w:r>
      </w:del>
    </w:p>
    <w:p w14:paraId="5E3C57C9" w14:textId="2A74F35F" w:rsidR="005F4702" w:rsidRPr="00872163" w:rsidDel="00322D60" w:rsidRDefault="005F4702" w:rsidP="00872163">
      <w:pPr>
        <w:rPr>
          <w:del w:id="176" w:author="tristan mahr" w:date="2015-05-04T15:54:00Z"/>
          <w:szCs w:val="24"/>
        </w:rPr>
      </w:pPr>
    </w:p>
    <w:p w14:paraId="2525A1EB" w14:textId="70BD3667" w:rsidR="00E75EEF" w:rsidRPr="00872163" w:rsidDel="00322D60" w:rsidRDefault="00E75EEF" w:rsidP="00E75EEF">
      <w:pPr>
        <w:pBdr>
          <w:top w:val="single" w:sz="12" w:space="1" w:color="auto"/>
          <w:bottom w:val="single" w:sz="12" w:space="1" w:color="auto"/>
        </w:pBdr>
        <w:jc w:val="center"/>
        <w:rPr>
          <w:del w:id="177" w:author="tristan mahr" w:date="2015-05-04T15:54:00Z"/>
          <w:szCs w:val="24"/>
        </w:rPr>
      </w:pPr>
      <w:del w:id="178" w:author="tristan mahr" w:date="2015-05-04T15:54:00Z">
        <w:r w:rsidRPr="00872163" w:rsidDel="00322D60">
          <w:rPr>
            <w:szCs w:val="24"/>
          </w:rPr>
          <w:delText>Insert Figure 3 about here</w:delText>
        </w:r>
      </w:del>
    </w:p>
    <w:p w14:paraId="5F8FE070" w14:textId="25DD04C8" w:rsidR="005A7CB4" w:rsidRPr="00872163" w:rsidDel="00322D60" w:rsidRDefault="005A7CB4" w:rsidP="005A7CB4">
      <w:pPr>
        <w:rPr>
          <w:del w:id="179" w:author="tristan mahr" w:date="2015-05-04T15:54:00Z"/>
          <w:szCs w:val="24"/>
        </w:rPr>
      </w:pPr>
    </w:p>
    <w:p w14:paraId="53D30353" w14:textId="5AD0712B" w:rsidR="005A7CB4" w:rsidRPr="00872163" w:rsidDel="00322D60" w:rsidRDefault="00EB4B58" w:rsidP="00872163">
      <w:pPr>
        <w:pStyle w:val="Heading3"/>
        <w:rPr>
          <w:del w:id="180" w:author="tristan mahr" w:date="2015-05-04T15:54:00Z"/>
        </w:rPr>
      </w:pPr>
      <w:del w:id="181" w:author="tristan mahr" w:date="2015-05-04T15:54:00Z">
        <w:r w:rsidRPr="00872163" w:rsidDel="00322D60">
          <w:delText>Comparison of l</w:delText>
        </w:r>
        <w:r w:rsidR="00F106EF" w:rsidRPr="00872163" w:rsidDel="00322D60">
          <w:delText>ooks to phonological and semantic competitors vs. looks to unrelated foil</w:delText>
        </w:r>
      </w:del>
    </w:p>
    <w:p w14:paraId="463912C3" w14:textId="2952D3F6" w:rsidR="00E174BA" w:rsidRPr="00872163" w:rsidDel="00322D60" w:rsidRDefault="005A7CB4" w:rsidP="00872163">
      <w:pPr>
        <w:rPr>
          <w:del w:id="182" w:author="tristan mahr" w:date="2015-05-04T15:54:00Z"/>
          <w:szCs w:val="24"/>
        </w:rPr>
      </w:pPr>
      <w:del w:id="183" w:author="tristan mahr" w:date="2015-05-04T15:54:00Z">
        <w:r w:rsidRPr="00872163" w:rsidDel="00322D60">
          <w:rPr>
            <w:szCs w:val="24"/>
          </w:rPr>
          <w:delText xml:space="preserve">The final set of analyses </w:delText>
        </w:r>
        <w:r w:rsidR="00747BC6" w:rsidDel="00322D60">
          <w:rPr>
            <w:szCs w:val="24"/>
          </w:rPr>
          <w:delText>asked</w:delText>
        </w:r>
        <w:r w:rsidRPr="00872163" w:rsidDel="00322D60">
          <w:rPr>
            <w:szCs w:val="24"/>
          </w:rPr>
          <w:delText xml:space="preserve"> </w:delText>
        </w:r>
        <w:r w:rsidR="00E174BA" w:rsidRPr="00872163" w:rsidDel="00322D60">
          <w:rPr>
            <w:szCs w:val="24"/>
          </w:rPr>
          <w:delText>whether children, like adults, are sensitive to phonological or semantic foils in a visual world paradigm.</w:delText>
        </w:r>
        <w:r w:rsidRPr="00872163" w:rsidDel="00322D60">
          <w:rPr>
            <w:szCs w:val="24"/>
          </w:rPr>
          <w:delText xml:space="preserve"> These analyses were run only on trials for which there was </w:delText>
        </w:r>
        <w:r w:rsidRPr="00872163" w:rsidDel="00322D60">
          <w:rPr>
            <w:i/>
            <w:szCs w:val="24"/>
          </w:rPr>
          <w:delText>not</w:delText>
        </w:r>
        <w:r w:rsidRPr="00872163" w:rsidDel="00322D60">
          <w:rPr>
            <w:szCs w:val="24"/>
          </w:rPr>
          <w:delText xml:space="preserve"> a bias to look to the target at word onset</w:delText>
        </w:r>
        <w:r w:rsidR="002E5F96" w:rsidRPr="00872163" w:rsidDel="00322D60">
          <w:rPr>
            <w:szCs w:val="24"/>
          </w:rPr>
          <w:delText xml:space="preserve">. </w:delText>
        </w:r>
        <w:r w:rsidR="00A74FB0" w:rsidRPr="00872163" w:rsidDel="00322D60">
          <w:rPr>
            <w:szCs w:val="24"/>
          </w:rPr>
          <w:delText>It wa</w:delText>
        </w:r>
        <w:r w:rsidR="00E41F1F" w:rsidRPr="00872163" w:rsidDel="00322D60">
          <w:rPr>
            <w:szCs w:val="24"/>
          </w:rPr>
          <w:delText xml:space="preserve">s expected that, even for these trials, </w:delText>
        </w:r>
        <w:r w:rsidR="00406B7E" w:rsidRPr="00872163" w:rsidDel="00322D60">
          <w:rPr>
            <w:szCs w:val="24"/>
          </w:rPr>
          <w:delText>children</w:delText>
        </w:r>
        <w:r w:rsidR="000C4C7D" w:rsidRPr="00872163" w:rsidDel="00322D60">
          <w:rPr>
            <w:szCs w:val="24"/>
          </w:rPr>
          <w:delText xml:space="preserve"> would eventually look to</w:delText>
        </w:r>
        <w:r w:rsidR="00E41F1F" w:rsidRPr="00872163" w:rsidDel="00322D60">
          <w:rPr>
            <w:szCs w:val="24"/>
          </w:rPr>
          <w:delText xml:space="preserve"> the target image</w:delText>
        </w:r>
        <w:r w:rsidR="002E5F96" w:rsidRPr="00872163" w:rsidDel="00322D60">
          <w:rPr>
            <w:szCs w:val="24"/>
          </w:rPr>
          <w:delText xml:space="preserve">. </w:delText>
        </w:r>
        <w:r w:rsidR="00E41F1F" w:rsidRPr="00872163" w:rsidDel="00322D60">
          <w:rPr>
            <w:szCs w:val="24"/>
          </w:rPr>
          <w:delText xml:space="preserve">However, </w:delText>
        </w:r>
        <w:r w:rsidR="00406B7E" w:rsidRPr="00872163" w:rsidDel="00322D60">
          <w:rPr>
            <w:szCs w:val="24"/>
          </w:rPr>
          <w:delText xml:space="preserve">we were interested in whether children had more difficulty </w:delText>
        </w:r>
        <w:r w:rsidR="00474FA6" w:rsidRPr="00872163" w:rsidDel="00322D60">
          <w:rPr>
            <w:szCs w:val="24"/>
          </w:rPr>
          <w:delText xml:space="preserve">in </w:delText>
        </w:r>
        <w:r w:rsidR="00406B7E" w:rsidRPr="00872163" w:rsidDel="00322D60">
          <w:rPr>
            <w:szCs w:val="24"/>
          </w:rPr>
          <w:delText xml:space="preserve">rejecting </w:delText>
        </w:r>
        <w:r w:rsidR="000C4C7D" w:rsidRPr="00872163" w:rsidDel="00322D60">
          <w:rPr>
            <w:szCs w:val="24"/>
          </w:rPr>
          <w:delText>the semantic o</w:delText>
        </w:r>
        <w:r w:rsidR="00747BC6" w:rsidDel="00322D60">
          <w:rPr>
            <w:szCs w:val="24"/>
          </w:rPr>
          <w:delText>r</w:delText>
        </w:r>
        <w:r w:rsidR="000C4C7D" w:rsidRPr="00872163" w:rsidDel="00322D60">
          <w:rPr>
            <w:szCs w:val="24"/>
          </w:rPr>
          <w:delText xml:space="preserve"> phonological foil</w:delText>
        </w:r>
        <w:r w:rsidR="00747BC6" w:rsidDel="00322D60">
          <w:rPr>
            <w:szCs w:val="24"/>
          </w:rPr>
          <w:delText>s</w:delText>
        </w:r>
        <w:r w:rsidR="00A74FB0" w:rsidRPr="00872163" w:rsidDel="00322D60">
          <w:rPr>
            <w:szCs w:val="24"/>
          </w:rPr>
          <w:delText xml:space="preserve"> before looking to</w:delText>
        </w:r>
        <w:r w:rsidR="00406B7E" w:rsidRPr="00872163" w:rsidDel="00322D60">
          <w:rPr>
            <w:szCs w:val="24"/>
          </w:rPr>
          <w:delText xml:space="preserve"> the</w:delText>
        </w:r>
        <w:r w:rsidR="00A74FB0" w:rsidRPr="00872163" w:rsidDel="00322D60">
          <w:rPr>
            <w:szCs w:val="24"/>
          </w:rPr>
          <w:delText xml:space="preserve"> target</w:delText>
        </w:r>
        <w:r w:rsidR="000C4C7D" w:rsidRPr="00872163" w:rsidDel="00322D60">
          <w:rPr>
            <w:szCs w:val="24"/>
          </w:rPr>
          <w:delText>,</w:delText>
        </w:r>
        <w:r w:rsidR="009A2D0B" w:rsidRPr="00872163" w:rsidDel="00322D60">
          <w:rPr>
            <w:szCs w:val="24"/>
          </w:rPr>
          <w:delText xml:space="preserve"> compared to the unrelated foil</w:delText>
        </w:r>
        <w:r w:rsidR="002E5F96" w:rsidRPr="00872163" w:rsidDel="00322D60">
          <w:rPr>
            <w:szCs w:val="24"/>
          </w:rPr>
          <w:delText xml:space="preserve">. </w:delText>
        </w:r>
        <w:r w:rsidR="00747BC6" w:rsidDel="00322D60">
          <w:rPr>
            <w:szCs w:val="24"/>
          </w:rPr>
          <w:delText>T</w:delText>
        </w:r>
        <w:r w:rsidR="00A74FB0" w:rsidRPr="00872163" w:rsidDel="00322D60">
          <w:rPr>
            <w:szCs w:val="24"/>
          </w:rPr>
          <w:delText xml:space="preserve">o investigate the effect of the </w:delText>
        </w:r>
        <w:r w:rsidR="00406B7E" w:rsidRPr="00872163" w:rsidDel="00322D60">
          <w:rPr>
            <w:szCs w:val="24"/>
          </w:rPr>
          <w:delText xml:space="preserve">different </w:delText>
        </w:r>
        <w:r w:rsidR="00A74FB0" w:rsidRPr="00872163" w:rsidDel="00322D60">
          <w:rPr>
            <w:szCs w:val="24"/>
          </w:rPr>
          <w:delText>foil</w:delText>
        </w:r>
        <w:r w:rsidR="00406B7E" w:rsidRPr="00872163" w:rsidDel="00322D60">
          <w:rPr>
            <w:szCs w:val="24"/>
          </w:rPr>
          <w:delText xml:space="preserve"> type</w:delText>
        </w:r>
        <w:r w:rsidR="00A74FB0" w:rsidRPr="00872163" w:rsidDel="00322D60">
          <w:rPr>
            <w:szCs w:val="24"/>
          </w:rPr>
          <w:delText>s on lexical processing, a series of mixed-effects logistic regression growth curve analyses were calculated to compare changes in the log-odds of looking to the target relative to the distractors.</w:delText>
        </w:r>
      </w:del>
    </w:p>
    <w:p w14:paraId="49976DA0" w14:textId="7D846FCF" w:rsidR="005A7CB4" w:rsidRPr="005C7321" w:rsidDel="00322D60" w:rsidRDefault="009A2D0B" w:rsidP="00872163">
      <w:pPr>
        <w:rPr>
          <w:del w:id="184" w:author="tristan mahr" w:date="2015-05-04T15:54:00Z"/>
          <w:szCs w:val="24"/>
        </w:rPr>
      </w:pPr>
      <w:del w:id="185" w:author="tristan mahr" w:date="2015-05-04T15:54:00Z">
        <w:r w:rsidRPr="00872163" w:rsidDel="00322D60">
          <w:rPr>
            <w:szCs w:val="24"/>
          </w:rPr>
          <w:delText>T</w:delText>
        </w:r>
        <w:r w:rsidR="00A74FB0" w:rsidRPr="00872163" w:rsidDel="00322D60">
          <w:rPr>
            <w:szCs w:val="24"/>
          </w:rPr>
          <w:delText>o compare the effect of the phonological foil on lexical processing, we included on</w:delText>
        </w:r>
        <w:r w:rsidR="00E174BA" w:rsidRPr="00872163" w:rsidDel="00322D60">
          <w:rPr>
            <w:szCs w:val="24"/>
          </w:rPr>
          <w:delText xml:space="preserve">ly the subset </w:delText>
        </w:r>
        <w:r w:rsidR="00B36B58" w:rsidRPr="00872163" w:rsidDel="00322D60">
          <w:rPr>
            <w:szCs w:val="24"/>
          </w:rPr>
          <w:delText xml:space="preserve">of </w:delText>
        </w:r>
        <w:r w:rsidR="00A74FB0" w:rsidRPr="00872163" w:rsidDel="00322D60">
          <w:rPr>
            <w:szCs w:val="24"/>
          </w:rPr>
          <w:delText>t</w:delText>
        </w:r>
        <w:r w:rsidR="00815CCE" w:rsidRPr="00872163" w:rsidDel="00322D60">
          <w:rPr>
            <w:szCs w:val="24"/>
          </w:rPr>
          <w:delText>rials in which there was</w:delText>
        </w:r>
        <w:r w:rsidR="009B303E" w:rsidRPr="00872163" w:rsidDel="00322D60">
          <w:rPr>
            <w:szCs w:val="24"/>
          </w:rPr>
          <w:delText xml:space="preserve"> </w:delText>
        </w:r>
        <w:r w:rsidR="00815CCE" w:rsidRPr="00872163" w:rsidDel="00322D60">
          <w:rPr>
            <w:szCs w:val="24"/>
          </w:rPr>
          <w:delText>a</w:delText>
        </w:r>
        <w:r w:rsidR="00747BC6" w:rsidDel="00322D60">
          <w:rPr>
            <w:szCs w:val="24"/>
          </w:rPr>
          <w:delText xml:space="preserve"> same-onset </w:delText>
        </w:r>
        <w:r w:rsidR="00A74FB0" w:rsidRPr="00872163" w:rsidDel="00322D60">
          <w:rPr>
            <w:szCs w:val="24"/>
          </w:rPr>
          <w:delText xml:space="preserve">phonological foil </w:delText>
        </w:r>
        <w:r w:rsidR="00A00AD0" w:rsidRPr="00872163" w:rsidDel="00322D60">
          <w:rPr>
            <w:szCs w:val="24"/>
          </w:rPr>
          <w:delText>(</w:delText>
        </w:r>
        <w:r w:rsidR="00A00AD0" w:rsidRPr="00025073" w:rsidDel="00322D60">
          <w:rPr>
            <w:i/>
            <w:szCs w:val="24"/>
          </w:rPr>
          <w:delText>n</w:delText>
        </w:r>
        <w:r w:rsidR="00E741D4" w:rsidRPr="00E741D4" w:rsidDel="00322D60">
          <w:rPr>
            <w:szCs w:val="24"/>
          </w:rPr>
          <w:delText> = </w:delText>
        </w:r>
        <w:r w:rsidR="00A00AD0" w:rsidRPr="00872163" w:rsidDel="00322D60">
          <w:rPr>
            <w:szCs w:val="24"/>
          </w:rPr>
          <w:delText>42</w:delText>
        </w:r>
        <w:r w:rsidR="00A74FB0" w:rsidRPr="00872163" w:rsidDel="00322D60">
          <w:rPr>
            <w:szCs w:val="24"/>
          </w:rPr>
          <w:delText xml:space="preserve"> trials</w:delText>
        </w:r>
        <w:r w:rsidR="00A00AD0" w:rsidRPr="00872163" w:rsidDel="00322D60">
          <w:rPr>
            <w:szCs w:val="24"/>
          </w:rPr>
          <w:delText xml:space="preserve">, 21 </w:delText>
        </w:r>
        <w:r w:rsidR="00747BC6" w:rsidDel="00322D60">
          <w:rPr>
            <w:szCs w:val="24"/>
          </w:rPr>
          <w:delText>per</w:delText>
        </w:r>
        <w:r w:rsidR="00A00AD0" w:rsidRPr="00872163" w:rsidDel="00322D60">
          <w:rPr>
            <w:szCs w:val="24"/>
          </w:rPr>
          <w:delText xml:space="preserve"> block</w:delText>
        </w:r>
        <w:r w:rsidR="00A74FB0" w:rsidRPr="00872163" w:rsidDel="00322D60">
          <w:rPr>
            <w:szCs w:val="24"/>
          </w:rPr>
          <w:delText>)</w:delText>
        </w:r>
        <w:r w:rsidR="002E5F96" w:rsidRPr="00872163" w:rsidDel="00322D60">
          <w:rPr>
            <w:szCs w:val="24"/>
          </w:rPr>
          <w:delText xml:space="preserve">. </w:delText>
        </w:r>
        <w:r w:rsidR="00A803F1" w:rsidRPr="00872163" w:rsidDel="00322D60">
          <w:rPr>
            <w:szCs w:val="24"/>
          </w:rPr>
          <w:delText>The dataset for each child was reduced in a similar method as d</w:delText>
        </w:r>
        <w:r w:rsidR="00A74FB0" w:rsidRPr="00872163" w:rsidDel="00322D60">
          <w:rPr>
            <w:szCs w:val="24"/>
          </w:rPr>
          <w:delText>escribed above</w:delText>
        </w:r>
        <w:r w:rsidR="00B97D73" w:rsidRPr="00872163" w:rsidDel="00322D60">
          <w:rPr>
            <w:szCs w:val="24"/>
          </w:rPr>
          <w:delText xml:space="preserve">; </w:delText>
        </w:r>
        <w:r w:rsidR="00A803F1" w:rsidRPr="00872163" w:rsidDel="00322D60">
          <w:rPr>
            <w:szCs w:val="24"/>
          </w:rPr>
          <w:delText>the number of looks to each AOI was tabulated for each time bin</w:delText>
        </w:r>
        <w:r w:rsidR="00B97D73" w:rsidRPr="00872163" w:rsidDel="00322D60">
          <w:rPr>
            <w:szCs w:val="24"/>
          </w:rPr>
          <w:delText xml:space="preserve"> </w:delText>
        </w:r>
        <w:r w:rsidR="00A803F1" w:rsidRPr="00872163" w:rsidDel="00322D60">
          <w:rPr>
            <w:szCs w:val="24"/>
          </w:rPr>
          <w:delText>for each child.</w:delText>
        </w:r>
        <w:r w:rsidR="009B303E" w:rsidRPr="00872163" w:rsidDel="00322D60">
          <w:rPr>
            <w:szCs w:val="24"/>
          </w:rPr>
          <w:delText xml:space="preserve"> Two mixed-effects logistic regression growth curve models were used</w:delText>
        </w:r>
        <w:r w:rsidR="00815CCE" w:rsidRPr="00872163" w:rsidDel="00322D60">
          <w:rPr>
            <w:szCs w:val="24"/>
          </w:rPr>
          <w:delText xml:space="preserve"> to model 1) changes in the log-</w:delText>
        </w:r>
        <w:r w:rsidR="009B303E" w:rsidRPr="00872163" w:rsidDel="00322D60">
          <w:rPr>
            <w:szCs w:val="24"/>
          </w:rPr>
          <w:delText>odds of look</w:delText>
        </w:r>
        <w:r w:rsidR="00815CCE" w:rsidRPr="00872163" w:rsidDel="00322D60">
          <w:rPr>
            <w:szCs w:val="24"/>
          </w:rPr>
          <w:delText>ing</w:delText>
        </w:r>
        <w:r w:rsidR="009B303E" w:rsidRPr="00872163" w:rsidDel="00322D60">
          <w:rPr>
            <w:szCs w:val="24"/>
          </w:rPr>
          <w:delText xml:space="preserve"> to the target relative to the phonological foil, </w:delText>
        </w:r>
        <w:r w:rsidR="00E174BA" w:rsidRPr="00872163" w:rsidDel="00322D60">
          <w:rPr>
            <w:szCs w:val="24"/>
          </w:rPr>
          <w:delText>and</w:delText>
        </w:r>
        <w:r w:rsidR="00815CCE" w:rsidRPr="00872163" w:rsidDel="00322D60">
          <w:rPr>
            <w:szCs w:val="24"/>
          </w:rPr>
          <w:delText xml:space="preserve"> 2) changes in the log-odds of looking</w:delText>
        </w:r>
        <w:r w:rsidR="009B303E" w:rsidRPr="00872163" w:rsidDel="00322D60">
          <w:rPr>
            <w:szCs w:val="24"/>
          </w:rPr>
          <w:delText xml:space="preserve"> to the target relative to the unrelated image</w:delText>
        </w:r>
        <w:r w:rsidR="002E5F96" w:rsidRPr="00872163" w:rsidDel="00322D60">
          <w:rPr>
            <w:szCs w:val="24"/>
          </w:rPr>
          <w:delText xml:space="preserve">. </w:delText>
        </w:r>
        <w:r w:rsidR="00E174BA" w:rsidRPr="00872163" w:rsidDel="00322D60">
          <w:rPr>
            <w:szCs w:val="24"/>
          </w:rPr>
          <w:delText>Similarly, f</w:delText>
        </w:r>
        <w:r w:rsidR="009B303E" w:rsidRPr="00872163" w:rsidDel="00322D60">
          <w:rPr>
            <w:szCs w:val="24"/>
          </w:rPr>
          <w:delText>or determining th</w:delText>
        </w:r>
        <w:r w:rsidR="00E174BA" w:rsidRPr="00872163" w:rsidDel="00322D60">
          <w:rPr>
            <w:szCs w:val="24"/>
          </w:rPr>
          <w:delText>e sensitivity to</w:delText>
        </w:r>
        <w:r w:rsidR="009B303E" w:rsidRPr="00872163" w:rsidDel="00322D60">
          <w:rPr>
            <w:szCs w:val="24"/>
          </w:rPr>
          <w:delText xml:space="preserve"> the semantic foil, we </w:delText>
        </w:r>
        <w:r w:rsidR="00E174BA" w:rsidRPr="00872163" w:rsidDel="00322D60">
          <w:rPr>
            <w:szCs w:val="24"/>
          </w:rPr>
          <w:delText>ran two additional</w:delText>
        </w:r>
        <w:r w:rsidR="009B303E" w:rsidRPr="00872163" w:rsidDel="00322D60">
          <w:rPr>
            <w:szCs w:val="24"/>
          </w:rPr>
          <w:delText xml:space="preserve"> mixed-effects logistic regression growth curve models, including only the subset of </w:delText>
        </w:r>
        <w:r w:rsidR="00B36B58" w:rsidRPr="00872163" w:rsidDel="00322D60">
          <w:rPr>
            <w:szCs w:val="24"/>
          </w:rPr>
          <w:delText xml:space="preserve">only the subset of trials in which there was a </w:delText>
        </w:r>
        <w:r w:rsidR="00747BC6" w:rsidDel="00322D60">
          <w:rPr>
            <w:szCs w:val="24"/>
          </w:rPr>
          <w:delText xml:space="preserve">same-category </w:delText>
        </w:r>
        <w:r w:rsidR="00B36B58" w:rsidRPr="00872163" w:rsidDel="00322D60">
          <w:rPr>
            <w:szCs w:val="24"/>
          </w:rPr>
          <w:delText xml:space="preserve">semantic foil </w:delText>
        </w:r>
        <w:r w:rsidR="009B303E" w:rsidRPr="00872163" w:rsidDel="00322D60">
          <w:rPr>
            <w:szCs w:val="24"/>
          </w:rPr>
          <w:delText>(</w:delText>
        </w:r>
        <w:r w:rsidR="009B303E" w:rsidRPr="00025073" w:rsidDel="00322D60">
          <w:rPr>
            <w:i/>
            <w:szCs w:val="24"/>
          </w:rPr>
          <w:delText>n</w:delText>
        </w:r>
        <w:r w:rsidR="00E741D4" w:rsidRPr="00E741D4" w:rsidDel="00322D60">
          <w:rPr>
            <w:szCs w:val="24"/>
          </w:rPr>
          <w:delText> = </w:delText>
        </w:r>
        <w:r w:rsidR="00A00AD0" w:rsidRPr="00872163" w:rsidDel="00322D60">
          <w:rPr>
            <w:szCs w:val="24"/>
          </w:rPr>
          <w:delText>32</w:delText>
        </w:r>
        <w:r w:rsidR="009B303E" w:rsidRPr="00872163" w:rsidDel="00322D60">
          <w:rPr>
            <w:szCs w:val="24"/>
          </w:rPr>
          <w:delText xml:space="preserve"> trials</w:delText>
        </w:r>
        <w:r w:rsidR="00A00AD0" w:rsidRPr="00872163" w:rsidDel="00322D60">
          <w:rPr>
            <w:szCs w:val="24"/>
          </w:rPr>
          <w:delText xml:space="preserve">, 16 </w:delText>
        </w:r>
        <w:r w:rsidR="00747BC6" w:rsidDel="00322D60">
          <w:rPr>
            <w:szCs w:val="24"/>
          </w:rPr>
          <w:delText>per</w:delText>
        </w:r>
        <w:r w:rsidR="00A00AD0" w:rsidRPr="00872163" w:rsidDel="00322D60">
          <w:rPr>
            <w:szCs w:val="24"/>
          </w:rPr>
          <w:delText xml:space="preserve"> block</w:delText>
        </w:r>
        <w:r w:rsidR="009B303E" w:rsidRPr="00872163" w:rsidDel="00322D60">
          <w:rPr>
            <w:szCs w:val="24"/>
          </w:rPr>
          <w:delText>).</w:delText>
        </w:r>
        <w:r w:rsidR="00B97D73" w:rsidRPr="00872163" w:rsidDel="00322D60">
          <w:rPr>
            <w:szCs w:val="24"/>
          </w:rPr>
          <w:delText xml:space="preserve"> </w:delText>
        </w:r>
        <w:r w:rsidR="00637B69" w:rsidRPr="00872163" w:rsidDel="00322D60">
          <w:rPr>
            <w:szCs w:val="24"/>
          </w:rPr>
          <w:delText xml:space="preserve">Because the log-odds of looking to target vs. </w:delText>
        </w:r>
        <w:r w:rsidR="00F54358" w:rsidRPr="00872163" w:rsidDel="00322D60">
          <w:rPr>
            <w:szCs w:val="24"/>
          </w:rPr>
          <w:delText xml:space="preserve">phonological (or semantic) </w:delText>
        </w:r>
        <w:r w:rsidR="00637B69" w:rsidRPr="00872163" w:rsidDel="00322D60">
          <w:rPr>
            <w:szCs w:val="24"/>
          </w:rPr>
          <w:delText>foil and the log-odds of looking to target vs. unrelated</w:delText>
        </w:r>
        <w:r w:rsidR="00515D5A" w:rsidRPr="00872163" w:rsidDel="00322D60">
          <w:rPr>
            <w:szCs w:val="24"/>
          </w:rPr>
          <w:delText xml:space="preserve"> </w:delText>
        </w:r>
        <w:r w:rsidR="00F54358" w:rsidRPr="00872163" w:rsidDel="00322D60">
          <w:rPr>
            <w:szCs w:val="24"/>
          </w:rPr>
          <w:delText xml:space="preserve">foil </w:delText>
        </w:r>
        <w:r w:rsidR="00637B69" w:rsidRPr="00872163" w:rsidDel="00322D60">
          <w:rPr>
            <w:szCs w:val="24"/>
          </w:rPr>
          <w:delText>were calculate</w:delText>
        </w:r>
        <w:r w:rsidR="00F54358" w:rsidRPr="00872163" w:rsidDel="00322D60">
          <w:rPr>
            <w:szCs w:val="24"/>
          </w:rPr>
          <w:delText>d</w:delText>
        </w:r>
        <w:r w:rsidR="00637B69" w:rsidRPr="00872163" w:rsidDel="00322D60">
          <w:rPr>
            <w:szCs w:val="24"/>
          </w:rPr>
          <w:delText xml:space="preserve"> using the same trials, these measures </w:delText>
        </w:r>
        <w:r w:rsidR="00B36B58" w:rsidRPr="00872163" w:rsidDel="00322D60">
          <w:rPr>
            <w:szCs w:val="24"/>
          </w:rPr>
          <w:delText>we</w:delText>
        </w:r>
        <w:r w:rsidR="00515D5A" w:rsidRPr="00872163" w:rsidDel="00322D60">
          <w:rPr>
            <w:szCs w:val="24"/>
          </w:rPr>
          <w:delText>r</w:delText>
        </w:r>
        <w:r w:rsidR="00B36B58" w:rsidRPr="00872163" w:rsidDel="00322D60">
          <w:rPr>
            <w:szCs w:val="24"/>
          </w:rPr>
          <w:delText>e</w:delText>
        </w:r>
        <w:r w:rsidR="00637B69" w:rsidRPr="00872163" w:rsidDel="00322D60">
          <w:rPr>
            <w:szCs w:val="24"/>
          </w:rPr>
          <w:delText xml:space="preserve"> not independent; each logistic regression was calculated separately</w:delText>
        </w:r>
        <w:r w:rsidR="00747BC6" w:rsidDel="00322D60">
          <w:rPr>
            <w:szCs w:val="24"/>
          </w:rPr>
          <w:delText>.</w:delText>
        </w:r>
        <w:r w:rsidR="00637B69" w:rsidRPr="00872163" w:rsidDel="00322D60">
          <w:rPr>
            <w:szCs w:val="24"/>
          </w:rPr>
          <w:delText xml:space="preserve"> </w:delText>
        </w:r>
        <w:r w:rsidR="00747BC6" w:rsidDel="00322D60">
          <w:rPr>
            <w:szCs w:val="24"/>
          </w:rPr>
          <w:delText>Corresponding</w:delText>
        </w:r>
        <w:r w:rsidR="00637B69" w:rsidRPr="00872163" w:rsidDel="00322D60">
          <w:rPr>
            <w:szCs w:val="24"/>
          </w:rPr>
          <w:delText xml:space="preserve"> parameter esti</w:delText>
        </w:r>
        <w:r w:rsidR="00081A42" w:rsidRPr="00872163" w:rsidDel="00322D60">
          <w:rPr>
            <w:szCs w:val="24"/>
          </w:rPr>
          <w:delText>mates were compared</w:delText>
        </w:r>
        <w:r w:rsidR="00515D5A" w:rsidRPr="00872163" w:rsidDel="00322D60">
          <w:rPr>
            <w:szCs w:val="24"/>
          </w:rPr>
          <w:delText xml:space="preserve"> </w:delText>
        </w:r>
        <w:r w:rsidR="00747BC6" w:rsidDel="00322D60">
          <w:rPr>
            <w:szCs w:val="24"/>
          </w:rPr>
          <w:delText xml:space="preserve">across models </w:delText>
        </w:r>
        <w:r w:rsidR="00F54358" w:rsidRPr="00872163" w:rsidDel="00322D60">
          <w:rPr>
            <w:szCs w:val="24"/>
          </w:rPr>
          <w:delText xml:space="preserve">by examining </w:delText>
        </w:r>
        <w:r w:rsidR="00081A42" w:rsidRPr="00872163" w:rsidDel="00322D60">
          <w:rPr>
            <w:szCs w:val="24"/>
          </w:rPr>
          <w:delText>whether the parameter estimate was significant in both models, and</w:delText>
        </w:r>
        <w:r w:rsidR="00F54358" w:rsidRPr="00872163" w:rsidDel="00322D60">
          <w:rPr>
            <w:szCs w:val="24"/>
          </w:rPr>
          <w:delText>, if so</w:delText>
        </w:r>
        <w:r w:rsidR="00637B69" w:rsidRPr="00872163" w:rsidDel="00322D60">
          <w:rPr>
            <w:szCs w:val="24"/>
          </w:rPr>
          <w:delText xml:space="preserve"> </w:delText>
        </w:r>
        <w:r w:rsidR="00DF4FD7" w:rsidRPr="00872163" w:rsidDel="00322D60">
          <w:rPr>
            <w:szCs w:val="24"/>
          </w:rPr>
          <w:delText xml:space="preserve">95% </w:delText>
        </w:r>
        <w:r w:rsidR="00637B69" w:rsidRPr="00872163" w:rsidDel="00322D60">
          <w:rPr>
            <w:szCs w:val="24"/>
          </w:rPr>
          <w:delText>confidence intervals</w:delText>
        </w:r>
        <w:r w:rsidR="00081A42" w:rsidRPr="00872163" w:rsidDel="00322D60">
          <w:rPr>
            <w:szCs w:val="24"/>
          </w:rPr>
          <w:delText xml:space="preserve"> </w:delText>
        </w:r>
        <w:r w:rsidR="00025073" w:rsidDel="00322D60">
          <w:rPr>
            <w:szCs w:val="24"/>
          </w:rPr>
          <w:delText xml:space="preserve">were used </w:delText>
        </w:r>
        <w:r w:rsidR="00F54358" w:rsidRPr="00872163" w:rsidDel="00322D60">
          <w:rPr>
            <w:szCs w:val="24"/>
          </w:rPr>
          <w:delText>to evaluate whether the</w:delText>
        </w:r>
        <w:r w:rsidR="00747BC6" w:rsidDel="00322D60">
          <w:rPr>
            <w:szCs w:val="24"/>
          </w:rPr>
          <w:delText xml:space="preserve"> corresponding parameters</w:delText>
        </w:r>
        <w:r w:rsidR="00F54358" w:rsidRPr="00872163" w:rsidDel="00322D60">
          <w:rPr>
            <w:szCs w:val="24"/>
          </w:rPr>
          <w:delText xml:space="preserve"> overlapped</w:delText>
        </w:r>
        <w:r w:rsidR="002E5F96" w:rsidRPr="00872163" w:rsidDel="00322D60">
          <w:rPr>
            <w:szCs w:val="24"/>
          </w:rPr>
          <w:delText xml:space="preserve">. </w:delText>
        </w:r>
        <w:r w:rsidR="00081A42" w:rsidRPr="00872163" w:rsidDel="00322D60">
          <w:rPr>
            <w:szCs w:val="24"/>
          </w:rPr>
          <w:delText>That is, if the parameter estimate for Time was significant in both models, did the standard errors for the Time parameter overlap</w:delText>
        </w:r>
        <w:r w:rsidR="002E5F96" w:rsidRPr="00872163" w:rsidDel="00322D60">
          <w:rPr>
            <w:szCs w:val="24"/>
          </w:rPr>
          <w:delText xml:space="preserve">? </w:delText>
        </w:r>
        <w:r w:rsidR="00F54358" w:rsidRPr="00872163" w:rsidDel="00322D60">
          <w:rPr>
            <w:szCs w:val="24"/>
          </w:rPr>
          <w:delText>These a</w:delText>
        </w:r>
        <w:r w:rsidR="00B97D73" w:rsidRPr="00872163" w:rsidDel="00322D60">
          <w:rPr>
            <w:szCs w:val="24"/>
          </w:rPr>
          <w:delText>nalys</w:delText>
        </w:r>
        <w:r w:rsidR="00F54358" w:rsidRPr="00872163" w:rsidDel="00322D60">
          <w:rPr>
            <w:szCs w:val="24"/>
          </w:rPr>
          <w:delText>e</w:delText>
        </w:r>
        <w:r w:rsidR="00B97D73" w:rsidRPr="00872163" w:rsidDel="00322D60">
          <w:rPr>
            <w:szCs w:val="24"/>
          </w:rPr>
          <w:delText>s</w:delText>
        </w:r>
        <w:r w:rsidR="00515D5A" w:rsidRPr="00872163" w:rsidDel="00322D60">
          <w:rPr>
            <w:szCs w:val="24"/>
          </w:rPr>
          <w:delText xml:space="preserve"> </w:delText>
        </w:r>
        <w:r w:rsidR="00F54358" w:rsidRPr="00872163" w:rsidDel="00322D60">
          <w:rPr>
            <w:szCs w:val="24"/>
          </w:rPr>
          <w:delText xml:space="preserve">were </w:delText>
        </w:r>
        <w:r w:rsidR="00B97D73" w:rsidRPr="00872163" w:rsidDel="00322D60">
          <w:rPr>
            <w:szCs w:val="24"/>
          </w:rPr>
          <w:delText xml:space="preserve">conducted using time bins starting 250 </w:delText>
        </w:r>
        <w:r w:rsidR="00025073" w:rsidDel="00322D60">
          <w:rPr>
            <w:szCs w:val="24"/>
          </w:rPr>
          <w:delText xml:space="preserve">ms </w:delText>
        </w:r>
        <w:r w:rsidR="00B97D73" w:rsidRPr="00872163" w:rsidDel="00322D60">
          <w:rPr>
            <w:szCs w:val="24"/>
          </w:rPr>
          <w:delText>after word onset and ending at the point at which the curves converged</w:delText>
        </w:r>
        <w:r w:rsidR="002E5F96" w:rsidRPr="00872163" w:rsidDel="00322D60">
          <w:rPr>
            <w:szCs w:val="24"/>
          </w:rPr>
          <w:delText xml:space="preserve">. </w:delText>
        </w:r>
        <w:r w:rsidR="00B97D73" w:rsidRPr="00872163" w:rsidDel="00322D60">
          <w:rPr>
            <w:szCs w:val="24"/>
          </w:rPr>
          <w:delText xml:space="preserve">For the phonological vs. unrelated foils, this </w:delText>
        </w:r>
        <w:r w:rsidR="00747BC6" w:rsidDel="00322D60">
          <w:rPr>
            <w:szCs w:val="24"/>
          </w:rPr>
          <w:delText xml:space="preserve">point </w:delText>
        </w:r>
        <w:r w:rsidR="00B97D73" w:rsidRPr="00872163" w:rsidDel="00322D60">
          <w:rPr>
            <w:szCs w:val="24"/>
          </w:rPr>
          <w:delText xml:space="preserve">was </w:delText>
        </w:r>
        <w:r w:rsidR="004050DF" w:rsidRPr="00872163" w:rsidDel="00322D60">
          <w:rPr>
            <w:szCs w:val="24"/>
          </w:rPr>
          <w:delText>1</w:delText>
        </w:r>
        <w:r w:rsidR="00747BC6" w:rsidDel="00322D60">
          <w:rPr>
            <w:szCs w:val="24"/>
          </w:rPr>
          <w:delText>,</w:delText>
        </w:r>
        <w:r w:rsidR="00637B69" w:rsidRPr="00872163" w:rsidDel="00322D60">
          <w:rPr>
            <w:szCs w:val="24"/>
          </w:rPr>
          <w:delText>050</w:delText>
        </w:r>
        <w:r w:rsidR="00B97D73" w:rsidRPr="00872163" w:rsidDel="00322D60">
          <w:rPr>
            <w:szCs w:val="24"/>
          </w:rPr>
          <w:delText xml:space="preserve"> ms</w:delText>
        </w:r>
        <w:r w:rsidR="002E5F96" w:rsidRPr="00872163" w:rsidDel="00322D60">
          <w:rPr>
            <w:szCs w:val="24"/>
          </w:rPr>
          <w:delText xml:space="preserve">. </w:delText>
        </w:r>
        <w:r w:rsidR="00B97D73" w:rsidRPr="00872163" w:rsidDel="00322D60">
          <w:rPr>
            <w:szCs w:val="24"/>
          </w:rPr>
          <w:delText xml:space="preserve">For </w:delText>
        </w:r>
        <w:r w:rsidR="00637B69" w:rsidRPr="00872163" w:rsidDel="00322D60">
          <w:rPr>
            <w:szCs w:val="24"/>
          </w:rPr>
          <w:delText xml:space="preserve">the </w:delText>
        </w:r>
        <w:r w:rsidR="00B97D73" w:rsidRPr="00872163" w:rsidDel="00322D60">
          <w:rPr>
            <w:szCs w:val="24"/>
          </w:rPr>
          <w:delText xml:space="preserve">semantic vs. unrelated </w:delText>
        </w:r>
        <w:r w:rsidR="00637B69" w:rsidRPr="00872163" w:rsidDel="00322D60">
          <w:rPr>
            <w:szCs w:val="24"/>
          </w:rPr>
          <w:delText>analysis</w:delText>
        </w:r>
        <w:r w:rsidR="00DD29B2" w:rsidRPr="00872163" w:rsidDel="00322D60">
          <w:rPr>
            <w:szCs w:val="24"/>
          </w:rPr>
          <w:delText>,</w:delText>
        </w:r>
        <w:r w:rsidR="00637B69" w:rsidRPr="00872163" w:rsidDel="00322D60">
          <w:rPr>
            <w:szCs w:val="24"/>
          </w:rPr>
          <w:delText xml:space="preserve"> </w:delText>
        </w:r>
        <w:r w:rsidR="00B97D73" w:rsidRPr="00872163" w:rsidDel="00322D60">
          <w:rPr>
            <w:szCs w:val="24"/>
          </w:rPr>
          <w:delText xml:space="preserve">all bins </w:delText>
        </w:r>
        <w:r w:rsidR="00F54358" w:rsidRPr="00872163" w:rsidDel="00322D60">
          <w:rPr>
            <w:szCs w:val="24"/>
          </w:rPr>
          <w:delText>from 250 to 1</w:delText>
        </w:r>
        <w:r w:rsidR="00490EF8" w:rsidDel="00322D60">
          <w:rPr>
            <w:szCs w:val="24"/>
          </w:rPr>
          <w:delText>,</w:delText>
        </w:r>
        <w:r w:rsidR="00F54358" w:rsidRPr="00872163" w:rsidDel="00322D60">
          <w:rPr>
            <w:szCs w:val="24"/>
          </w:rPr>
          <w:delText xml:space="preserve">750 ms </w:delText>
        </w:r>
        <w:r w:rsidR="00B97D73" w:rsidRPr="00872163" w:rsidDel="00322D60">
          <w:rPr>
            <w:szCs w:val="24"/>
          </w:rPr>
          <w:delText xml:space="preserve">were used, as the </w:delText>
        </w:r>
        <w:r w:rsidR="00B36B58" w:rsidRPr="00872163" w:rsidDel="00322D60">
          <w:rPr>
            <w:szCs w:val="24"/>
          </w:rPr>
          <w:delText xml:space="preserve">two </w:delText>
        </w:r>
        <w:r w:rsidR="00B97D73" w:rsidRPr="00872163" w:rsidDel="00322D60">
          <w:rPr>
            <w:szCs w:val="24"/>
          </w:rPr>
          <w:delText>curves did not converge.</w:delText>
        </w:r>
        <w:r w:rsidR="00490EF8" w:rsidDel="00322D60">
          <w:rPr>
            <w:szCs w:val="24"/>
          </w:rPr>
          <w:delText xml:space="preserve"> Because the curves converged </w:delText>
        </w:r>
        <w:r w:rsidR="00747BC6" w:rsidDel="00322D60">
          <w:rPr>
            <w:szCs w:val="24"/>
          </w:rPr>
          <w:delText xml:space="preserve">quickly in the phonological vs. unrelated foils comparison, the models did not include </w:delText>
        </w:r>
        <w:r w:rsidR="00747BC6" w:rsidRPr="00872163" w:rsidDel="00322D60">
          <w:rPr>
            <w:szCs w:val="24"/>
          </w:rPr>
          <w:delText>Time</w:delText>
        </w:r>
        <w:r w:rsidR="00747BC6" w:rsidDel="00322D60">
          <w:rPr>
            <w:szCs w:val="24"/>
            <w:vertAlign w:val="superscript"/>
          </w:rPr>
          <w:delText>3</w:delText>
        </w:r>
        <w:r w:rsidR="00747BC6" w:rsidDel="00322D60">
          <w:rPr>
            <w:szCs w:val="24"/>
          </w:rPr>
          <w:delText xml:space="preserve"> parameters.</w:delText>
        </w:r>
      </w:del>
    </w:p>
    <w:p w14:paraId="10496A89" w14:textId="16087568" w:rsidR="00264496" w:rsidRPr="00872163" w:rsidDel="00322D60" w:rsidRDefault="00F97768" w:rsidP="00872163">
      <w:pPr>
        <w:rPr>
          <w:del w:id="186" w:author="tristan mahr" w:date="2015-05-04T15:54:00Z"/>
          <w:szCs w:val="24"/>
        </w:rPr>
      </w:pPr>
      <w:del w:id="187" w:author="tristan mahr" w:date="2015-05-04T15:54:00Z">
        <w:r w:rsidRPr="00872163" w:rsidDel="00322D60">
          <w:rPr>
            <w:szCs w:val="24"/>
          </w:rPr>
          <w:delText>For the first comparison, we found that the phonological foil was more distracting than the un</w:delText>
        </w:r>
        <w:r w:rsidR="006143F2" w:rsidRPr="00872163" w:rsidDel="00322D60">
          <w:rPr>
            <w:szCs w:val="24"/>
          </w:rPr>
          <w:delText xml:space="preserve">related foil (see Figure </w:delText>
        </w:r>
        <w:r w:rsidR="00E75EEF" w:rsidRPr="00872163" w:rsidDel="00322D60">
          <w:rPr>
            <w:szCs w:val="24"/>
          </w:rPr>
          <w:delText>4</w:delText>
        </w:r>
        <w:r w:rsidR="008918C7" w:rsidRPr="00872163" w:rsidDel="00322D60">
          <w:rPr>
            <w:szCs w:val="24"/>
          </w:rPr>
          <w:delText>a</w:delText>
        </w:r>
        <w:r w:rsidR="002E229B" w:rsidRPr="00872163" w:rsidDel="00322D60">
          <w:rPr>
            <w:szCs w:val="24"/>
          </w:rPr>
          <w:delText xml:space="preserve">), </w:delText>
        </w:r>
        <w:r w:rsidR="00490EF8" w:rsidDel="00322D60">
          <w:rPr>
            <w:szCs w:val="24"/>
          </w:rPr>
          <w:delText>as shown</w:delText>
        </w:r>
        <w:r w:rsidR="00490EF8" w:rsidRPr="00872163" w:rsidDel="00322D60">
          <w:rPr>
            <w:szCs w:val="24"/>
          </w:rPr>
          <w:delText xml:space="preserve"> </w:delText>
        </w:r>
        <w:r w:rsidR="00490EF8" w:rsidDel="00322D60">
          <w:rPr>
            <w:szCs w:val="24"/>
          </w:rPr>
          <w:delText xml:space="preserve">by the </w:delText>
        </w:r>
        <w:r w:rsidR="00DF4FD7" w:rsidRPr="00872163" w:rsidDel="00322D60">
          <w:rPr>
            <w:szCs w:val="24"/>
          </w:rPr>
          <w:delText xml:space="preserve">significant difference in </w:delText>
        </w:r>
        <w:r w:rsidR="002E229B" w:rsidRPr="00872163" w:rsidDel="00322D60">
          <w:rPr>
            <w:szCs w:val="24"/>
          </w:rPr>
          <w:delText xml:space="preserve">the </w:delText>
        </w:r>
        <w:r w:rsidR="00DF4FD7" w:rsidRPr="00872163" w:rsidDel="00322D60">
          <w:rPr>
            <w:szCs w:val="24"/>
          </w:rPr>
          <w:delText>Time</w:delText>
        </w:r>
        <w:r w:rsidR="00DF4FD7" w:rsidRPr="00872163" w:rsidDel="00322D60">
          <w:rPr>
            <w:szCs w:val="24"/>
            <w:vertAlign w:val="superscript"/>
          </w:rPr>
          <w:delText>2</w:delText>
        </w:r>
        <w:r w:rsidR="00E75943" w:rsidRPr="00872163" w:rsidDel="00322D60">
          <w:rPr>
            <w:szCs w:val="24"/>
          </w:rPr>
          <w:delText xml:space="preserve"> </w:delText>
        </w:r>
        <w:r w:rsidR="002E229B" w:rsidRPr="00872163" w:rsidDel="00322D60">
          <w:rPr>
            <w:szCs w:val="24"/>
          </w:rPr>
          <w:delText xml:space="preserve">parameter </w:delText>
        </w:r>
        <w:r w:rsidR="00264496" w:rsidRPr="00872163" w:rsidDel="00322D60">
          <w:rPr>
            <w:szCs w:val="24"/>
          </w:rPr>
          <w:delText>[</w:delText>
        </w:r>
        <w:r w:rsidR="00264496" w:rsidRPr="00025073" w:rsidDel="00322D60">
          <w:rPr>
            <w:i/>
            <w:szCs w:val="24"/>
          </w:rPr>
          <w:delText>β</w:delText>
        </w:r>
        <w:r w:rsidR="00264496" w:rsidRPr="00872163" w:rsidDel="00322D60">
          <w:rPr>
            <w:i/>
            <w:szCs w:val="24"/>
            <w:vertAlign w:val="subscript"/>
          </w:rPr>
          <w:delText>2Target /Phonological</w:delText>
        </w:r>
        <w:r w:rsidR="00E741D4" w:rsidRPr="00E741D4" w:rsidDel="00322D60">
          <w:rPr>
            <w:szCs w:val="24"/>
          </w:rPr>
          <w:delText> = </w:delText>
        </w:r>
        <w:r w:rsidR="00FE6676" w:rsidRPr="00872163" w:rsidDel="00322D60">
          <w:rPr>
            <w:szCs w:val="24"/>
          </w:rPr>
          <w:delText>0.42</w:delText>
        </w:r>
        <w:r w:rsidR="00264496" w:rsidRPr="00872163" w:rsidDel="00322D60">
          <w:rPr>
            <w:szCs w:val="24"/>
          </w:rPr>
          <w:delText xml:space="preserve">, </w:delText>
        </w:r>
        <w:r w:rsidR="00264496" w:rsidRPr="00872163" w:rsidDel="00322D60">
          <w:rPr>
            <w:i/>
            <w:szCs w:val="24"/>
          </w:rPr>
          <w:delText>SE</w:delText>
        </w:r>
        <w:r w:rsidR="00E741D4" w:rsidRPr="00E741D4" w:rsidDel="00322D60">
          <w:rPr>
            <w:szCs w:val="24"/>
          </w:rPr>
          <w:delText> = </w:delText>
        </w:r>
        <w:r w:rsidR="00FE6676" w:rsidRPr="00872163" w:rsidDel="00322D60">
          <w:rPr>
            <w:szCs w:val="24"/>
          </w:rPr>
          <w:delText>0.1</w:delText>
        </w:r>
        <w:r w:rsidR="00E91F74" w:rsidDel="00322D60">
          <w:rPr>
            <w:szCs w:val="24"/>
          </w:rPr>
          <w:delText>6</w:delText>
        </w:r>
        <w:r w:rsidR="00FE6676" w:rsidRPr="00872163" w:rsidDel="00322D60">
          <w:rPr>
            <w:szCs w:val="24"/>
          </w:rPr>
          <w:delText xml:space="preserve">, </w:delText>
        </w:r>
        <w:r w:rsidR="00E741D4" w:rsidDel="00322D60">
          <w:rPr>
            <w:i/>
            <w:szCs w:val="24"/>
          </w:rPr>
          <w:delText>p</w:delText>
        </w:r>
        <w:r w:rsidR="00E741D4" w:rsidRPr="00E741D4" w:rsidDel="00322D60">
          <w:rPr>
            <w:szCs w:val="24"/>
          </w:rPr>
          <w:delText> = </w:delText>
        </w:r>
        <w:r w:rsidR="00E741D4" w:rsidDel="00322D60">
          <w:rPr>
            <w:i/>
            <w:szCs w:val="24"/>
          </w:rPr>
          <w:delText>.</w:delText>
        </w:r>
        <w:r w:rsidR="00FE6676" w:rsidRPr="00872163" w:rsidDel="00322D60">
          <w:rPr>
            <w:szCs w:val="24"/>
          </w:rPr>
          <w:delText>008</w:delText>
        </w:r>
        <w:r w:rsidR="00264496" w:rsidRPr="00872163" w:rsidDel="00322D60">
          <w:rPr>
            <w:szCs w:val="24"/>
          </w:rPr>
          <w:delText>;</w:delText>
        </w:r>
        <w:r w:rsidR="00264496" w:rsidRPr="00872163" w:rsidDel="00322D60">
          <w:rPr>
            <w:i/>
            <w:szCs w:val="24"/>
          </w:rPr>
          <w:delText xml:space="preserve"> </w:delText>
        </w:r>
        <w:r w:rsidR="00264496" w:rsidRPr="00025073" w:rsidDel="00322D60">
          <w:rPr>
            <w:i/>
            <w:szCs w:val="24"/>
          </w:rPr>
          <w:delText>β</w:delText>
        </w:r>
        <w:r w:rsidR="00264496" w:rsidRPr="00872163" w:rsidDel="00322D60">
          <w:rPr>
            <w:i/>
            <w:szCs w:val="24"/>
            <w:vertAlign w:val="subscript"/>
          </w:rPr>
          <w:delText>2Target /Unrelated</w:delText>
        </w:r>
        <w:r w:rsidR="00E741D4" w:rsidRPr="00E741D4" w:rsidDel="00322D60">
          <w:rPr>
            <w:szCs w:val="24"/>
          </w:rPr>
          <w:delText> = </w:delText>
        </w:r>
        <w:r w:rsidR="00FE6676" w:rsidRPr="00872163" w:rsidDel="00322D60">
          <w:rPr>
            <w:szCs w:val="24"/>
          </w:rPr>
          <w:delText>0.95</w:delText>
        </w:r>
        <w:r w:rsidR="00264496" w:rsidRPr="00872163" w:rsidDel="00322D60">
          <w:rPr>
            <w:szCs w:val="24"/>
          </w:rPr>
          <w:delText xml:space="preserve">, </w:delText>
        </w:r>
        <w:r w:rsidR="00264496" w:rsidRPr="00872163" w:rsidDel="00322D60">
          <w:rPr>
            <w:i/>
            <w:szCs w:val="24"/>
          </w:rPr>
          <w:delText>SE</w:delText>
        </w:r>
        <w:r w:rsidR="00E741D4" w:rsidRPr="00E741D4" w:rsidDel="00322D60">
          <w:rPr>
            <w:szCs w:val="24"/>
          </w:rPr>
          <w:delText> = </w:delText>
        </w:r>
        <w:r w:rsidR="00264496" w:rsidRPr="00872163" w:rsidDel="00322D60">
          <w:rPr>
            <w:szCs w:val="24"/>
          </w:rPr>
          <w:delText>0.</w:delText>
        </w:r>
        <w:r w:rsidR="00FE6676" w:rsidRPr="00872163" w:rsidDel="00322D60">
          <w:rPr>
            <w:szCs w:val="24"/>
          </w:rPr>
          <w:delText xml:space="preserve">17, </w:delText>
        </w:r>
        <w:r w:rsidR="00FE6676" w:rsidRPr="00872163" w:rsidDel="00322D60">
          <w:rPr>
            <w:i/>
            <w:szCs w:val="24"/>
          </w:rPr>
          <w:delText>p</w:delText>
        </w:r>
        <w:r w:rsidR="00FE6676" w:rsidRPr="00872163" w:rsidDel="00322D60">
          <w:rPr>
            <w:szCs w:val="24"/>
          </w:rPr>
          <w:delText xml:space="preserve"> &lt; .001</w:delText>
        </w:r>
        <w:r w:rsidR="00264496" w:rsidRPr="00872163" w:rsidDel="00322D60">
          <w:rPr>
            <w:szCs w:val="24"/>
          </w:rPr>
          <w:delText xml:space="preserve">]. </w:delText>
        </w:r>
        <w:r w:rsidR="00E75943" w:rsidRPr="00872163" w:rsidDel="00322D60">
          <w:rPr>
            <w:szCs w:val="24"/>
          </w:rPr>
          <w:delText>That is, children were quicker to reject the unrelated foil</w:delText>
        </w:r>
        <w:r w:rsidR="00490EF8" w:rsidDel="00322D60">
          <w:rPr>
            <w:szCs w:val="24"/>
          </w:rPr>
          <w:delText xml:space="preserve"> than the </w:delText>
        </w:r>
        <w:r w:rsidR="00E75943" w:rsidRPr="00872163" w:rsidDel="00322D60">
          <w:rPr>
            <w:szCs w:val="24"/>
          </w:rPr>
          <w:delText>phonological foil</w:delText>
        </w:r>
        <w:r w:rsidR="00392DAB" w:rsidRPr="00872163" w:rsidDel="00322D60">
          <w:rPr>
            <w:szCs w:val="24"/>
          </w:rPr>
          <w:delText>,</w:delText>
        </w:r>
        <w:r w:rsidR="00490EF8" w:rsidDel="00322D60">
          <w:rPr>
            <w:szCs w:val="24"/>
          </w:rPr>
          <w:delText xml:space="preserve"> as</w:delText>
        </w:r>
        <w:r w:rsidR="00392DAB" w:rsidRPr="00872163" w:rsidDel="00322D60">
          <w:rPr>
            <w:szCs w:val="24"/>
          </w:rPr>
          <w:delText xml:space="preserve"> reflected in the faster acceleration in the log-odds of looking to the target relative to the unrelated foil</w:delText>
        </w:r>
        <w:r w:rsidR="00E75943" w:rsidRPr="00872163" w:rsidDel="00322D60">
          <w:rPr>
            <w:szCs w:val="24"/>
          </w:rPr>
          <w:delText>.</w:delText>
        </w:r>
        <w:r w:rsidR="00805C16" w:rsidRPr="00872163" w:rsidDel="00322D60">
          <w:rPr>
            <w:szCs w:val="24"/>
          </w:rPr>
          <w:delText xml:space="preserve"> There was no significant difference in the </w:delText>
        </w:r>
        <w:r w:rsidR="002E229B" w:rsidRPr="00872163" w:rsidDel="00322D60">
          <w:rPr>
            <w:szCs w:val="24"/>
          </w:rPr>
          <w:delText>parameter estimates</w:delText>
        </w:r>
        <w:r w:rsidR="00805C16" w:rsidRPr="00872163" w:rsidDel="00322D60">
          <w:rPr>
            <w:szCs w:val="24"/>
          </w:rPr>
          <w:delText xml:space="preserve"> of the intercept [</w:delText>
        </w:r>
        <w:r w:rsidR="00805C16" w:rsidRPr="00872163" w:rsidDel="00322D60">
          <w:rPr>
            <w:i/>
            <w:szCs w:val="24"/>
          </w:rPr>
          <w:delText>γ</w:delText>
        </w:r>
        <w:r w:rsidR="00805C16" w:rsidRPr="00872163" w:rsidDel="00322D60">
          <w:rPr>
            <w:i/>
            <w:szCs w:val="24"/>
            <w:vertAlign w:val="subscript"/>
          </w:rPr>
          <w:delText>0Target /Phonological</w:delText>
        </w:r>
        <w:r w:rsidR="00E741D4" w:rsidRPr="00E741D4" w:rsidDel="00322D60">
          <w:rPr>
            <w:szCs w:val="24"/>
          </w:rPr>
          <w:delText> = −0.</w:delText>
        </w:r>
        <w:r w:rsidR="00805C16" w:rsidRPr="00872163" w:rsidDel="00322D60">
          <w:rPr>
            <w:szCs w:val="24"/>
          </w:rPr>
          <w:delText xml:space="preserve">47, </w:delText>
        </w:r>
        <w:r w:rsidR="00805C16" w:rsidRPr="00872163" w:rsidDel="00322D60">
          <w:rPr>
            <w:i/>
            <w:szCs w:val="24"/>
          </w:rPr>
          <w:delText>SE</w:delText>
        </w:r>
        <w:r w:rsidR="00E741D4" w:rsidRPr="00E741D4" w:rsidDel="00322D60">
          <w:rPr>
            <w:szCs w:val="24"/>
          </w:rPr>
          <w:delText> = </w:delText>
        </w:r>
        <w:r w:rsidR="00805C16" w:rsidRPr="00872163" w:rsidDel="00322D60">
          <w:rPr>
            <w:szCs w:val="24"/>
          </w:rPr>
          <w:delText xml:space="preserve">0.10, </w:delText>
        </w:r>
        <w:r w:rsidR="00805C16" w:rsidRPr="00872163" w:rsidDel="00322D60">
          <w:rPr>
            <w:i/>
            <w:szCs w:val="24"/>
          </w:rPr>
          <w:delText>p</w:delText>
        </w:r>
        <w:r w:rsidR="00805C16" w:rsidRPr="00872163" w:rsidDel="00322D60">
          <w:rPr>
            <w:szCs w:val="24"/>
          </w:rPr>
          <w:delText xml:space="preserve"> &lt; .001;</w:delText>
        </w:r>
        <w:r w:rsidR="00805C16" w:rsidRPr="00872163" w:rsidDel="00322D60">
          <w:rPr>
            <w:i/>
            <w:szCs w:val="24"/>
          </w:rPr>
          <w:delText xml:space="preserve"> γ</w:delText>
        </w:r>
        <w:r w:rsidR="00805C16" w:rsidRPr="00872163" w:rsidDel="00322D60">
          <w:rPr>
            <w:i/>
            <w:szCs w:val="24"/>
            <w:vertAlign w:val="subscript"/>
          </w:rPr>
          <w:delText>0Target /Unrelated</w:delText>
        </w:r>
        <w:r w:rsidR="00E741D4" w:rsidRPr="00E741D4" w:rsidDel="00322D60">
          <w:rPr>
            <w:szCs w:val="24"/>
          </w:rPr>
          <w:delText> = −0.</w:delText>
        </w:r>
        <w:r w:rsidR="00805C16" w:rsidRPr="00872163" w:rsidDel="00322D60">
          <w:rPr>
            <w:szCs w:val="24"/>
          </w:rPr>
          <w:delText xml:space="preserve">31, </w:delText>
        </w:r>
        <w:r w:rsidR="00805C16" w:rsidRPr="00872163" w:rsidDel="00322D60">
          <w:rPr>
            <w:i/>
            <w:szCs w:val="24"/>
          </w:rPr>
          <w:delText>SE</w:delText>
        </w:r>
        <w:r w:rsidR="00805C16" w:rsidRPr="00872163" w:rsidDel="00322D60">
          <w:rPr>
            <w:szCs w:val="24"/>
          </w:rPr>
          <w:delText xml:space="preserve"> =0.13, </w:delText>
        </w:r>
        <w:r w:rsidR="00E741D4" w:rsidDel="00322D60">
          <w:rPr>
            <w:i/>
            <w:szCs w:val="24"/>
          </w:rPr>
          <w:delText>p</w:delText>
        </w:r>
        <w:r w:rsidR="00E741D4" w:rsidRPr="00E741D4" w:rsidDel="00322D60">
          <w:rPr>
            <w:szCs w:val="24"/>
          </w:rPr>
          <w:delText> = </w:delText>
        </w:r>
        <w:r w:rsidR="00E741D4" w:rsidDel="00322D60">
          <w:rPr>
            <w:i/>
            <w:szCs w:val="24"/>
          </w:rPr>
          <w:delText>.</w:delText>
        </w:r>
        <w:r w:rsidR="00805C16" w:rsidRPr="00872163" w:rsidDel="00322D60">
          <w:rPr>
            <w:szCs w:val="24"/>
          </w:rPr>
          <w:delText xml:space="preserve">02] or </w:delText>
        </w:r>
        <w:r w:rsidR="00490EF8" w:rsidDel="00322D60">
          <w:rPr>
            <w:szCs w:val="24"/>
          </w:rPr>
          <w:delText xml:space="preserve">linear </w:delText>
        </w:r>
        <w:r w:rsidR="00805C16" w:rsidRPr="00872163" w:rsidDel="00322D60">
          <w:rPr>
            <w:szCs w:val="24"/>
          </w:rPr>
          <w:delText>Time [</w:delText>
        </w:r>
        <w:r w:rsidR="00805C16" w:rsidRPr="00025073" w:rsidDel="00322D60">
          <w:rPr>
            <w:i/>
            <w:szCs w:val="24"/>
          </w:rPr>
          <w:delText>β</w:delText>
        </w:r>
        <w:r w:rsidR="00805C16" w:rsidRPr="00872163" w:rsidDel="00322D60">
          <w:rPr>
            <w:i/>
            <w:szCs w:val="24"/>
            <w:vertAlign w:val="subscript"/>
          </w:rPr>
          <w:delText>1Target /Phonological</w:delText>
        </w:r>
        <w:r w:rsidR="00E741D4" w:rsidRPr="00E741D4" w:rsidDel="00322D60">
          <w:rPr>
            <w:szCs w:val="24"/>
          </w:rPr>
          <w:delText> = </w:delText>
        </w:r>
        <w:r w:rsidR="00805C16" w:rsidRPr="00872163" w:rsidDel="00322D60">
          <w:rPr>
            <w:szCs w:val="24"/>
          </w:rPr>
          <w:delText xml:space="preserve">4.30, </w:delText>
        </w:r>
        <w:r w:rsidR="00805C16" w:rsidRPr="00872163" w:rsidDel="00322D60">
          <w:rPr>
            <w:i/>
            <w:szCs w:val="24"/>
          </w:rPr>
          <w:delText>SE</w:delText>
        </w:r>
        <w:r w:rsidR="00E741D4" w:rsidRPr="00E741D4" w:rsidDel="00322D60">
          <w:rPr>
            <w:szCs w:val="24"/>
          </w:rPr>
          <w:delText> = </w:delText>
        </w:r>
        <w:r w:rsidR="00805C16" w:rsidRPr="00872163" w:rsidDel="00322D60">
          <w:rPr>
            <w:szCs w:val="24"/>
          </w:rPr>
          <w:delText xml:space="preserve">0.27, </w:delText>
        </w:r>
        <w:r w:rsidR="00805C16" w:rsidRPr="00872163" w:rsidDel="00322D60">
          <w:rPr>
            <w:i/>
            <w:szCs w:val="24"/>
          </w:rPr>
          <w:delText>p</w:delText>
        </w:r>
        <w:r w:rsidR="00805C16" w:rsidRPr="00872163" w:rsidDel="00322D60">
          <w:rPr>
            <w:szCs w:val="24"/>
          </w:rPr>
          <w:delText xml:space="preserve"> &lt; .001;</w:delText>
        </w:r>
        <w:r w:rsidR="00805C16" w:rsidRPr="00872163" w:rsidDel="00322D60">
          <w:rPr>
            <w:i/>
            <w:szCs w:val="24"/>
          </w:rPr>
          <w:delText xml:space="preserve"> </w:delText>
        </w:r>
        <w:r w:rsidR="00805C16" w:rsidRPr="00025073" w:rsidDel="00322D60">
          <w:rPr>
            <w:i/>
            <w:szCs w:val="24"/>
          </w:rPr>
          <w:delText>β</w:delText>
        </w:r>
        <w:r w:rsidR="00805C16" w:rsidRPr="00872163" w:rsidDel="00322D60">
          <w:rPr>
            <w:i/>
            <w:szCs w:val="24"/>
            <w:vertAlign w:val="subscript"/>
          </w:rPr>
          <w:delText>1Target /Unrelated</w:delText>
        </w:r>
        <w:r w:rsidR="00E741D4" w:rsidRPr="00E741D4" w:rsidDel="00322D60">
          <w:rPr>
            <w:szCs w:val="24"/>
          </w:rPr>
          <w:delText> = </w:delText>
        </w:r>
        <w:r w:rsidR="00805C16" w:rsidRPr="00872163" w:rsidDel="00322D60">
          <w:rPr>
            <w:szCs w:val="24"/>
          </w:rPr>
          <w:delText xml:space="preserve">4.34, </w:delText>
        </w:r>
        <w:r w:rsidR="00805C16" w:rsidRPr="00872163" w:rsidDel="00322D60">
          <w:rPr>
            <w:i/>
            <w:szCs w:val="24"/>
          </w:rPr>
          <w:delText>SE</w:delText>
        </w:r>
        <w:r w:rsidR="00E741D4" w:rsidRPr="00E741D4" w:rsidDel="00322D60">
          <w:rPr>
            <w:szCs w:val="24"/>
          </w:rPr>
          <w:delText> = </w:delText>
        </w:r>
        <w:r w:rsidR="00805C16" w:rsidRPr="00872163" w:rsidDel="00322D60">
          <w:rPr>
            <w:szCs w:val="24"/>
          </w:rPr>
          <w:delText>0.2</w:delText>
        </w:r>
        <w:r w:rsidR="00B076C8" w:rsidDel="00322D60">
          <w:rPr>
            <w:szCs w:val="24"/>
          </w:rPr>
          <w:delText>8</w:delText>
        </w:r>
        <w:r w:rsidR="00805C16" w:rsidRPr="00872163" w:rsidDel="00322D60">
          <w:rPr>
            <w:szCs w:val="24"/>
          </w:rPr>
          <w:delText xml:space="preserve">, </w:delText>
        </w:r>
        <w:r w:rsidR="00805C16" w:rsidRPr="00872163" w:rsidDel="00322D60">
          <w:rPr>
            <w:i/>
            <w:szCs w:val="24"/>
          </w:rPr>
          <w:delText>p</w:delText>
        </w:r>
        <w:r w:rsidR="00805C16" w:rsidRPr="00872163" w:rsidDel="00322D60">
          <w:rPr>
            <w:szCs w:val="24"/>
          </w:rPr>
          <w:delText xml:space="preserve"> &lt; .001]</w:delText>
        </w:r>
      </w:del>
    </w:p>
    <w:p w14:paraId="31DC251B" w14:textId="3BB0F0A0" w:rsidR="00E75943" w:rsidRPr="00872163" w:rsidDel="00322D60" w:rsidRDefault="00E75943" w:rsidP="00872163">
      <w:pPr>
        <w:rPr>
          <w:del w:id="188" w:author="tristan mahr" w:date="2015-05-04T15:54:00Z"/>
          <w:szCs w:val="24"/>
        </w:rPr>
      </w:pPr>
      <w:del w:id="189" w:author="tristan mahr" w:date="2015-05-04T15:54:00Z">
        <w:r w:rsidRPr="00872163" w:rsidDel="00322D60">
          <w:rPr>
            <w:szCs w:val="24"/>
          </w:rPr>
          <w:delText xml:space="preserve">For the second comparison, we found the semantic foil was also more distracting than </w:delText>
        </w:r>
        <w:r w:rsidR="00E75EEF" w:rsidRPr="00872163" w:rsidDel="00322D60">
          <w:rPr>
            <w:szCs w:val="24"/>
          </w:rPr>
          <w:delText>the unrelated foil (see Figure 4</w:delText>
        </w:r>
        <w:r w:rsidR="008918C7" w:rsidRPr="00872163" w:rsidDel="00322D60">
          <w:rPr>
            <w:szCs w:val="24"/>
          </w:rPr>
          <w:delText>b</w:delText>
        </w:r>
        <w:r w:rsidRPr="00872163" w:rsidDel="00322D60">
          <w:rPr>
            <w:szCs w:val="24"/>
          </w:rPr>
          <w:delText xml:space="preserve">). </w:delText>
        </w:r>
        <w:r w:rsidR="00193058" w:rsidRPr="00872163" w:rsidDel="00322D60">
          <w:rPr>
            <w:szCs w:val="24"/>
          </w:rPr>
          <w:delText>Both the intercept [</w:delText>
        </w:r>
        <w:r w:rsidR="00193058" w:rsidRPr="00872163" w:rsidDel="00322D60">
          <w:rPr>
            <w:i/>
            <w:szCs w:val="24"/>
          </w:rPr>
          <w:delText>γ</w:delText>
        </w:r>
        <w:r w:rsidR="00193058" w:rsidRPr="00872163" w:rsidDel="00322D60">
          <w:rPr>
            <w:i/>
            <w:szCs w:val="24"/>
            <w:vertAlign w:val="subscript"/>
          </w:rPr>
          <w:delText>0Target /Semantic</w:delText>
        </w:r>
        <w:r w:rsidR="00E741D4" w:rsidRPr="00E741D4" w:rsidDel="00322D60">
          <w:rPr>
            <w:szCs w:val="24"/>
          </w:rPr>
          <w:delText> = </w:delText>
        </w:r>
        <w:r w:rsidR="00193058" w:rsidRPr="00872163" w:rsidDel="00322D60">
          <w:rPr>
            <w:szCs w:val="24"/>
          </w:rPr>
          <w:delText xml:space="preserve">0.27, </w:delText>
        </w:r>
        <w:r w:rsidR="00193058" w:rsidRPr="00872163" w:rsidDel="00322D60">
          <w:rPr>
            <w:i/>
            <w:szCs w:val="24"/>
          </w:rPr>
          <w:delText>SE</w:delText>
        </w:r>
        <w:r w:rsidR="00E741D4" w:rsidRPr="00E741D4" w:rsidDel="00322D60">
          <w:rPr>
            <w:szCs w:val="24"/>
          </w:rPr>
          <w:delText> = </w:delText>
        </w:r>
        <w:r w:rsidR="00193058" w:rsidRPr="00872163" w:rsidDel="00322D60">
          <w:rPr>
            <w:szCs w:val="24"/>
          </w:rPr>
          <w:delText>0.13</w:delText>
        </w:r>
        <w:r w:rsidR="00FE6676" w:rsidRPr="00872163" w:rsidDel="00322D60">
          <w:rPr>
            <w:szCs w:val="24"/>
          </w:rPr>
          <w:delText xml:space="preserve">, </w:delText>
        </w:r>
        <w:r w:rsidR="00E741D4" w:rsidDel="00322D60">
          <w:rPr>
            <w:i/>
            <w:szCs w:val="24"/>
          </w:rPr>
          <w:delText>p</w:delText>
        </w:r>
        <w:r w:rsidR="00E741D4" w:rsidRPr="00E741D4" w:rsidDel="00322D60">
          <w:rPr>
            <w:szCs w:val="24"/>
          </w:rPr>
          <w:delText> = </w:delText>
        </w:r>
        <w:r w:rsidR="00E741D4" w:rsidDel="00322D60">
          <w:rPr>
            <w:i/>
            <w:szCs w:val="24"/>
          </w:rPr>
          <w:delText>.</w:delText>
        </w:r>
        <w:r w:rsidR="00FE6676" w:rsidRPr="00872163" w:rsidDel="00322D60">
          <w:rPr>
            <w:szCs w:val="24"/>
          </w:rPr>
          <w:delText>04</w:delText>
        </w:r>
        <w:r w:rsidR="00193058" w:rsidRPr="00872163" w:rsidDel="00322D60">
          <w:rPr>
            <w:szCs w:val="24"/>
          </w:rPr>
          <w:delText>;</w:delText>
        </w:r>
        <w:r w:rsidR="00193058" w:rsidRPr="00872163" w:rsidDel="00322D60">
          <w:rPr>
            <w:i/>
            <w:szCs w:val="24"/>
          </w:rPr>
          <w:delText xml:space="preserve"> γ</w:delText>
        </w:r>
        <w:r w:rsidR="00193058" w:rsidRPr="00872163" w:rsidDel="00322D60">
          <w:rPr>
            <w:i/>
            <w:szCs w:val="24"/>
            <w:vertAlign w:val="subscript"/>
          </w:rPr>
          <w:delText>0Target /Unrelated</w:delText>
        </w:r>
        <w:r w:rsidR="00E741D4" w:rsidRPr="00E741D4" w:rsidDel="00322D60">
          <w:rPr>
            <w:szCs w:val="24"/>
          </w:rPr>
          <w:delText> = </w:delText>
        </w:r>
        <w:r w:rsidR="00193058" w:rsidRPr="00872163" w:rsidDel="00322D60">
          <w:rPr>
            <w:szCs w:val="24"/>
          </w:rPr>
          <w:delText xml:space="preserve">0.67, </w:delText>
        </w:r>
        <w:r w:rsidR="00193058" w:rsidRPr="00872163" w:rsidDel="00322D60">
          <w:rPr>
            <w:i/>
            <w:szCs w:val="24"/>
          </w:rPr>
          <w:delText>SE</w:delText>
        </w:r>
        <w:r w:rsidR="00E741D4" w:rsidRPr="00E741D4" w:rsidDel="00322D60">
          <w:rPr>
            <w:szCs w:val="24"/>
          </w:rPr>
          <w:delText> = </w:delText>
        </w:r>
        <w:r w:rsidR="00193058" w:rsidRPr="00872163" w:rsidDel="00322D60">
          <w:rPr>
            <w:szCs w:val="24"/>
          </w:rPr>
          <w:delText>0.1</w:delText>
        </w:r>
        <w:r w:rsidR="00B076C8" w:rsidDel="00322D60">
          <w:rPr>
            <w:szCs w:val="24"/>
          </w:rPr>
          <w:delText>9</w:delText>
        </w:r>
        <w:r w:rsidR="00B41D83" w:rsidRPr="00872163" w:rsidDel="00322D60">
          <w:rPr>
            <w:szCs w:val="24"/>
          </w:rPr>
          <w:delText xml:space="preserve">, </w:delText>
        </w:r>
        <w:r w:rsidR="00E741D4" w:rsidDel="00322D60">
          <w:rPr>
            <w:i/>
            <w:szCs w:val="24"/>
          </w:rPr>
          <w:delText>p</w:delText>
        </w:r>
        <w:r w:rsidR="00E741D4" w:rsidRPr="00E741D4" w:rsidDel="00322D60">
          <w:rPr>
            <w:szCs w:val="24"/>
          </w:rPr>
          <w:delText> </w:delText>
        </w:r>
        <w:r w:rsidR="00B076C8" w:rsidRPr="00872163" w:rsidDel="00322D60">
          <w:rPr>
            <w:szCs w:val="24"/>
          </w:rPr>
          <w:delText>&lt; .001</w:delText>
        </w:r>
        <w:r w:rsidR="00193058" w:rsidRPr="00872163" w:rsidDel="00322D60">
          <w:rPr>
            <w:szCs w:val="24"/>
          </w:rPr>
          <w:delText xml:space="preserve">] and </w:delText>
        </w:r>
        <w:r w:rsidR="00490EF8" w:rsidDel="00322D60">
          <w:rPr>
            <w:szCs w:val="24"/>
          </w:rPr>
          <w:delText xml:space="preserve">linear </w:delText>
        </w:r>
        <w:r w:rsidR="00193058" w:rsidRPr="00872163" w:rsidDel="00322D60">
          <w:rPr>
            <w:szCs w:val="24"/>
          </w:rPr>
          <w:delText>Time</w:delText>
        </w:r>
        <w:r w:rsidRPr="00872163" w:rsidDel="00322D60">
          <w:rPr>
            <w:szCs w:val="24"/>
          </w:rPr>
          <w:delText xml:space="preserve"> </w:delText>
        </w:r>
        <w:r w:rsidR="00193058" w:rsidRPr="00872163" w:rsidDel="00322D60">
          <w:rPr>
            <w:szCs w:val="24"/>
          </w:rPr>
          <w:delText>[</w:delText>
        </w:r>
        <w:r w:rsidR="00193058" w:rsidRPr="00025073" w:rsidDel="00322D60">
          <w:rPr>
            <w:i/>
            <w:szCs w:val="24"/>
          </w:rPr>
          <w:delText>β</w:delText>
        </w:r>
        <w:r w:rsidR="00193058" w:rsidRPr="00872163" w:rsidDel="00322D60">
          <w:rPr>
            <w:i/>
            <w:szCs w:val="24"/>
            <w:vertAlign w:val="subscript"/>
          </w:rPr>
          <w:delText>1Target /Semantic</w:delText>
        </w:r>
        <w:r w:rsidR="00E741D4" w:rsidRPr="00E741D4" w:rsidDel="00322D60">
          <w:rPr>
            <w:szCs w:val="24"/>
          </w:rPr>
          <w:delText> = </w:delText>
        </w:r>
        <w:r w:rsidR="00193058" w:rsidRPr="00872163" w:rsidDel="00322D60">
          <w:rPr>
            <w:szCs w:val="24"/>
          </w:rPr>
          <w:delText xml:space="preserve">5.09, </w:delText>
        </w:r>
        <w:r w:rsidR="00193058" w:rsidRPr="00872163" w:rsidDel="00322D60">
          <w:rPr>
            <w:i/>
            <w:szCs w:val="24"/>
          </w:rPr>
          <w:delText>SE</w:delText>
        </w:r>
        <w:r w:rsidR="00E741D4" w:rsidRPr="00E741D4" w:rsidDel="00322D60">
          <w:rPr>
            <w:szCs w:val="24"/>
          </w:rPr>
          <w:delText> = </w:delText>
        </w:r>
        <w:r w:rsidR="00193058" w:rsidRPr="00872163" w:rsidDel="00322D60">
          <w:rPr>
            <w:szCs w:val="24"/>
          </w:rPr>
          <w:delText>0.43</w:delText>
        </w:r>
        <w:r w:rsidR="00B41D83" w:rsidRPr="00872163" w:rsidDel="00322D60">
          <w:rPr>
            <w:szCs w:val="24"/>
          </w:rPr>
          <w:delText xml:space="preserve">, </w:delText>
        </w:r>
        <w:r w:rsidR="00B41D83" w:rsidRPr="00872163" w:rsidDel="00322D60">
          <w:rPr>
            <w:i/>
            <w:szCs w:val="24"/>
          </w:rPr>
          <w:delText>p</w:delText>
        </w:r>
        <w:r w:rsidR="00B41D83" w:rsidRPr="00872163" w:rsidDel="00322D60">
          <w:rPr>
            <w:szCs w:val="24"/>
          </w:rPr>
          <w:delText xml:space="preserve"> &lt; .001</w:delText>
        </w:r>
        <w:r w:rsidR="00193058" w:rsidRPr="00872163" w:rsidDel="00322D60">
          <w:rPr>
            <w:szCs w:val="24"/>
          </w:rPr>
          <w:delText>;</w:delText>
        </w:r>
        <w:r w:rsidR="00193058" w:rsidRPr="00872163" w:rsidDel="00322D60">
          <w:rPr>
            <w:i/>
            <w:szCs w:val="24"/>
          </w:rPr>
          <w:delText xml:space="preserve"> </w:delText>
        </w:r>
        <w:r w:rsidR="00193058" w:rsidRPr="00025073" w:rsidDel="00322D60">
          <w:rPr>
            <w:i/>
            <w:szCs w:val="24"/>
          </w:rPr>
          <w:delText>β</w:delText>
        </w:r>
        <w:r w:rsidR="00193058" w:rsidRPr="00872163" w:rsidDel="00322D60">
          <w:rPr>
            <w:i/>
            <w:szCs w:val="24"/>
            <w:vertAlign w:val="subscript"/>
          </w:rPr>
          <w:delText>1Target /Unrelated</w:delText>
        </w:r>
        <w:r w:rsidR="00E741D4" w:rsidRPr="00E741D4" w:rsidDel="00322D60">
          <w:rPr>
            <w:szCs w:val="24"/>
          </w:rPr>
          <w:delText> = </w:delText>
        </w:r>
        <w:r w:rsidR="00193058" w:rsidRPr="00872163" w:rsidDel="00322D60">
          <w:rPr>
            <w:szCs w:val="24"/>
          </w:rPr>
          <w:delText xml:space="preserve">8.64, </w:delText>
        </w:r>
        <w:r w:rsidR="00193058" w:rsidRPr="00872163" w:rsidDel="00322D60">
          <w:rPr>
            <w:i/>
            <w:szCs w:val="24"/>
          </w:rPr>
          <w:delText>SE</w:delText>
        </w:r>
        <w:r w:rsidR="00193058" w:rsidRPr="00872163" w:rsidDel="00322D60">
          <w:rPr>
            <w:szCs w:val="24"/>
          </w:rPr>
          <w:delText xml:space="preserve"> =0.5</w:delText>
        </w:r>
        <w:r w:rsidR="00B076C8" w:rsidDel="00322D60">
          <w:rPr>
            <w:szCs w:val="24"/>
          </w:rPr>
          <w:delText>6</w:delText>
        </w:r>
        <w:r w:rsidR="00B41D83" w:rsidRPr="00872163" w:rsidDel="00322D60">
          <w:rPr>
            <w:szCs w:val="24"/>
          </w:rPr>
          <w:delText xml:space="preserve">, </w:delText>
        </w:r>
        <w:r w:rsidR="00B41D83" w:rsidRPr="00872163" w:rsidDel="00322D60">
          <w:rPr>
            <w:i/>
            <w:szCs w:val="24"/>
          </w:rPr>
          <w:delText>p</w:delText>
        </w:r>
        <w:r w:rsidR="00B41D83" w:rsidRPr="00872163" w:rsidDel="00322D60">
          <w:rPr>
            <w:szCs w:val="24"/>
          </w:rPr>
          <w:delText xml:space="preserve"> &lt; .001</w:delText>
        </w:r>
        <w:r w:rsidR="00193058" w:rsidRPr="00872163" w:rsidDel="00322D60">
          <w:rPr>
            <w:szCs w:val="24"/>
          </w:rPr>
          <w:delText xml:space="preserve">] </w:delText>
        </w:r>
        <w:r w:rsidRPr="00872163" w:rsidDel="00322D60">
          <w:rPr>
            <w:szCs w:val="24"/>
          </w:rPr>
          <w:delText>were significantly higher for the model with the unrelated foil</w:delText>
        </w:r>
        <w:r w:rsidR="00490EF8" w:rsidDel="00322D60">
          <w:rPr>
            <w:szCs w:val="24"/>
          </w:rPr>
          <w:delText xml:space="preserve"> compared</w:delText>
        </w:r>
        <w:r w:rsidRPr="00872163" w:rsidDel="00322D60">
          <w:rPr>
            <w:szCs w:val="24"/>
          </w:rPr>
          <w:delText xml:space="preserve"> to the model with the semantic foi</w:delText>
        </w:r>
        <w:r w:rsidR="00264496" w:rsidRPr="00872163" w:rsidDel="00322D60">
          <w:rPr>
            <w:szCs w:val="24"/>
          </w:rPr>
          <w:delText>l</w:delText>
        </w:r>
        <w:r w:rsidR="00193058" w:rsidRPr="00872163" w:rsidDel="00322D60">
          <w:rPr>
            <w:szCs w:val="24"/>
          </w:rPr>
          <w:delText>. Time</w:delText>
        </w:r>
        <w:r w:rsidR="00193058" w:rsidRPr="00872163" w:rsidDel="00322D60">
          <w:rPr>
            <w:szCs w:val="24"/>
            <w:vertAlign w:val="superscript"/>
          </w:rPr>
          <w:delText>3</w:delText>
        </w:r>
        <w:r w:rsidR="00193058" w:rsidRPr="00872163" w:rsidDel="00322D60">
          <w:rPr>
            <w:szCs w:val="24"/>
          </w:rPr>
          <w:delText xml:space="preserve"> was in</w:delText>
        </w:r>
        <w:r w:rsidR="009817EA" w:rsidRPr="00872163" w:rsidDel="00322D60">
          <w:rPr>
            <w:szCs w:val="24"/>
          </w:rPr>
          <w:delText>cluded</w:delText>
        </w:r>
        <w:r w:rsidR="00193058" w:rsidRPr="00872163" w:rsidDel="00322D60">
          <w:rPr>
            <w:szCs w:val="24"/>
          </w:rPr>
          <w:delText xml:space="preserve"> because it provided a better-fitting model for semantic vs. target (but not unrelated vs. target)</w:delText>
        </w:r>
        <w:r w:rsidR="009817EA" w:rsidRPr="00872163" w:rsidDel="00322D60">
          <w:rPr>
            <w:szCs w:val="24"/>
          </w:rPr>
          <w:delText xml:space="preserve"> [</w:delText>
        </w:r>
        <w:r w:rsidR="009817EA" w:rsidRPr="00025073" w:rsidDel="00322D60">
          <w:rPr>
            <w:i/>
            <w:szCs w:val="24"/>
          </w:rPr>
          <w:delText>β</w:delText>
        </w:r>
        <w:r w:rsidR="009817EA" w:rsidRPr="00872163" w:rsidDel="00322D60">
          <w:rPr>
            <w:i/>
            <w:szCs w:val="24"/>
            <w:vertAlign w:val="subscript"/>
          </w:rPr>
          <w:delText>3Target /Semantic</w:delText>
        </w:r>
        <w:r w:rsidR="00E741D4" w:rsidRPr="00E741D4" w:rsidDel="00322D60">
          <w:rPr>
            <w:szCs w:val="24"/>
          </w:rPr>
          <w:delText> = </w:delText>
        </w:r>
        <w:r w:rsidR="009817EA" w:rsidRPr="00872163" w:rsidDel="00322D60">
          <w:rPr>
            <w:szCs w:val="24"/>
          </w:rPr>
          <w:delText xml:space="preserve">1.12, </w:delText>
        </w:r>
        <w:r w:rsidR="009817EA" w:rsidRPr="00872163" w:rsidDel="00322D60">
          <w:rPr>
            <w:i/>
            <w:szCs w:val="24"/>
          </w:rPr>
          <w:delText>SE</w:delText>
        </w:r>
        <w:r w:rsidR="00E741D4" w:rsidRPr="00E741D4" w:rsidDel="00322D60">
          <w:rPr>
            <w:szCs w:val="24"/>
          </w:rPr>
          <w:delText> = </w:delText>
        </w:r>
        <w:r w:rsidR="009817EA" w:rsidRPr="00872163" w:rsidDel="00322D60">
          <w:rPr>
            <w:szCs w:val="24"/>
          </w:rPr>
          <w:delText>0.29</w:delText>
        </w:r>
        <w:r w:rsidR="00B41D83" w:rsidRPr="00872163" w:rsidDel="00322D60">
          <w:rPr>
            <w:szCs w:val="24"/>
          </w:rPr>
          <w:delText xml:space="preserve">, </w:delText>
        </w:r>
        <w:r w:rsidR="00E741D4" w:rsidDel="00322D60">
          <w:rPr>
            <w:i/>
            <w:szCs w:val="24"/>
          </w:rPr>
          <w:delText>p</w:delText>
        </w:r>
        <w:r w:rsidR="00E741D4" w:rsidRPr="00E741D4" w:rsidDel="00322D60">
          <w:rPr>
            <w:szCs w:val="24"/>
          </w:rPr>
          <w:delText> </w:delText>
        </w:r>
        <w:r w:rsidR="00B076C8" w:rsidRPr="00872163" w:rsidDel="00322D60">
          <w:rPr>
            <w:szCs w:val="24"/>
          </w:rPr>
          <w:delText>&lt; .001</w:delText>
        </w:r>
        <w:r w:rsidR="009817EA" w:rsidRPr="00872163" w:rsidDel="00322D60">
          <w:rPr>
            <w:szCs w:val="24"/>
          </w:rPr>
          <w:delText>;</w:delText>
        </w:r>
        <w:r w:rsidR="009817EA" w:rsidRPr="00872163" w:rsidDel="00322D60">
          <w:rPr>
            <w:i/>
            <w:szCs w:val="24"/>
          </w:rPr>
          <w:delText xml:space="preserve"> </w:delText>
        </w:r>
        <w:r w:rsidR="009817EA" w:rsidRPr="00025073" w:rsidDel="00322D60">
          <w:rPr>
            <w:i/>
            <w:szCs w:val="24"/>
          </w:rPr>
          <w:delText>β</w:delText>
        </w:r>
        <w:r w:rsidR="009817EA" w:rsidRPr="00872163" w:rsidDel="00322D60">
          <w:rPr>
            <w:i/>
            <w:szCs w:val="24"/>
            <w:vertAlign w:val="subscript"/>
          </w:rPr>
          <w:delText>3Target /Unrelated</w:delText>
        </w:r>
        <w:r w:rsidR="00E741D4" w:rsidRPr="00E741D4" w:rsidDel="00322D60">
          <w:rPr>
            <w:szCs w:val="24"/>
          </w:rPr>
          <w:delText> = </w:delText>
        </w:r>
        <w:r w:rsidR="009817EA" w:rsidRPr="00872163" w:rsidDel="00322D60">
          <w:rPr>
            <w:szCs w:val="24"/>
          </w:rPr>
          <w:delText xml:space="preserve">0.42, </w:delText>
        </w:r>
        <w:r w:rsidR="009817EA" w:rsidRPr="00872163" w:rsidDel="00322D60">
          <w:rPr>
            <w:i/>
            <w:szCs w:val="24"/>
          </w:rPr>
          <w:delText>SE</w:delText>
        </w:r>
        <w:r w:rsidR="00E741D4" w:rsidRPr="00E741D4" w:rsidDel="00322D60">
          <w:rPr>
            <w:szCs w:val="24"/>
          </w:rPr>
          <w:delText> = </w:delText>
        </w:r>
        <w:r w:rsidR="009817EA" w:rsidRPr="00872163" w:rsidDel="00322D60">
          <w:rPr>
            <w:szCs w:val="24"/>
          </w:rPr>
          <w:delText>0.</w:delText>
        </w:r>
        <w:r w:rsidR="00B076C8" w:rsidDel="00322D60">
          <w:rPr>
            <w:szCs w:val="24"/>
          </w:rPr>
          <w:delText>30</w:delText>
        </w:r>
        <w:r w:rsidR="00B41D83" w:rsidRPr="00872163" w:rsidDel="00322D60">
          <w:rPr>
            <w:szCs w:val="24"/>
          </w:rPr>
          <w:delText xml:space="preserve">, </w:delText>
        </w:r>
        <w:r w:rsidR="00B41D83" w:rsidRPr="00872163" w:rsidDel="00322D60">
          <w:rPr>
            <w:i/>
            <w:szCs w:val="24"/>
          </w:rPr>
          <w:delText>p</w:delText>
        </w:r>
        <w:r w:rsidR="00E741D4" w:rsidRPr="00E741D4" w:rsidDel="00322D60">
          <w:rPr>
            <w:szCs w:val="24"/>
          </w:rPr>
          <w:delText> = </w:delText>
        </w:r>
        <w:r w:rsidR="00B41D83" w:rsidRPr="00872163" w:rsidDel="00322D60">
          <w:rPr>
            <w:szCs w:val="24"/>
          </w:rPr>
          <w:delText>.1</w:delText>
        </w:r>
        <w:r w:rsidR="00B076C8" w:rsidDel="00322D60">
          <w:rPr>
            <w:szCs w:val="24"/>
          </w:rPr>
          <w:delText>6</w:delText>
        </w:r>
        <w:r w:rsidR="009817EA" w:rsidRPr="00872163" w:rsidDel="00322D60">
          <w:rPr>
            <w:szCs w:val="24"/>
          </w:rPr>
          <w:delText>]</w:delText>
        </w:r>
        <w:r w:rsidR="00193058" w:rsidRPr="00872163" w:rsidDel="00322D60">
          <w:rPr>
            <w:szCs w:val="24"/>
          </w:rPr>
          <w:delText>. This</w:delText>
        </w:r>
        <w:r w:rsidR="00490EF8" w:rsidDel="00322D60">
          <w:rPr>
            <w:szCs w:val="24"/>
          </w:rPr>
          <w:delText xml:space="preserve"> cubic effect</w:delText>
        </w:r>
        <w:r w:rsidR="00193058" w:rsidRPr="00872163" w:rsidDel="00322D60">
          <w:rPr>
            <w:szCs w:val="24"/>
          </w:rPr>
          <w:delText xml:space="preserve"> </w:delText>
        </w:r>
        <w:r w:rsidR="00490EF8" w:rsidDel="00322D60">
          <w:rPr>
            <w:szCs w:val="24"/>
          </w:rPr>
          <w:delText>was</w:delText>
        </w:r>
        <w:r w:rsidR="00193058" w:rsidRPr="00872163" w:rsidDel="00322D60">
          <w:rPr>
            <w:szCs w:val="24"/>
          </w:rPr>
          <w:delText xml:space="preserve"> reflected in the fact that the curve fo</w:delText>
        </w:r>
        <w:r w:rsidR="00D035CC" w:rsidRPr="00872163" w:rsidDel="00322D60">
          <w:rPr>
            <w:szCs w:val="24"/>
          </w:rPr>
          <w:delText>r semantic vs. target approached</w:delText>
        </w:r>
        <w:r w:rsidR="00193058" w:rsidRPr="00872163" w:rsidDel="00322D60">
          <w:rPr>
            <w:szCs w:val="24"/>
          </w:rPr>
          <w:delText xml:space="preserve"> </w:delText>
        </w:r>
        <w:r w:rsidR="00490EF8" w:rsidDel="00322D60">
          <w:rPr>
            <w:szCs w:val="24"/>
          </w:rPr>
          <w:delText xml:space="preserve">the </w:delText>
        </w:r>
        <w:r w:rsidR="00193058" w:rsidRPr="00872163" w:rsidDel="00322D60">
          <w:rPr>
            <w:szCs w:val="24"/>
          </w:rPr>
          <w:delText xml:space="preserve">asymptote </w:delText>
        </w:r>
        <w:r w:rsidR="00490EF8" w:rsidDel="00322D60">
          <w:rPr>
            <w:szCs w:val="24"/>
          </w:rPr>
          <w:delText>more quickly</w:delText>
        </w:r>
        <w:r w:rsidR="00193058" w:rsidRPr="00872163" w:rsidDel="00322D60">
          <w:rPr>
            <w:szCs w:val="24"/>
          </w:rPr>
          <w:delText>.</w:delText>
        </w:r>
        <w:r w:rsidR="009E0E93" w:rsidRPr="00872163" w:rsidDel="00322D60">
          <w:rPr>
            <w:szCs w:val="24"/>
          </w:rPr>
          <w:delText xml:space="preserve"> </w:delText>
        </w:r>
        <w:r w:rsidR="00193058" w:rsidRPr="00872163" w:rsidDel="00322D60">
          <w:rPr>
            <w:szCs w:val="24"/>
          </w:rPr>
          <w:delText>Time</w:delText>
        </w:r>
        <w:r w:rsidR="00193058" w:rsidRPr="00872163" w:rsidDel="00322D60">
          <w:rPr>
            <w:szCs w:val="24"/>
            <w:vertAlign w:val="superscript"/>
          </w:rPr>
          <w:delText>2</w:delText>
        </w:r>
        <w:r w:rsidR="00193058" w:rsidRPr="00872163" w:rsidDel="00322D60">
          <w:rPr>
            <w:szCs w:val="24"/>
          </w:rPr>
          <w:delText xml:space="preserve"> </w:delText>
        </w:r>
        <w:r w:rsidR="00490EF8" w:rsidDel="00322D60">
          <w:rPr>
            <w:szCs w:val="24"/>
          </w:rPr>
          <w:delText>did not differ</w:delText>
        </w:r>
        <w:r w:rsidR="00490EF8" w:rsidRPr="00872163" w:rsidDel="00322D60">
          <w:rPr>
            <w:szCs w:val="24"/>
          </w:rPr>
          <w:delText xml:space="preserve"> </w:delText>
        </w:r>
        <w:r w:rsidR="00490EF8" w:rsidDel="00322D60">
          <w:rPr>
            <w:szCs w:val="24"/>
          </w:rPr>
          <w:delText xml:space="preserve">between </w:delText>
        </w:r>
        <w:r w:rsidR="00193058" w:rsidRPr="00872163" w:rsidDel="00322D60">
          <w:rPr>
            <w:szCs w:val="24"/>
          </w:rPr>
          <w:delText xml:space="preserve">the </w:delText>
        </w:r>
        <w:r w:rsidR="00490EF8" w:rsidDel="00322D60">
          <w:rPr>
            <w:szCs w:val="24"/>
          </w:rPr>
          <w:delText xml:space="preserve">growth </w:delText>
        </w:r>
        <w:r w:rsidR="00193058" w:rsidRPr="00872163" w:rsidDel="00322D60">
          <w:rPr>
            <w:szCs w:val="24"/>
          </w:rPr>
          <w:delText>curves [</w:delText>
        </w:r>
        <w:r w:rsidR="00193058" w:rsidRPr="00025073" w:rsidDel="00322D60">
          <w:rPr>
            <w:i/>
            <w:szCs w:val="24"/>
          </w:rPr>
          <w:delText>β</w:delText>
        </w:r>
        <w:r w:rsidR="009817EA" w:rsidRPr="00872163" w:rsidDel="00322D60">
          <w:rPr>
            <w:i/>
            <w:szCs w:val="24"/>
            <w:vertAlign w:val="subscript"/>
          </w:rPr>
          <w:delText>2</w:delText>
        </w:r>
        <w:r w:rsidR="00193058" w:rsidRPr="00872163" w:rsidDel="00322D60">
          <w:rPr>
            <w:i/>
            <w:szCs w:val="24"/>
            <w:vertAlign w:val="subscript"/>
          </w:rPr>
          <w:delText>Target /Semantic</w:delText>
        </w:r>
        <w:r w:rsidR="00E741D4" w:rsidRPr="00E741D4" w:rsidDel="00322D60">
          <w:rPr>
            <w:szCs w:val="24"/>
          </w:rPr>
          <w:delText> = </w:delText>
        </w:r>
        <w:r w:rsidR="009817EA" w:rsidRPr="00872163" w:rsidDel="00322D60">
          <w:rPr>
            <w:szCs w:val="24"/>
          </w:rPr>
          <w:delText>2.28</w:delText>
        </w:r>
        <w:r w:rsidR="00193058" w:rsidRPr="00872163" w:rsidDel="00322D60">
          <w:rPr>
            <w:szCs w:val="24"/>
          </w:rPr>
          <w:delText xml:space="preserve">, </w:delText>
        </w:r>
        <w:r w:rsidR="00193058" w:rsidRPr="00872163" w:rsidDel="00322D60">
          <w:rPr>
            <w:i/>
            <w:szCs w:val="24"/>
          </w:rPr>
          <w:delText>SE</w:delText>
        </w:r>
        <w:r w:rsidR="00E741D4" w:rsidRPr="00E741D4" w:rsidDel="00322D60">
          <w:rPr>
            <w:szCs w:val="24"/>
          </w:rPr>
          <w:delText> = </w:delText>
        </w:r>
        <w:r w:rsidR="009817EA" w:rsidRPr="00872163" w:rsidDel="00322D60">
          <w:rPr>
            <w:szCs w:val="24"/>
          </w:rPr>
          <w:delText>0.3</w:delText>
        </w:r>
        <w:r w:rsidR="00B076C8" w:rsidDel="00322D60">
          <w:rPr>
            <w:szCs w:val="24"/>
          </w:rPr>
          <w:delText>9</w:delText>
        </w:r>
        <w:r w:rsidR="00B41D83" w:rsidRPr="00872163" w:rsidDel="00322D60">
          <w:rPr>
            <w:szCs w:val="24"/>
          </w:rPr>
          <w:delText xml:space="preserve">, </w:delText>
        </w:r>
        <w:r w:rsidR="00B41D83" w:rsidRPr="00872163" w:rsidDel="00322D60">
          <w:rPr>
            <w:i/>
            <w:szCs w:val="24"/>
          </w:rPr>
          <w:delText>p</w:delText>
        </w:r>
        <w:r w:rsidR="00B41D83" w:rsidRPr="00872163" w:rsidDel="00322D60">
          <w:rPr>
            <w:szCs w:val="24"/>
          </w:rPr>
          <w:delText xml:space="preserve"> &lt; .001</w:delText>
        </w:r>
        <w:r w:rsidR="00193058" w:rsidRPr="00872163" w:rsidDel="00322D60">
          <w:rPr>
            <w:szCs w:val="24"/>
          </w:rPr>
          <w:delText>;</w:delText>
        </w:r>
        <w:r w:rsidR="00193058" w:rsidRPr="00872163" w:rsidDel="00322D60">
          <w:rPr>
            <w:i/>
            <w:szCs w:val="24"/>
          </w:rPr>
          <w:delText xml:space="preserve"> </w:delText>
        </w:r>
        <w:r w:rsidR="00193058" w:rsidRPr="00025073" w:rsidDel="00322D60">
          <w:rPr>
            <w:i/>
            <w:szCs w:val="24"/>
          </w:rPr>
          <w:delText>β</w:delText>
        </w:r>
        <w:r w:rsidR="009817EA" w:rsidRPr="00872163" w:rsidDel="00322D60">
          <w:rPr>
            <w:i/>
            <w:szCs w:val="24"/>
            <w:vertAlign w:val="subscript"/>
          </w:rPr>
          <w:delText>2</w:delText>
        </w:r>
        <w:r w:rsidR="00193058" w:rsidRPr="00872163" w:rsidDel="00322D60">
          <w:rPr>
            <w:i/>
            <w:szCs w:val="24"/>
            <w:vertAlign w:val="subscript"/>
          </w:rPr>
          <w:delText>Target /Unrelated</w:delText>
        </w:r>
        <w:r w:rsidR="00E741D4" w:rsidRPr="00E741D4" w:rsidDel="00322D60">
          <w:rPr>
            <w:szCs w:val="24"/>
          </w:rPr>
          <w:delText> = </w:delText>
        </w:r>
        <w:r w:rsidR="009817EA" w:rsidRPr="00872163" w:rsidDel="00322D60">
          <w:rPr>
            <w:szCs w:val="24"/>
          </w:rPr>
          <w:delText>2.82</w:delText>
        </w:r>
        <w:r w:rsidR="00193058" w:rsidRPr="00872163" w:rsidDel="00322D60">
          <w:rPr>
            <w:szCs w:val="24"/>
          </w:rPr>
          <w:delText xml:space="preserve">, </w:delText>
        </w:r>
        <w:r w:rsidR="00193058" w:rsidRPr="00872163" w:rsidDel="00322D60">
          <w:rPr>
            <w:i/>
            <w:szCs w:val="24"/>
          </w:rPr>
          <w:delText>SE</w:delText>
        </w:r>
        <w:r w:rsidR="00E741D4" w:rsidRPr="00E741D4" w:rsidDel="00322D60">
          <w:rPr>
            <w:szCs w:val="24"/>
          </w:rPr>
          <w:delText> = </w:delText>
        </w:r>
        <w:r w:rsidR="009817EA" w:rsidRPr="00872163" w:rsidDel="00322D60">
          <w:rPr>
            <w:szCs w:val="24"/>
          </w:rPr>
          <w:delText>0.5</w:delText>
        </w:r>
        <w:r w:rsidR="00B076C8" w:rsidDel="00322D60">
          <w:rPr>
            <w:szCs w:val="24"/>
          </w:rPr>
          <w:delText>1</w:delText>
        </w:r>
        <w:r w:rsidR="00B41D83" w:rsidRPr="00872163" w:rsidDel="00322D60">
          <w:rPr>
            <w:szCs w:val="24"/>
          </w:rPr>
          <w:delText xml:space="preserve">, </w:delText>
        </w:r>
        <w:r w:rsidR="00B41D83" w:rsidRPr="00872163" w:rsidDel="00322D60">
          <w:rPr>
            <w:i/>
            <w:szCs w:val="24"/>
          </w:rPr>
          <w:delText>p</w:delText>
        </w:r>
        <w:r w:rsidR="00B41D83" w:rsidRPr="00872163" w:rsidDel="00322D60">
          <w:rPr>
            <w:szCs w:val="24"/>
          </w:rPr>
          <w:delText xml:space="preserve"> &lt; .001</w:delText>
        </w:r>
        <w:r w:rsidR="00193058" w:rsidRPr="00872163" w:rsidDel="00322D60">
          <w:rPr>
            <w:szCs w:val="24"/>
          </w:rPr>
          <w:delText>].</w:delText>
        </w:r>
      </w:del>
    </w:p>
    <w:p w14:paraId="17849C10" w14:textId="0E0BEE64" w:rsidR="002E229B" w:rsidRPr="00872163" w:rsidDel="00322D60" w:rsidRDefault="002E229B" w:rsidP="00E75943">
      <w:pPr>
        <w:rPr>
          <w:del w:id="190" w:author="tristan mahr" w:date="2015-05-04T15:54:00Z"/>
          <w:szCs w:val="24"/>
        </w:rPr>
      </w:pPr>
    </w:p>
    <w:p w14:paraId="49346D14" w14:textId="774E0CC2" w:rsidR="00E75EEF" w:rsidRPr="00872163" w:rsidDel="00322D60" w:rsidRDefault="00E75EEF" w:rsidP="00E75EEF">
      <w:pPr>
        <w:pBdr>
          <w:top w:val="single" w:sz="12" w:space="1" w:color="auto"/>
          <w:bottom w:val="single" w:sz="12" w:space="1" w:color="auto"/>
        </w:pBdr>
        <w:jc w:val="center"/>
        <w:rPr>
          <w:del w:id="191" w:author="tristan mahr" w:date="2015-05-04T15:54:00Z"/>
          <w:szCs w:val="24"/>
        </w:rPr>
      </w:pPr>
      <w:del w:id="192" w:author="tristan mahr" w:date="2015-05-04T15:54:00Z">
        <w:r w:rsidRPr="00872163" w:rsidDel="00322D60">
          <w:rPr>
            <w:szCs w:val="24"/>
          </w:rPr>
          <w:delText>Insert Figure 4 about here</w:delText>
        </w:r>
      </w:del>
    </w:p>
    <w:p w14:paraId="3FA64DCF" w14:textId="084C5535" w:rsidR="005D69DE" w:rsidRPr="00872163" w:rsidDel="00322D60" w:rsidRDefault="005D69DE">
      <w:pPr>
        <w:pBdr>
          <w:top w:val="single" w:sz="12" w:space="1" w:color="auto"/>
          <w:bottom w:val="single" w:sz="12" w:space="1" w:color="auto"/>
        </w:pBdr>
        <w:jc w:val="center"/>
        <w:rPr>
          <w:del w:id="193" w:author="tristan mahr" w:date="2015-05-04T15:54:00Z"/>
          <w:szCs w:val="24"/>
        </w:rPr>
        <w:pPrChange w:id="194" w:author="Jan Edwards" w:date="2015-04-30T15:07:00Z">
          <w:pPr>
            <w:ind w:firstLine="0"/>
          </w:pPr>
        </w:pPrChange>
      </w:pPr>
    </w:p>
    <w:p w14:paraId="76BF625F" w14:textId="4BDE2689" w:rsidR="00F72B98" w:rsidRPr="00872163" w:rsidDel="00322D60" w:rsidRDefault="00F12803" w:rsidP="00E3031A">
      <w:pPr>
        <w:pStyle w:val="Heading2"/>
        <w:rPr>
          <w:del w:id="195" w:author="tristan mahr" w:date="2015-05-04T15:54:00Z"/>
        </w:rPr>
      </w:pPr>
      <w:del w:id="196" w:author="tristan mahr" w:date="2015-05-04T15:54:00Z">
        <w:r w:rsidRPr="00872163" w:rsidDel="00322D60">
          <w:delText>Discussion</w:delText>
        </w:r>
      </w:del>
    </w:p>
    <w:p w14:paraId="1CEAAC92" w14:textId="2CCB7DE5" w:rsidR="00393B74" w:rsidRPr="00872163" w:rsidDel="00322D60" w:rsidRDefault="00593890" w:rsidP="00872163">
      <w:pPr>
        <w:rPr>
          <w:del w:id="197" w:author="tristan mahr" w:date="2015-05-04T15:54:00Z"/>
          <w:szCs w:val="24"/>
        </w:rPr>
      </w:pPr>
      <w:del w:id="198" w:author="tristan mahr" w:date="2015-05-04T15:54:00Z">
        <w:r w:rsidRPr="00872163" w:rsidDel="00322D60">
          <w:rPr>
            <w:szCs w:val="24"/>
          </w:rPr>
          <w:delText xml:space="preserve">Experiment 1 was designed to evaluate whether </w:delText>
        </w:r>
        <w:r w:rsidR="00F12803" w:rsidRPr="00872163" w:rsidDel="00322D60">
          <w:rPr>
            <w:szCs w:val="24"/>
          </w:rPr>
          <w:delText xml:space="preserve">there was an effect of vocabulary size on </w:delText>
        </w:r>
      </w:del>
      <w:del w:id="199" w:author="tristan mahr" w:date="2015-04-21T12:23:00Z">
        <w:r w:rsidR="00F12803" w:rsidRPr="00872163" w:rsidDel="00490EF8">
          <w:rPr>
            <w:szCs w:val="24"/>
          </w:rPr>
          <w:delText xml:space="preserve">eye </w:delText>
        </w:r>
      </w:del>
      <w:del w:id="200" w:author="tristan mahr" w:date="2015-05-04T15:54:00Z">
        <w:r w:rsidR="00F12803" w:rsidRPr="00872163" w:rsidDel="00322D60">
          <w:rPr>
            <w:szCs w:val="24"/>
          </w:rPr>
          <w:delText xml:space="preserve">gaze patterns </w:delText>
        </w:r>
        <w:r w:rsidR="00490EF8" w:rsidDel="00322D60">
          <w:rPr>
            <w:szCs w:val="24"/>
          </w:rPr>
          <w:delText xml:space="preserve">in </w:delText>
        </w:r>
        <w:r w:rsidR="00F12803" w:rsidRPr="00872163" w:rsidDel="00322D60">
          <w:rPr>
            <w:szCs w:val="24"/>
          </w:rPr>
          <w:delText xml:space="preserve">a four-image LWL task </w:delText>
        </w:r>
        <w:r w:rsidR="00490EF8" w:rsidDel="00322D60">
          <w:rPr>
            <w:szCs w:val="24"/>
          </w:rPr>
          <w:delText xml:space="preserve">with </w:delText>
        </w:r>
        <w:r w:rsidR="00F12803" w:rsidRPr="00872163" w:rsidDel="00322D60">
          <w:rPr>
            <w:szCs w:val="24"/>
          </w:rPr>
          <w:delText xml:space="preserve">preschool-aged children. </w:delText>
        </w:r>
      </w:del>
      <w:ins w:id="201" w:author="Jan Edwards" w:date="2015-04-30T14:35:00Z">
        <w:del w:id="202" w:author="tristan mahr" w:date="2015-05-04T15:54:00Z">
          <w:r w:rsidR="00EA2F0E" w:rsidDel="00322D60">
            <w:rPr>
              <w:szCs w:val="24"/>
            </w:rPr>
            <w:delText>Consistent with previous research on younger children and with a two-image paradigm (e.g., Fernald et al., 2006)</w:delText>
          </w:r>
          <w:r w:rsidR="00C904B7" w:rsidDel="00322D60">
            <w:rPr>
              <w:szCs w:val="24"/>
            </w:rPr>
            <w:delText xml:space="preserve">, </w:delText>
          </w:r>
        </w:del>
      </w:ins>
      <w:del w:id="203" w:author="tristan mahr" w:date="2015-05-04T15:54:00Z">
        <w:r w:rsidRPr="00872163" w:rsidDel="00322D60">
          <w:rPr>
            <w:szCs w:val="24"/>
          </w:rPr>
          <w:delText>The results of this study differ</w:delText>
        </w:r>
        <w:r w:rsidR="00490EF8" w:rsidDel="00322D60">
          <w:rPr>
            <w:szCs w:val="24"/>
          </w:rPr>
          <w:delText>ed</w:delText>
        </w:r>
        <w:r w:rsidRPr="00872163" w:rsidDel="00322D60">
          <w:rPr>
            <w:szCs w:val="24"/>
          </w:rPr>
          <w:delText xml:space="preserve"> </w:delText>
        </w:r>
        <w:r w:rsidR="00EA0114" w:rsidRPr="00872163" w:rsidDel="00322D60">
          <w:rPr>
            <w:szCs w:val="24"/>
          </w:rPr>
          <w:delText xml:space="preserve">somewhat </w:delText>
        </w:r>
        <w:r w:rsidRPr="00872163" w:rsidDel="00322D60">
          <w:rPr>
            <w:szCs w:val="24"/>
          </w:rPr>
          <w:delText xml:space="preserve">from those of </w:delText>
        </w:r>
        <w:r w:rsidR="00F12803" w:rsidRPr="00872163" w:rsidDel="00322D60">
          <w:rPr>
            <w:szCs w:val="24"/>
          </w:rPr>
          <w:delText xml:space="preserve">Fernald et al. </w:delText>
        </w:r>
        <w:r w:rsidR="003D3D58" w:rsidRPr="003D3D58" w:rsidDel="00322D60">
          <w:rPr>
            <w:noProof/>
            <w:szCs w:val="24"/>
          </w:rPr>
          <w:delText>(2006)</w:delText>
        </w:r>
        <w:r w:rsidR="00F12803" w:rsidRPr="00872163" w:rsidDel="00322D60">
          <w:rPr>
            <w:szCs w:val="24"/>
          </w:rPr>
          <w:delText xml:space="preserve">, </w:delText>
        </w:r>
        <w:r w:rsidR="00490EF8" w:rsidDel="00322D60">
          <w:rPr>
            <w:szCs w:val="24"/>
          </w:rPr>
          <w:delText xml:space="preserve">which </w:delText>
        </w:r>
        <w:r w:rsidR="00F12803" w:rsidRPr="00872163" w:rsidDel="00322D60">
          <w:rPr>
            <w:szCs w:val="24"/>
          </w:rPr>
          <w:delText xml:space="preserve">found an influence of expressive vocabulary on latency </w:delText>
        </w:r>
        <w:r w:rsidR="00E75943" w:rsidRPr="00872163" w:rsidDel="00322D60">
          <w:rPr>
            <w:szCs w:val="24"/>
          </w:rPr>
          <w:delText xml:space="preserve">and accuracy </w:delText>
        </w:r>
        <w:r w:rsidR="00F12803" w:rsidRPr="00872163" w:rsidDel="00322D60">
          <w:rPr>
            <w:szCs w:val="24"/>
          </w:rPr>
          <w:delText>of looking to target in a two-image task with 15</w:delText>
        </w:r>
        <w:r w:rsidR="00490EF8" w:rsidDel="00322D60">
          <w:rPr>
            <w:szCs w:val="24"/>
          </w:rPr>
          <w:delText>–</w:delText>
        </w:r>
        <w:r w:rsidR="00F12803" w:rsidRPr="00872163" w:rsidDel="00322D60">
          <w:rPr>
            <w:szCs w:val="24"/>
          </w:rPr>
          <w:delText>25</w:delText>
        </w:r>
        <w:r w:rsidR="00490EF8" w:rsidDel="00322D60">
          <w:rPr>
            <w:szCs w:val="24"/>
          </w:rPr>
          <w:delText xml:space="preserve"> </w:delText>
        </w:r>
        <w:r w:rsidR="00F12803" w:rsidRPr="00872163" w:rsidDel="00322D60">
          <w:rPr>
            <w:szCs w:val="24"/>
          </w:rPr>
          <w:delText>month-old</w:delText>
        </w:r>
        <w:r w:rsidR="00490EF8" w:rsidDel="00322D60">
          <w:rPr>
            <w:szCs w:val="24"/>
          </w:rPr>
          <w:delText>s</w:delText>
        </w:r>
        <w:r w:rsidR="00FA3A7A" w:rsidRPr="00872163" w:rsidDel="00322D60">
          <w:rPr>
            <w:szCs w:val="24"/>
          </w:rPr>
          <w:delText xml:space="preserve">. The current </w:delText>
        </w:r>
        <w:r w:rsidR="00E55362" w:rsidRPr="00872163" w:rsidDel="00322D60">
          <w:rPr>
            <w:szCs w:val="24"/>
          </w:rPr>
          <w:delText>study</w:delText>
        </w:r>
      </w:del>
      <w:ins w:id="204" w:author="Jan Edwards" w:date="2015-04-30T14:35:00Z">
        <w:del w:id="205" w:author="tristan mahr" w:date="2015-05-04T15:54:00Z">
          <w:r w:rsidR="00C904B7" w:rsidDel="00322D60">
            <w:rPr>
              <w:szCs w:val="24"/>
            </w:rPr>
            <w:delText>w</w:delText>
          </w:r>
          <w:r w:rsidR="00EA2F0E" w:rsidDel="00322D60">
            <w:rPr>
              <w:szCs w:val="24"/>
            </w:rPr>
            <w:delText>e</w:delText>
          </w:r>
        </w:del>
      </w:ins>
      <w:del w:id="206" w:author="tristan mahr" w:date="2015-05-04T15:54:00Z">
        <w:r w:rsidR="00E55362" w:rsidRPr="00872163" w:rsidDel="00322D60">
          <w:rPr>
            <w:szCs w:val="24"/>
          </w:rPr>
          <w:delText xml:space="preserve"> </w:delText>
        </w:r>
        <w:r w:rsidR="00393B74" w:rsidRPr="00872163" w:rsidDel="00322D60">
          <w:rPr>
            <w:szCs w:val="24"/>
          </w:rPr>
          <w:delText>found that c</w:delText>
        </w:r>
        <w:r w:rsidRPr="00872163" w:rsidDel="00322D60">
          <w:rPr>
            <w:szCs w:val="24"/>
          </w:rPr>
          <w:delText xml:space="preserve">hildren </w:delText>
        </w:r>
        <w:r w:rsidR="00393B74" w:rsidRPr="00872163" w:rsidDel="00322D60">
          <w:rPr>
            <w:szCs w:val="24"/>
          </w:rPr>
          <w:delText xml:space="preserve">with larger expressive vocabularies recognized familiar words more reliably, although not more quickly, than children with smaller vocabularies. </w:delText>
        </w:r>
        <w:r w:rsidR="00EA0114" w:rsidRPr="00872163" w:rsidDel="00322D60">
          <w:rPr>
            <w:szCs w:val="24"/>
          </w:rPr>
          <w:delText>It should be noted that t</w:delText>
        </w:r>
        <w:r w:rsidR="00393B74" w:rsidRPr="00872163" w:rsidDel="00322D60">
          <w:rPr>
            <w:szCs w:val="24"/>
          </w:rPr>
          <w:delText>his study differs from that of Fernald and colleagues</w:delText>
        </w:r>
        <w:r w:rsidR="00EA0114" w:rsidRPr="00872163" w:rsidDel="00322D60">
          <w:rPr>
            <w:szCs w:val="24"/>
          </w:rPr>
          <w:delText xml:space="preserve"> in several important respects. </w:delText>
        </w:r>
        <w:r w:rsidR="00B379D0" w:rsidDel="00322D60">
          <w:rPr>
            <w:szCs w:val="24"/>
          </w:rPr>
          <w:delText>We</w:delText>
        </w:r>
        <w:r w:rsidR="00B379D0" w:rsidRPr="00872163" w:rsidDel="00322D60">
          <w:rPr>
            <w:szCs w:val="24"/>
          </w:rPr>
          <w:delText xml:space="preserve"> </w:delText>
        </w:r>
        <w:r w:rsidR="00FA3A7A" w:rsidRPr="00872163" w:rsidDel="00322D60">
          <w:rPr>
            <w:szCs w:val="24"/>
          </w:rPr>
          <w:delText>examined lexical processing efficiency</w:delText>
        </w:r>
        <w:r w:rsidR="00F12803" w:rsidRPr="00872163" w:rsidDel="00322D60">
          <w:rPr>
            <w:szCs w:val="24"/>
          </w:rPr>
          <w:delText xml:space="preserve"> with older children</w:delText>
        </w:r>
        <w:r w:rsidR="005C7321" w:rsidDel="00322D60">
          <w:rPr>
            <w:szCs w:val="24"/>
          </w:rPr>
          <w:delText xml:space="preserve"> and used</w:delText>
        </w:r>
        <w:r w:rsidR="00F12803" w:rsidRPr="00872163" w:rsidDel="00322D60">
          <w:rPr>
            <w:szCs w:val="24"/>
          </w:rPr>
          <w:delText xml:space="preserve"> a more complex task</w:delText>
        </w:r>
        <w:r w:rsidR="00FA3A7A" w:rsidRPr="00872163" w:rsidDel="00322D60">
          <w:rPr>
            <w:szCs w:val="24"/>
          </w:rPr>
          <w:delText>,</w:delText>
        </w:r>
        <w:r w:rsidR="00F12803" w:rsidRPr="00872163" w:rsidDel="00322D60">
          <w:rPr>
            <w:szCs w:val="24"/>
          </w:rPr>
          <w:delText xml:space="preserve"> </w:delText>
        </w:r>
        <w:r w:rsidR="00E75943" w:rsidRPr="00872163" w:rsidDel="00322D60">
          <w:rPr>
            <w:szCs w:val="24"/>
          </w:rPr>
          <w:delText xml:space="preserve">a </w:delText>
        </w:r>
        <w:r w:rsidR="00F12803" w:rsidRPr="00872163" w:rsidDel="00322D60">
          <w:rPr>
            <w:szCs w:val="24"/>
          </w:rPr>
          <w:delText>different measure of expressive vocabulary size (a direct measure [EVT-2] rather than a parent report [</w:delText>
        </w:r>
        <w:r w:rsidR="009D663A" w:rsidRPr="00872163" w:rsidDel="00322D60">
          <w:rPr>
            <w:szCs w:val="24"/>
          </w:rPr>
          <w:delText>MBCDI</w:delText>
        </w:r>
        <w:r w:rsidR="00F12803" w:rsidRPr="00872163" w:rsidDel="00322D60">
          <w:rPr>
            <w:szCs w:val="24"/>
          </w:rPr>
          <w:delText>])</w:delText>
        </w:r>
        <w:r w:rsidR="00DD29B2" w:rsidRPr="00872163" w:rsidDel="00322D60">
          <w:rPr>
            <w:szCs w:val="24"/>
          </w:rPr>
          <w:delText>, and a different analytic strategy</w:delText>
        </w:r>
        <w:r w:rsidR="00393B74" w:rsidRPr="00872163" w:rsidDel="00322D60">
          <w:rPr>
            <w:szCs w:val="24"/>
          </w:rPr>
          <w:delText xml:space="preserve">. </w:delText>
        </w:r>
      </w:del>
    </w:p>
    <w:p w14:paraId="401E8565" w14:textId="5BF63BB9" w:rsidR="009D663A" w:rsidRPr="00872163" w:rsidDel="00322D60" w:rsidRDefault="00393B74" w:rsidP="00EA2F0E">
      <w:pPr>
        <w:rPr>
          <w:del w:id="207" w:author="tristan mahr" w:date="2015-05-04T15:54:00Z"/>
          <w:szCs w:val="24"/>
        </w:rPr>
      </w:pPr>
      <w:del w:id="208" w:author="tristan mahr" w:date="2015-05-04T15:54:00Z">
        <w:r w:rsidRPr="00872163" w:rsidDel="00322D60">
          <w:rPr>
            <w:szCs w:val="24"/>
          </w:rPr>
          <w:delText xml:space="preserve">Several other results of Experiment 1 are of interest. First, the </w:delText>
        </w:r>
        <w:r w:rsidR="00F12803" w:rsidRPr="00872163" w:rsidDel="00322D60">
          <w:rPr>
            <w:szCs w:val="24"/>
          </w:rPr>
          <w:delText xml:space="preserve">influence of vocabulary size on </w:delText>
        </w:r>
      </w:del>
      <w:del w:id="209" w:author="tristan mahr" w:date="2015-04-21T12:26:00Z">
        <w:r w:rsidR="00F12803" w:rsidRPr="00872163" w:rsidDel="00B379D0">
          <w:rPr>
            <w:szCs w:val="24"/>
          </w:rPr>
          <w:delText xml:space="preserve">eye </w:delText>
        </w:r>
      </w:del>
      <w:del w:id="210" w:author="tristan mahr" w:date="2015-05-04T15:54:00Z">
        <w:r w:rsidR="00F12803" w:rsidRPr="00872163" w:rsidDel="00322D60">
          <w:rPr>
            <w:szCs w:val="24"/>
          </w:rPr>
          <w:delText xml:space="preserve">gaze patterns was </w:delText>
        </w:r>
        <w:r w:rsidR="00DD29B2" w:rsidRPr="00872163" w:rsidDel="00322D60">
          <w:rPr>
            <w:szCs w:val="24"/>
          </w:rPr>
          <w:delText xml:space="preserve">primarily </w:delText>
        </w:r>
        <w:r w:rsidR="00F12803" w:rsidRPr="00872163" w:rsidDel="00322D60">
          <w:rPr>
            <w:szCs w:val="24"/>
          </w:rPr>
          <w:delText>driven by children’s behavior on trials in which they were not looking at the target word when it was presented</w:delText>
        </w:r>
        <w:r w:rsidR="002E5F96" w:rsidRPr="00872163" w:rsidDel="00322D60">
          <w:rPr>
            <w:szCs w:val="24"/>
          </w:rPr>
          <w:delText xml:space="preserve">. </w:delText>
        </w:r>
        <w:r w:rsidR="00DD29B2" w:rsidRPr="00872163" w:rsidDel="00322D60">
          <w:rPr>
            <w:szCs w:val="24"/>
          </w:rPr>
          <w:delText>For</w:delText>
        </w:r>
        <w:r w:rsidR="00F12803" w:rsidRPr="00872163" w:rsidDel="00322D60">
          <w:rPr>
            <w:szCs w:val="24"/>
          </w:rPr>
          <w:delText xml:space="preserve"> </w:delText>
        </w:r>
        <w:r w:rsidR="00B379D0" w:rsidDel="00322D60">
          <w:rPr>
            <w:szCs w:val="24"/>
          </w:rPr>
          <w:delText>distractor</w:delText>
        </w:r>
        <w:r w:rsidR="00F12803" w:rsidRPr="00872163" w:rsidDel="00322D60">
          <w:rPr>
            <w:szCs w:val="24"/>
          </w:rPr>
          <w:delText xml:space="preserve">-initial trials, children with larger vocabularies </w:delText>
        </w:r>
        <w:r w:rsidR="00025073" w:rsidDel="00322D60">
          <w:rPr>
            <w:szCs w:val="24"/>
          </w:rPr>
          <w:delText>looked more often</w:delText>
        </w:r>
        <w:r w:rsidR="00F12803" w:rsidRPr="00872163" w:rsidDel="00322D60">
          <w:rPr>
            <w:szCs w:val="24"/>
          </w:rPr>
          <w:delText xml:space="preserve"> to target</w:delText>
        </w:r>
        <w:r w:rsidR="00B379D0" w:rsidDel="00322D60">
          <w:rPr>
            <w:szCs w:val="24"/>
          </w:rPr>
          <w:delText xml:space="preserve"> than </w:delText>
        </w:r>
        <w:r w:rsidR="00B379D0" w:rsidRPr="00872163" w:rsidDel="00322D60">
          <w:rPr>
            <w:szCs w:val="24"/>
          </w:rPr>
          <w:delText>peers with smaller vocabularies</w:delText>
        </w:r>
        <w:r w:rsidR="002E5F96" w:rsidRPr="00872163" w:rsidDel="00322D60">
          <w:rPr>
            <w:szCs w:val="24"/>
          </w:rPr>
          <w:delText xml:space="preserve">. </w:delText>
        </w:r>
        <w:r w:rsidR="00F12803" w:rsidRPr="00872163" w:rsidDel="00322D60">
          <w:rPr>
            <w:szCs w:val="24"/>
          </w:rPr>
          <w:delText xml:space="preserve">That is, they were </w:delText>
        </w:r>
        <w:r w:rsidR="0093389C" w:rsidRPr="00872163" w:rsidDel="00322D60">
          <w:rPr>
            <w:szCs w:val="24"/>
          </w:rPr>
          <w:delText>better</w:delText>
        </w:r>
        <w:r w:rsidR="00F12803" w:rsidRPr="00872163" w:rsidDel="00322D60">
          <w:rPr>
            <w:szCs w:val="24"/>
          </w:rPr>
          <w:delText xml:space="preserve"> able to reject the competitor and look to the target image. </w:delText>
        </w:r>
        <w:r w:rsidR="00DD29B2" w:rsidRPr="00872163" w:rsidDel="00322D60">
          <w:rPr>
            <w:szCs w:val="24"/>
          </w:rPr>
          <w:delText xml:space="preserve">For target-initial trials, there was no main effect of vocabulary size, although it interacted with both linear and cubic time, suggesting that children with larger expressive vocabularies </w:delText>
        </w:r>
        <w:r w:rsidR="00EE5BD2" w:rsidRPr="00872163" w:rsidDel="00322D60">
          <w:rPr>
            <w:szCs w:val="24"/>
          </w:rPr>
          <w:delText>are</w:delText>
        </w:r>
        <w:r w:rsidR="00DD29B2" w:rsidRPr="00872163" w:rsidDel="00322D60">
          <w:rPr>
            <w:szCs w:val="24"/>
          </w:rPr>
          <w:delText xml:space="preserve"> faster than their peers at </w:delText>
        </w:r>
        <w:r w:rsidR="00F84903" w:rsidRPr="00872163" w:rsidDel="00322D60">
          <w:rPr>
            <w:szCs w:val="24"/>
          </w:rPr>
          <w:delText xml:space="preserve">considering the foils and then returning to the target. </w:delText>
        </w:r>
        <w:r w:rsidRPr="00872163" w:rsidDel="00322D60">
          <w:rPr>
            <w:szCs w:val="24"/>
          </w:rPr>
          <w:delText>We also</w:delText>
        </w:r>
        <w:r w:rsidR="00593890" w:rsidRPr="00872163" w:rsidDel="00322D60">
          <w:rPr>
            <w:szCs w:val="24"/>
          </w:rPr>
          <w:delText xml:space="preserve"> observed</w:delText>
        </w:r>
        <w:r w:rsidR="009D663A" w:rsidRPr="00872163" w:rsidDel="00322D60">
          <w:rPr>
            <w:szCs w:val="24"/>
          </w:rPr>
          <w:delText xml:space="preserve"> that children, like adults, were sensitive to phonological and semantic competitors. </w:delText>
        </w:r>
        <w:r w:rsidR="00E75943" w:rsidRPr="00872163" w:rsidDel="00322D60">
          <w:rPr>
            <w:szCs w:val="24"/>
          </w:rPr>
          <w:delText xml:space="preserve">Children were slower to reject </w:delText>
        </w:r>
        <w:r w:rsidR="009D663A" w:rsidRPr="00872163" w:rsidDel="00322D60">
          <w:rPr>
            <w:szCs w:val="24"/>
          </w:rPr>
          <w:delText>the phonological and semantic competitors, r</w:delText>
        </w:r>
        <w:r w:rsidR="00D035CC" w:rsidRPr="00872163" w:rsidDel="00322D60">
          <w:rPr>
            <w:szCs w:val="24"/>
          </w:rPr>
          <w:delText>elative to the unrelated foils.</w:delText>
        </w:r>
      </w:del>
    </w:p>
    <w:p w14:paraId="496D9DA5" w14:textId="46734B77" w:rsidR="00F72060" w:rsidRPr="00872163" w:rsidDel="00322D60" w:rsidRDefault="00B379D0" w:rsidP="00872163">
      <w:pPr>
        <w:rPr>
          <w:del w:id="211" w:author="tristan mahr" w:date="2015-05-04T15:54:00Z"/>
          <w:szCs w:val="24"/>
        </w:rPr>
      </w:pPr>
      <w:del w:id="212" w:author="tristan mahr" w:date="2015-05-04T15:54:00Z">
        <w:r w:rsidDel="00322D60">
          <w:rPr>
            <w:szCs w:val="24"/>
          </w:rPr>
          <w:delText>A</w:delText>
        </w:r>
        <w:r w:rsidRPr="00872163" w:rsidDel="00322D60">
          <w:rPr>
            <w:szCs w:val="24"/>
          </w:rPr>
          <w:delText xml:space="preserve"> </w:delText>
        </w:r>
        <w:r w:rsidR="00F12803" w:rsidRPr="00872163" w:rsidDel="00322D60">
          <w:rPr>
            <w:szCs w:val="24"/>
          </w:rPr>
          <w:delText>limitation of Experiment 1 was that only a narrow range of children was tested</w:delText>
        </w:r>
        <w:r w:rsidR="002E5F96" w:rsidRPr="00872163" w:rsidDel="00322D60">
          <w:rPr>
            <w:szCs w:val="24"/>
          </w:rPr>
          <w:delText xml:space="preserve">. </w:delText>
        </w:r>
        <w:r w:rsidDel="00322D60">
          <w:rPr>
            <w:szCs w:val="24"/>
          </w:rPr>
          <w:delText>T</w:delText>
        </w:r>
        <w:r w:rsidR="00F12803" w:rsidRPr="00872163" w:rsidDel="00322D60">
          <w:rPr>
            <w:szCs w:val="24"/>
          </w:rPr>
          <w:delText>he average standard score on the EVT-2 was 128, which is almost two standard deviations above the mean</w:delText>
        </w:r>
        <w:r w:rsidDel="00322D60">
          <w:rPr>
            <w:szCs w:val="24"/>
          </w:rPr>
          <w:delText xml:space="preserve">, and 34 </w:delText>
        </w:r>
        <w:r w:rsidRPr="00872163" w:rsidDel="00322D60">
          <w:rPr>
            <w:szCs w:val="24"/>
          </w:rPr>
          <w:delText>of the 37 children came from families with high maternal education levels (</w:delText>
        </w:r>
        <w:r w:rsidR="00EB60BD" w:rsidDel="00322D60">
          <w:rPr>
            <w:szCs w:val="24"/>
          </w:rPr>
          <w:delText xml:space="preserve">i.e., </w:delText>
        </w:r>
        <w:r w:rsidRPr="00872163" w:rsidDel="00322D60">
          <w:rPr>
            <w:szCs w:val="24"/>
          </w:rPr>
          <w:delText>college or graduate degrees)</w:delText>
        </w:r>
        <w:r w:rsidR="002E5F96" w:rsidRPr="00872163" w:rsidDel="00322D60">
          <w:rPr>
            <w:szCs w:val="24"/>
          </w:rPr>
          <w:delText xml:space="preserve">. </w:delText>
        </w:r>
        <w:r w:rsidR="00F12803" w:rsidRPr="00872163" w:rsidDel="00322D60">
          <w:rPr>
            <w:szCs w:val="24"/>
          </w:rPr>
          <w:delText xml:space="preserve">Clearly, these children </w:delText>
        </w:r>
        <w:r w:rsidR="00527CBD" w:rsidRPr="00872163" w:rsidDel="00322D60">
          <w:rPr>
            <w:szCs w:val="24"/>
          </w:rPr>
          <w:delText>represent</w:delText>
        </w:r>
        <w:r w:rsidR="00F12803" w:rsidRPr="00872163" w:rsidDel="00322D60">
          <w:rPr>
            <w:szCs w:val="24"/>
          </w:rPr>
          <w:delText xml:space="preserve"> a very small sample of the general population</w:delText>
        </w:r>
        <w:r w:rsidR="002E5F96" w:rsidRPr="00872163" w:rsidDel="00322D60">
          <w:rPr>
            <w:szCs w:val="24"/>
          </w:rPr>
          <w:delText xml:space="preserve">. </w:delText>
        </w:r>
        <w:r w:rsidR="00F12803" w:rsidRPr="00872163" w:rsidDel="00322D60">
          <w:rPr>
            <w:szCs w:val="24"/>
          </w:rPr>
          <w:delText>Experiment 2 was designed to test a much more diverse group of children, both in terms of maternal education level and native American English dialect.</w:delText>
        </w:r>
      </w:del>
    </w:p>
    <w:p w14:paraId="43FE066C" w14:textId="3B428A36" w:rsidR="00F72060" w:rsidRPr="00E3031A" w:rsidDel="00322D60" w:rsidRDefault="00F12803" w:rsidP="00872163">
      <w:pPr>
        <w:pStyle w:val="Heading1"/>
        <w:rPr>
          <w:del w:id="213" w:author="tristan mahr" w:date="2015-05-04T15:54:00Z"/>
        </w:rPr>
      </w:pPr>
      <w:del w:id="214" w:author="tristan mahr" w:date="2015-05-04T15:54:00Z">
        <w:r w:rsidRPr="00E3031A" w:rsidDel="00322D60">
          <w:delText>E</w:delText>
        </w:r>
        <w:r w:rsidR="00C167C2" w:rsidRPr="00E3031A" w:rsidDel="00322D60">
          <w:delText>xperiment</w:delText>
        </w:r>
        <w:r w:rsidRPr="00E3031A" w:rsidDel="00322D60">
          <w:delText xml:space="preserve"> 2</w:delText>
        </w:r>
      </w:del>
    </w:p>
    <w:p w14:paraId="03492E76" w14:textId="28785A02" w:rsidR="00F72060" w:rsidRPr="00E3031A" w:rsidDel="00322D60" w:rsidRDefault="00C01C99" w:rsidP="00872163">
      <w:pPr>
        <w:pStyle w:val="Heading2"/>
        <w:rPr>
          <w:del w:id="215" w:author="tristan mahr" w:date="2015-05-04T15:54:00Z"/>
        </w:rPr>
      </w:pPr>
      <w:del w:id="216" w:author="tristan mahr" w:date="2015-05-04T15:54:00Z">
        <w:r w:rsidRPr="00E3031A" w:rsidDel="00322D60">
          <w:delText>Introduction</w:delText>
        </w:r>
      </w:del>
    </w:p>
    <w:p w14:paraId="309E76F9" w14:textId="2C109F07" w:rsidR="00C01C99" w:rsidRPr="00E3031A" w:rsidDel="00322D60" w:rsidRDefault="00F12803" w:rsidP="00872163">
      <w:pPr>
        <w:rPr>
          <w:del w:id="217" w:author="tristan mahr" w:date="2015-05-04T15:54:00Z"/>
          <w:szCs w:val="24"/>
        </w:rPr>
      </w:pPr>
      <w:del w:id="218" w:author="tristan mahr" w:date="2015-05-04T15:54:00Z">
        <w:r w:rsidRPr="00E3031A" w:rsidDel="00322D60">
          <w:rPr>
            <w:szCs w:val="24"/>
          </w:rPr>
          <w:delText xml:space="preserve">Experiment 2 was designed to examine the relationship </w:delText>
        </w:r>
        <w:r w:rsidR="00DA61C6" w:rsidDel="00322D60">
          <w:rPr>
            <w:szCs w:val="24"/>
          </w:rPr>
          <w:delText>between</w:delText>
        </w:r>
        <w:r w:rsidR="00712388" w:rsidDel="00322D60">
          <w:rPr>
            <w:szCs w:val="24"/>
          </w:rPr>
          <w:delText xml:space="preserve"> </w:delText>
        </w:r>
        <w:r w:rsidR="00712388" w:rsidRPr="00E3031A" w:rsidDel="00322D60">
          <w:rPr>
            <w:szCs w:val="24"/>
          </w:rPr>
          <w:delText>vocabulary size,</w:delText>
        </w:r>
        <w:r w:rsidR="00712388" w:rsidDel="00322D60">
          <w:rPr>
            <w:szCs w:val="24"/>
          </w:rPr>
          <w:delText xml:space="preserve"> </w:delText>
        </w:r>
        <w:r w:rsidRPr="00E3031A" w:rsidDel="00322D60">
          <w:rPr>
            <w:szCs w:val="24"/>
          </w:rPr>
          <w:delText xml:space="preserve">performance on this four-image </w:delText>
        </w:r>
        <w:r w:rsidR="00712388" w:rsidDel="00322D60">
          <w:rPr>
            <w:szCs w:val="24"/>
          </w:rPr>
          <w:delText>task</w:delText>
        </w:r>
        <w:r w:rsidR="00A165B6" w:rsidRPr="00E3031A" w:rsidDel="00322D60">
          <w:rPr>
            <w:szCs w:val="24"/>
          </w:rPr>
          <w:delText>, and maternal education level</w:delText>
        </w:r>
        <w:r w:rsidRPr="00E3031A" w:rsidDel="00322D60">
          <w:rPr>
            <w:szCs w:val="24"/>
          </w:rPr>
          <w:delText xml:space="preserve"> </w:delText>
        </w:r>
        <w:r w:rsidR="00712388" w:rsidDel="00322D60">
          <w:rPr>
            <w:szCs w:val="24"/>
          </w:rPr>
          <w:delText>from</w:delText>
        </w:r>
        <w:r w:rsidR="00712388" w:rsidRPr="00E3031A" w:rsidDel="00322D60">
          <w:rPr>
            <w:szCs w:val="24"/>
          </w:rPr>
          <w:delText xml:space="preserve"> </w:delText>
        </w:r>
        <w:r w:rsidRPr="00E3031A" w:rsidDel="00322D60">
          <w:rPr>
            <w:szCs w:val="24"/>
          </w:rPr>
          <w:delText>a more diverse group of preschool-aged children</w:delText>
        </w:r>
        <w:r w:rsidR="00A165B6" w:rsidRPr="00E3031A" w:rsidDel="00322D60">
          <w:rPr>
            <w:szCs w:val="24"/>
          </w:rPr>
          <w:delText xml:space="preserve">. </w:delText>
        </w:r>
        <w:r w:rsidR="00B740AB" w:rsidRPr="00E3031A" w:rsidDel="00322D60">
          <w:rPr>
            <w:szCs w:val="24"/>
          </w:rPr>
          <w:delText>W</w:delText>
        </w:r>
        <w:r w:rsidR="00390366" w:rsidRPr="00E3031A" w:rsidDel="00322D60">
          <w:rPr>
            <w:szCs w:val="24"/>
          </w:rPr>
          <w:delText>e chose to define diversity in terms of maternal education level rather than other measures of socioeconomic status</w:delText>
        </w:r>
        <w:r w:rsidR="00B70C5F" w:rsidRPr="00E3031A" w:rsidDel="00322D60">
          <w:rPr>
            <w:szCs w:val="24"/>
          </w:rPr>
          <w:delText xml:space="preserve"> (SES)</w:delText>
        </w:r>
        <w:r w:rsidR="00390366" w:rsidRPr="00E3031A" w:rsidDel="00322D60">
          <w:rPr>
            <w:szCs w:val="24"/>
          </w:rPr>
          <w:delText>, such as total family income or occupation, because maternal education level has direct linguistic consequences for children</w:delText>
        </w:r>
        <w:r w:rsidR="002E5F96" w:rsidRPr="00E3031A" w:rsidDel="00322D60">
          <w:rPr>
            <w:szCs w:val="24"/>
          </w:rPr>
          <w:delText xml:space="preserve">. </w:delText>
        </w:r>
        <w:r w:rsidR="00390366" w:rsidRPr="00E3031A" w:rsidDel="00322D60">
          <w:rPr>
            <w:szCs w:val="24"/>
          </w:rPr>
          <w:delText>Mothers with higher education levels have larger vocabularies and provide linguistic input that is higher in both quality and quantity relative to mothers with lower education levels</w:delText>
        </w:r>
        <w:r w:rsidR="00F33887" w:rsidRPr="00E3031A" w:rsidDel="00322D60">
          <w:rPr>
            <w:szCs w:val="24"/>
          </w:rPr>
          <w:delText xml:space="preserve"> </w:delText>
        </w:r>
        <w:r w:rsidR="00F33887" w:rsidRPr="00872163" w:rsidDel="00322D60">
          <w:rPr>
            <w:noProof/>
            <w:szCs w:val="24"/>
          </w:rPr>
          <w:delText>(e.g., Hart &amp; Risley, 1995; Hoff-Ginsberg, 1998; Huttenlocher, Haight, Bryk, Seltzer, &amp; Lyons, 1991)</w:delText>
        </w:r>
        <w:r w:rsidR="00F33887" w:rsidRPr="00872163" w:rsidDel="00322D60">
          <w:rPr>
            <w:szCs w:val="24"/>
          </w:rPr>
          <w:delText>.</w:delText>
        </w:r>
        <w:r w:rsidR="00381337" w:rsidRPr="00872163" w:rsidDel="00322D60">
          <w:rPr>
            <w:szCs w:val="24"/>
          </w:rPr>
          <w:delText xml:space="preserve"> We also included an equal number of children who spoke Mainstream American English (MAE) and children who spoke African American English (AAE)</w:delText>
        </w:r>
        <w:r w:rsidR="002E5F96" w:rsidRPr="00872163" w:rsidDel="00322D60">
          <w:rPr>
            <w:szCs w:val="24"/>
          </w:rPr>
          <w:delText xml:space="preserve">. </w:delText>
        </w:r>
        <w:r w:rsidR="00381337" w:rsidRPr="00872163" w:rsidDel="00322D60">
          <w:rPr>
            <w:szCs w:val="24"/>
          </w:rPr>
          <w:delText>Both groups received stimuli in</w:delText>
        </w:r>
        <w:r w:rsidR="00381337" w:rsidRPr="00E3031A" w:rsidDel="00322D60">
          <w:rPr>
            <w:szCs w:val="24"/>
          </w:rPr>
          <w:delText xml:space="preserve"> their native dialect, an ecologically valid practice that is often not </w:delText>
        </w:r>
        <w:r w:rsidR="0093389C" w:rsidRPr="00E3031A" w:rsidDel="00322D60">
          <w:rPr>
            <w:szCs w:val="24"/>
          </w:rPr>
          <w:delText>observed</w:delText>
        </w:r>
        <w:r w:rsidR="00381337" w:rsidRPr="00E3031A" w:rsidDel="00322D60">
          <w:rPr>
            <w:szCs w:val="24"/>
          </w:rPr>
          <w:delText xml:space="preserve"> in research with non-MAE speakers.</w:delText>
        </w:r>
      </w:del>
    </w:p>
    <w:p w14:paraId="7B9B204D" w14:textId="7A271B09" w:rsidR="00C01C99" w:rsidRPr="00E3031A" w:rsidDel="00322D60" w:rsidRDefault="00C01C99" w:rsidP="00872163">
      <w:pPr>
        <w:pStyle w:val="Heading3"/>
        <w:rPr>
          <w:del w:id="219" w:author="tristan mahr" w:date="2015-05-04T15:54:00Z"/>
        </w:rPr>
      </w:pPr>
      <w:del w:id="220" w:author="tristan mahr" w:date="2015-05-04T15:54:00Z">
        <w:r w:rsidRPr="00E3031A" w:rsidDel="00322D60">
          <w:delText>Effects of maternal education on language development</w:delText>
        </w:r>
      </w:del>
    </w:p>
    <w:p w14:paraId="4FC753B0" w14:textId="54FABFF2" w:rsidR="00C01C99" w:rsidRPr="00E3031A" w:rsidDel="00322D60" w:rsidRDefault="00A165B6" w:rsidP="00872163">
      <w:pPr>
        <w:rPr>
          <w:del w:id="221" w:author="tristan mahr" w:date="2015-05-04T15:54:00Z"/>
          <w:szCs w:val="24"/>
        </w:rPr>
      </w:pPr>
      <w:del w:id="222" w:author="tristan mahr" w:date="2015-05-04T15:54:00Z">
        <w:r w:rsidRPr="00E3031A" w:rsidDel="00322D60">
          <w:rPr>
            <w:szCs w:val="24"/>
          </w:rPr>
          <w:delText>As noted above, maternal</w:delText>
        </w:r>
        <w:r w:rsidR="00C01C99" w:rsidRPr="00E3031A" w:rsidDel="00322D60">
          <w:rPr>
            <w:szCs w:val="24"/>
          </w:rPr>
          <w:delText xml:space="preserve"> education level is known to correlate with many factors including </w:delText>
        </w:r>
        <w:r w:rsidR="00712388" w:rsidDel="00322D60">
          <w:rPr>
            <w:szCs w:val="24"/>
          </w:rPr>
          <w:delText>maternal</w:delText>
        </w:r>
        <w:r w:rsidR="00712388" w:rsidRPr="00E3031A" w:rsidDel="00322D60">
          <w:rPr>
            <w:szCs w:val="24"/>
          </w:rPr>
          <w:delText xml:space="preserve"> vocabulary and literacy</w:delText>
        </w:r>
        <w:r w:rsidR="00EB60BD" w:rsidDel="00322D60">
          <w:rPr>
            <w:szCs w:val="24"/>
          </w:rPr>
          <w:delText>,</w:delText>
        </w:r>
        <w:r w:rsidR="00712388" w:rsidRPr="00E3031A" w:rsidDel="00322D60">
          <w:rPr>
            <w:szCs w:val="24"/>
          </w:rPr>
          <w:delText xml:space="preserve"> </w:delText>
        </w:r>
        <w:r w:rsidR="00712388" w:rsidDel="00322D60">
          <w:rPr>
            <w:szCs w:val="24"/>
          </w:rPr>
          <w:delText xml:space="preserve">as well as </w:delText>
        </w:r>
        <w:r w:rsidR="00C01C99" w:rsidRPr="00E3031A" w:rsidDel="00322D60">
          <w:rPr>
            <w:szCs w:val="24"/>
          </w:rPr>
          <w:delText xml:space="preserve">family </w:delText>
        </w:r>
        <w:r w:rsidR="00712388" w:rsidDel="00322D60">
          <w:rPr>
            <w:szCs w:val="24"/>
          </w:rPr>
          <w:delText>SES</w:delText>
        </w:r>
        <w:r w:rsidR="00C01C99" w:rsidRPr="00E3031A" w:rsidDel="00322D60">
          <w:rPr>
            <w:szCs w:val="24"/>
          </w:rPr>
          <w:delText xml:space="preserve"> </w:delText>
        </w:r>
        <w:r w:rsidR="00C01C99" w:rsidRPr="00872163" w:rsidDel="00322D60">
          <w:rPr>
            <w:noProof/>
            <w:szCs w:val="24"/>
          </w:rPr>
          <w:delText>(Ensminger &amp; Fothergill, 2003; Pan, Rowe, Singer, &amp; Snow, 2005)</w:delText>
        </w:r>
        <w:r w:rsidR="00C01C99" w:rsidRPr="00872163" w:rsidDel="00322D60">
          <w:rPr>
            <w:szCs w:val="24"/>
          </w:rPr>
          <w:delText xml:space="preserve">. These factors in turn </w:delText>
        </w:r>
        <w:r w:rsidR="00712388" w:rsidDel="00322D60">
          <w:rPr>
            <w:szCs w:val="24"/>
          </w:rPr>
          <w:delText>are</w:delText>
        </w:r>
        <w:r w:rsidR="00C01C99" w:rsidRPr="00872163" w:rsidDel="00322D60">
          <w:rPr>
            <w:szCs w:val="24"/>
          </w:rPr>
          <w:delText xml:space="preserve"> demonstrated </w:delText>
        </w:r>
        <w:r w:rsidR="00712388" w:rsidDel="00322D60">
          <w:rPr>
            <w:szCs w:val="24"/>
          </w:rPr>
          <w:delText>predictors</w:delText>
        </w:r>
        <w:r w:rsidR="00D72E69" w:rsidRPr="00872163" w:rsidDel="00322D60">
          <w:rPr>
            <w:szCs w:val="24"/>
          </w:rPr>
          <w:delText xml:space="preserve"> of </w:delText>
        </w:r>
        <w:r w:rsidR="00C01C99" w:rsidRPr="00872163" w:rsidDel="00322D60">
          <w:rPr>
            <w:szCs w:val="24"/>
          </w:rPr>
          <w:delText xml:space="preserve">the child’s linguistic environment and subsequent linguistic ability </w:delText>
        </w:r>
        <w:r w:rsidR="00377E41" w:rsidRPr="00377E41" w:rsidDel="00322D60">
          <w:rPr>
            <w:noProof/>
            <w:szCs w:val="24"/>
          </w:rPr>
          <w:delText>(Bornstein, Haynes, &amp; Painter, 1998; Hoff-Ginsberg, 1991, 1998; Pan et al., 2005)</w:delText>
        </w:r>
        <w:r w:rsidR="00C01C99" w:rsidRPr="00872163" w:rsidDel="00322D60">
          <w:rPr>
            <w:szCs w:val="24"/>
          </w:rPr>
          <w:delText>.</w:delText>
        </w:r>
        <w:r w:rsidRPr="00872163" w:rsidDel="00322D60">
          <w:rPr>
            <w:szCs w:val="24"/>
          </w:rPr>
          <w:delText xml:space="preserve"> </w:delText>
        </w:r>
        <w:r w:rsidR="00D72E69" w:rsidRPr="00872163" w:rsidDel="00322D60">
          <w:rPr>
            <w:szCs w:val="24"/>
          </w:rPr>
          <w:delText>Maternal education level also influence</w:delText>
        </w:r>
        <w:r w:rsidR="0093389C" w:rsidRPr="00E3031A" w:rsidDel="00322D60">
          <w:rPr>
            <w:szCs w:val="24"/>
          </w:rPr>
          <w:delText>s</w:delText>
        </w:r>
        <w:r w:rsidR="00D72E69" w:rsidRPr="00E3031A" w:rsidDel="00322D60">
          <w:rPr>
            <w:szCs w:val="24"/>
          </w:rPr>
          <w:delText xml:space="preserve"> lexical processing efficiency</w:delText>
        </w:r>
        <w:r w:rsidR="00712388" w:rsidDel="00322D60">
          <w:rPr>
            <w:szCs w:val="24"/>
          </w:rPr>
          <w:delText xml:space="preserve"> </w:delText>
        </w:r>
        <w:r w:rsidR="00712388" w:rsidRPr="00872163" w:rsidDel="00322D60">
          <w:rPr>
            <w:noProof/>
            <w:szCs w:val="24"/>
          </w:rPr>
          <w:delText>(Fernald, Marchman, &amp; Weisleder, 2013; Weisleder &amp; Fernald, 2013)</w:delText>
        </w:r>
        <w:r w:rsidR="00D72E69" w:rsidRPr="00E3031A" w:rsidDel="00322D60">
          <w:rPr>
            <w:szCs w:val="24"/>
          </w:rPr>
          <w:delText xml:space="preserve">. </w:delText>
        </w:r>
        <w:r w:rsidR="009F4A65" w:rsidRPr="00E3031A" w:rsidDel="00322D60">
          <w:rPr>
            <w:szCs w:val="24"/>
          </w:rPr>
          <w:delText>Fernald and colleagues</w:delText>
        </w:r>
        <w:r w:rsidR="00BB48E7" w:rsidRPr="00872163" w:rsidDel="00322D60">
          <w:rPr>
            <w:szCs w:val="24"/>
          </w:rPr>
          <w:delText xml:space="preserve"> </w:delText>
        </w:r>
        <w:r w:rsidR="009F4A65" w:rsidRPr="00872163" w:rsidDel="00322D60">
          <w:rPr>
            <w:szCs w:val="24"/>
          </w:rPr>
          <w:delText xml:space="preserve">used a two-image LWL task to compare lexical processing efficiency in two groups of children </w:delText>
        </w:r>
        <w:r w:rsidR="00D72E69" w:rsidRPr="00872163" w:rsidDel="00322D60">
          <w:rPr>
            <w:szCs w:val="24"/>
          </w:rPr>
          <w:delText xml:space="preserve">who differed in maternal education level and were </w:delText>
        </w:r>
        <w:r w:rsidR="009F4A65" w:rsidRPr="00872163" w:rsidDel="00322D60">
          <w:rPr>
            <w:szCs w:val="24"/>
          </w:rPr>
          <w:delText>followed longitudinally from 18 to 24 months. Fernald</w:delText>
        </w:r>
        <w:r w:rsidR="009F4A65" w:rsidRPr="00E3031A" w:rsidDel="00322D60">
          <w:rPr>
            <w:szCs w:val="24"/>
          </w:rPr>
          <w:delText xml:space="preserve"> </w:delText>
        </w:r>
        <w:r w:rsidR="009F4A65" w:rsidRPr="00872163" w:rsidDel="00322D60">
          <w:rPr>
            <w:szCs w:val="24"/>
          </w:rPr>
          <w:delText>et al.</w:delText>
        </w:r>
        <w:r w:rsidR="00BB48E7" w:rsidRPr="00872163" w:rsidDel="00322D60">
          <w:rPr>
            <w:szCs w:val="24"/>
          </w:rPr>
          <w:delText xml:space="preserve"> </w:delText>
        </w:r>
        <w:r w:rsidR="00BB48E7" w:rsidRPr="00872163" w:rsidDel="00322D60">
          <w:rPr>
            <w:noProof/>
            <w:szCs w:val="24"/>
          </w:rPr>
          <w:delText>(2013)</w:delText>
        </w:r>
        <w:r w:rsidR="009F4A65" w:rsidRPr="00872163" w:rsidDel="00322D60">
          <w:rPr>
            <w:szCs w:val="24"/>
          </w:rPr>
          <w:delText xml:space="preserve"> found that children in the lower maternal education </w:delText>
        </w:r>
        <w:r w:rsidR="00D72E69" w:rsidRPr="00872163" w:rsidDel="00322D60">
          <w:rPr>
            <w:szCs w:val="24"/>
          </w:rPr>
          <w:delText xml:space="preserve">level </w:delText>
        </w:r>
        <w:r w:rsidR="009F4A65" w:rsidRPr="00872163" w:rsidDel="00322D60">
          <w:rPr>
            <w:szCs w:val="24"/>
          </w:rPr>
          <w:delText>group</w:delText>
        </w:r>
        <w:r w:rsidR="00EC5882" w:rsidDel="00322D60">
          <w:rPr>
            <w:szCs w:val="24"/>
          </w:rPr>
          <w:delText xml:space="preserve"> </w:delText>
        </w:r>
        <w:r w:rsidR="009F4A65" w:rsidRPr="00872163" w:rsidDel="00322D60">
          <w:rPr>
            <w:szCs w:val="24"/>
          </w:rPr>
          <w:delText xml:space="preserve">relative to age peers in the higher maternal education </w:delText>
        </w:r>
        <w:r w:rsidR="00D72E69" w:rsidRPr="00872163" w:rsidDel="00322D60">
          <w:rPr>
            <w:szCs w:val="24"/>
          </w:rPr>
          <w:delText xml:space="preserve">level </w:delText>
        </w:r>
        <w:r w:rsidR="009F4A65" w:rsidRPr="00E3031A" w:rsidDel="00322D60">
          <w:rPr>
            <w:szCs w:val="24"/>
          </w:rPr>
          <w:delText>group</w:delText>
        </w:r>
        <w:r w:rsidR="0093389C" w:rsidRPr="00E3031A" w:rsidDel="00322D60">
          <w:rPr>
            <w:szCs w:val="24"/>
          </w:rPr>
          <w:delText xml:space="preserve"> </w:delText>
        </w:r>
      </w:del>
      <w:ins w:id="223" w:author="Jan Edwards" w:date="2015-04-30T12:42:00Z">
        <w:del w:id="224" w:author="tristan mahr" w:date="2015-05-04T15:54:00Z">
          <w:r w:rsidR="004F5E87" w:rsidDel="00322D60">
            <w:rPr>
              <w:szCs w:val="24"/>
            </w:rPr>
            <w:delText xml:space="preserve">had smaller expressive vocabularies </w:delText>
          </w:r>
        </w:del>
      </w:ins>
      <w:del w:id="225" w:author="tristan mahr" w:date="2015-05-04T15:54:00Z">
        <w:r w:rsidR="009F4A65" w:rsidRPr="00E3031A" w:rsidDel="00322D60">
          <w:rPr>
            <w:szCs w:val="24"/>
          </w:rPr>
          <w:delText>(as assessed by the M</w:delText>
        </w:r>
        <w:r w:rsidR="009D663A" w:rsidRPr="00E3031A" w:rsidDel="00322D60">
          <w:rPr>
            <w:szCs w:val="24"/>
          </w:rPr>
          <w:delText>B</w:delText>
        </w:r>
        <w:r w:rsidR="009F4A65" w:rsidRPr="00E3031A" w:rsidDel="00322D60">
          <w:rPr>
            <w:szCs w:val="24"/>
          </w:rPr>
          <w:delText>CDI</w:delText>
        </w:r>
      </w:del>
      <w:ins w:id="226" w:author="Jan Edwards" w:date="2015-04-30T12:41:00Z">
        <w:del w:id="227" w:author="tristan mahr" w:date="2015-05-04T15:54:00Z">
          <w:r w:rsidR="004F5E87" w:rsidDel="00322D60">
            <w:rPr>
              <w:szCs w:val="24"/>
            </w:rPr>
            <w:delText xml:space="preserve">and </w:delText>
          </w:r>
        </w:del>
      </w:ins>
      <w:del w:id="228" w:author="tristan mahr" w:date="2015-05-04T15:54:00Z">
        <w:r w:rsidR="009F4A65" w:rsidRPr="00E3031A" w:rsidDel="00322D60">
          <w:rPr>
            <w:szCs w:val="24"/>
          </w:rPr>
          <w:delText>)</w:delText>
        </w:r>
        <w:r w:rsidR="00712388" w:rsidDel="00322D60">
          <w:rPr>
            <w:szCs w:val="24"/>
          </w:rPr>
          <w:delText xml:space="preserve">. These children </w:delText>
        </w:r>
        <w:r w:rsidR="009F4A65" w:rsidRPr="00E3031A" w:rsidDel="00322D60">
          <w:rPr>
            <w:szCs w:val="24"/>
          </w:rPr>
          <w:delText xml:space="preserve">were </w:delText>
        </w:r>
        <w:r w:rsidR="00712388" w:rsidDel="00322D60">
          <w:rPr>
            <w:szCs w:val="24"/>
          </w:rPr>
          <w:delText xml:space="preserve">also </w:delText>
        </w:r>
        <w:r w:rsidR="009F4A65" w:rsidRPr="00E3031A" w:rsidDel="00322D60">
          <w:rPr>
            <w:szCs w:val="24"/>
          </w:rPr>
          <w:delText xml:space="preserve">slower and less accurate </w:delText>
        </w:r>
        <w:r w:rsidR="00712388" w:rsidDel="00322D60">
          <w:rPr>
            <w:szCs w:val="24"/>
          </w:rPr>
          <w:delText xml:space="preserve">than their peers </w:delText>
        </w:r>
        <w:r w:rsidR="009F4A65" w:rsidRPr="00E3031A" w:rsidDel="00322D60">
          <w:rPr>
            <w:szCs w:val="24"/>
          </w:rPr>
          <w:delText>at auditory word recognition of familiar object-names</w:delText>
        </w:r>
        <w:r w:rsidR="0093389C" w:rsidRPr="00E3031A" w:rsidDel="00322D60">
          <w:rPr>
            <w:szCs w:val="24"/>
          </w:rPr>
          <w:delText>.</w:delText>
        </w:r>
        <w:r w:rsidR="00E741D4" w:rsidRPr="00E3031A" w:rsidDel="00322D60">
          <w:rPr>
            <w:szCs w:val="24"/>
          </w:rPr>
          <w:delText xml:space="preserve"> </w:delText>
        </w:r>
        <w:r w:rsidR="00712388" w:rsidDel="00322D60">
          <w:rPr>
            <w:szCs w:val="24"/>
          </w:rPr>
          <w:delText>A</w:delText>
        </w:r>
        <w:r w:rsidR="009F4A65" w:rsidRPr="00E3031A" w:rsidDel="00322D60">
          <w:rPr>
            <w:szCs w:val="24"/>
          </w:rPr>
          <w:delText xml:space="preserve">s is typical with young children, </w:delText>
        </w:r>
        <w:r w:rsidR="00712388" w:rsidDel="00322D60">
          <w:rPr>
            <w:szCs w:val="24"/>
          </w:rPr>
          <w:delText xml:space="preserve">however, </w:delText>
        </w:r>
        <w:r w:rsidR="009F4A65" w:rsidRPr="00E3031A" w:rsidDel="00322D60">
          <w:rPr>
            <w:szCs w:val="24"/>
          </w:rPr>
          <w:delText>there was much variability in vocabulary size for both groups in Fernald et al</w:delText>
        </w:r>
        <w:r w:rsidR="00EC5882" w:rsidDel="00322D60">
          <w:rPr>
            <w:szCs w:val="24"/>
          </w:rPr>
          <w:delText>.</w:delText>
        </w:r>
        <w:r w:rsidR="00BB48E7" w:rsidRPr="00E3031A" w:rsidDel="00322D60">
          <w:rPr>
            <w:szCs w:val="24"/>
          </w:rPr>
          <w:delText xml:space="preserve"> </w:delText>
        </w:r>
        <w:r w:rsidR="00BB48E7" w:rsidRPr="00872163" w:rsidDel="00322D60">
          <w:rPr>
            <w:noProof/>
            <w:szCs w:val="24"/>
          </w:rPr>
          <w:delText>(2013)</w:delText>
        </w:r>
        <w:r w:rsidR="009F4A65" w:rsidRPr="00872163" w:rsidDel="00322D60">
          <w:rPr>
            <w:szCs w:val="24"/>
          </w:rPr>
          <w:delText xml:space="preserve"> </w:delText>
        </w:r>
        <w:r w:rsidR="00056981" w:rsidRPr="00E3031A" w:rsidDel="00322D60">
          <w:rPr>
            <w:szCs w:val="24"/>
          </w:rPr>
          <w:delText>overall</w:delText>
        </w:r>
        <w:r w:rsidR="00EB60BD" w:rsidDel="00322D60">
          <w:rPr>
            <w:szCs w:val="24"/>
          </w:rPr>
          <w:delText>,</w:delText>
        </w:r>
        <w:r w:rsidR="00056981" w:rsidRPr="00E3031A" w:rsidDel="00322D60">
          <w:rPr>
            <w:szCs w:val="24"/>
          </w:rPr>
          <w:delText xml:space="preserve"> </w:delText>
        </w:r>
        <w:r w:rsidR="009F4A65" w:rsidRPr="00872163" w:rsidDel="00322D60">
          <w:rPr>
            <w:szCs w:val="24"/>
          </w:rPr>
          <w:delText xml:space="preserve">and </w:delText>
        </w:r>
        <w:r w:rsidR="00056981" w:rsidDel="00322D60">
          <w:rPr>
            <w:szCs w:val="24"/>
          </w:rPr>
          <w:delText xml:space="preserve">especially </w:delText>
        </w:r>
        <w:r w:rsidR="009F4A65" w:rsidRPr="00872163" w:rsidDel="00322D60">
          <w:rPr>
            <w:szCs w:val="24"/>
          </w:rPr>
          <w:delText>for the children from the low maternal education group.</w:delText>
        </w:r>
        <w:r w:rsidR="009F4A65" w:rsidRPr="00E3031A" w:rsidDel="00322D60">
          <w:rPr>
            <w:szCs w:val="24"/>
          </w:rPr>
          <w:delText xml:space="preserve"> </w:delText>
        </w:r>
        <w:r w:rsidR="00056981" w:rsidDel="00322D60">
          <w:rPr>
            <w:szCs w:val="24"/>
          </w:rPr>
          <w:delText>At 18 months, f</w:delText>
        </w:r>
        <w:r w:rsidR="009F4A65" w:rsidRPr="00E3031A" w:rsidDel="00322D60">
          <w:rPr>
            <w:szCs w:val="24"/>
          </w:rPr>
          <w:delText>or example, the standard deviation of expressive vocabulary size was larger than the mean for the low maternal education group</w:delText>
        </w:r>
        <w:r w:rsidR="00D72E69" w:rsidRPr="00E3031A" w:rsidDel="00322D60">
          <w:rPr>
            <w:szCs w:val="24"/>
          </w:rPr>
          <w:delText xml:space="preserve"> in the Fernald et al. study</w:delText>
        </w:r>
        <w:r w:rsidR="002E5F96" w:rsidRPr="00E3031A" w:rsidDel="00322D60">
          <w:rPr>
            <w:szCs w:val="24"/>
          </w:rPr>
          <w:delText xml:space="preserve">. </w:delText>
        </w:r>
        <w:r w:rsidR="009F4A65" w:rsidRPr="00E3031A" w:rsidDel="00322D60">
          <w:rPr>
            <w:szCs w:val="24"/>
          </w:rPr>
          <w:delText xml:space="preserve">The large variability of vocabulary size </w:delText>
        </w:r>
        <w:r w:rsidR="00AD26F8" w:rsidRPr="00E3031A" w:rsidDel="00322D60">
          <w:rPr>
            <w:szCs w:val="24"/>
          </w:rPr>
          <w:delText>in the Fernald et al. study</w:delText>
        </w:r>
        <w:r w:rsidR="009F4A65" w:rsidRPr="00E3031A" w:rsidDel="00322D60">
          <w:rPr>
            <w:szCs w:val="24"/>
          </w:rPr>
          <w:delText xml:space="preserve"> suggest that it would be fruitful to examine individual, as well as group differences </w:delText>
        </w:r>
        <w:r w:rsidR="009D663A" w:rsidRPr="00E3031A" w:rsidDel="00322D60">
          <w:rPr>
            <w:szCs w:val="24"/>
          </w:rPr>
          <w:delText>i</w:delText>
        </w:r>
        <w:r w:rsidR="009F4A65" w:rsidRPr="00E3031A" w:rsidDel="00322D60">
          <w:rPr>
            <w:szCs w:val="24"/>
          </w:rPr>
          <w:delText xml:space="preserve">n </w:delText>
        </w:r>
        <w:r w:rsidR="009D663A" w:rsidRPr="00E3031A" w:rsidDel="00322D60">
          <w:rPr>
            <w:szCs w:val="24"/>
          </w:rPr>
          <w:delText xml:space="preserve">lexical </w:delText>
        </w:r>
        <w:r w:rsidR="009F4A65" w:rsidRPr="00E3031A" w:rsidDel="00322D60">
          <w:rPr>
            <w:szCs w:val="24"/>
          </w:rPr>
          <w:delText>processing</w:delText>
        </w:r>
        <w:r w:rsidR="00AD26F8" w:rsidRPr="00E3031A" w:rsidDel="00322D60">
          <w:rPr>
            <w:szCs w:val="24"/>
          </w:rPr>
          <w:delText xml:space="preserve"> and to explore whether maternal education level predicts differences in lexical processing efficiency over and above the contribution of vocabulary size. </w:delText>
        </w:r>
      </w:del>
    </w:p>
    <w:p w14:paraId="1691A7F2" w14:textId="5529FAEF" w:rsidR="00C01C99" w:rsidRPr="00E3031A" w:rsidDel="00322D60" w:rsidRDefault="00C01C99" w:rsidP="00872163">
      <w:pPr>
        <w:pStyle w:val="Heading3"/>
        <w:rPr>
          <w:del w:id="229" w:author="tristan mahr" w:date="2015-05-04T15:54:00Z"/>
        </w:rPr>
      </w:pPr>
      <w:del w:id="230" w:author="tristan mahr" w:date="2015-05-04T15:54:00Z">
        <w:r w:rsidRPr="00E3031A" w:rsidDel="00322D60">
          <w:delText>Effects of</w:delText>
        </w:r>
        <w:r w:rsidR="0096588C" w:rsidRPr="00E3031A" w:rsidDel="00322D60">
          <w:delText xml:space="preserve"> dialect in language processing</w:delText>
        </w:r>
      </w:del>
    </w:p>
    <w:p w14:paraId="0154A313" w14:textId="4317B22E" w:rsidR="00F72060" w:rsidRPr="00E3031A" w:rsidDel="00322D60" w:rsidRDefault="00F12803" w:rsidP="00872163">
      <w:pPr>
        <w:rPr>
          <w:del w:id="231" w:author="tristan mahr" w:date="2015-05-04T15:54:00Z"/>
          <w:szCs w:val="24"/>
        </w:rPr>
      </w:pPr>
      <w:del w:id="232" w:author="tristan mahr" w:date="2015-05-04T15:54:00Z">
        <w:r w:rsidRPr="00E3031A" w:rsidDel="00322D60">
          <w:rPr>
            <w:szCs w:val="24"/>
          </w:rPr>
          <w:delText>Most auditory word recognition studies for both children and adults present stimuli that have been recorded in the local variant of MAE</w:delText>
        </w:r>
        <w:r w:rsidR="002E5F96" w:rsidRPr="00E3031A" w:rsidDel="00322D60">
          <w:rPr>
            <w:szCs w:val="24"/>
          </w:rPr>
          <w:delText xml:space="preserve">. </w:delText>
        </w:r>
        <w:r w:rsidR="00B462B6" w:rsidRPr="00E3031A" w:rsidDel="00322D60">
          <w:rPr>
            <w:szCs w:val="24"/>
          </w:rPr>
          <w:delText>These stimuli are</w:delText>
        </w:r>
        <w:r w:rsidRPr="00E3031A" w:rsidDel="00322D60">
          <w:rPr>
            <w:szCs w:val="24"/>
          </w:rPr>
          <w:delText xml:space="preserve"> probably appropriate for adult studies, as the college students who are the usual participants for such studies are generally fluent in MAE, even if their home dialect is a non-mainstream dialect</w:delText>
        </w:r>
        <w:r w:rsidR="002E5F96" w:rsidRPr="00E3031A" w:rsidDel="00322D60">
          <w:rPr>
            <w:szCs w:val="24"/>
          </w:rPr>
          <w:delText xml:space="preserve">. </w:delText>
        </w:r>
        <w:r w:rsidRPr="00E3031A" w:rsidDel="00322D60">
          <w:rPr>
            <w:szCs w:val="24"/>
          </w:rPr>
          <w:delText xml:space="preserve">However, </w:delText>
        </w:r>
        <w:r w:rsidR="00B462B6" w:rsidRPr="00E3031A" w:rsidDel="00322D60">
          <w:rPr>
            <w:szCs w:val="24"/>
          </w:rPr>
          <w:delText>such fluency cannot be assumed for</w:delText>
        </w:r>
        <w:r w:rsidRPr="00E3031A" w:rsidDel="00322D60">
          <w:rPr>
            <w:szCs w:val="24"/>
          </w:rPr>
          <w:delText xml:space="preserve"> children who are too young to attend school, as they are mostly exposed to their home dialect</w:delText>
        </w:r>
        <w:r w:rsidR="002E5F96" w:rsidRPr="00E3031A" w:rsidDel="00322D60">
          <w:rPr>
            <w:szCs w:val="24"/>
          </w:rPr>
          <w:delText xml:space="preserve">. </w:delText>
        </w:r>
        <w:r w:rsidRPr="00E3031A" w:rsidDel="00322D60">
          <w:rPr>
            <w:szCs w:val="24"/>
          </w:rPr>
          <w:delText xml:space="preserve">In the case of children growing up </w:delText>
        </w:r>
        <w:r w:rsidR="00056981" w:rsidDel="00322D60">
          <w:rPr>
            <w:szCs w:val="24"/>
          </w:rPr>
          <w:delText xml:space="preserve">in </w:delText>
        </w:r>
        <w:r w:rsidR="0093389C" w:rsidRPr="00E3031A" w:rsidDel="00322D60">
          <w:rPr>
            <w:szCs w:val="24"/>
          </w:rPr>
          <w:delText>relatively low-SES homes</w:delText>
        </w:r>
        <w:r w:rsidRPr="00E3031A" w:rsidDel="00322D60">
          <w:rPr>
            <w:szCs w:val="24"/>
          </w:rPr>
          <w:delText xml:space="preserve">, </w:delText>
        </w:r>
        <w:r w:rsidR="000523B0" w:rsidRPr="00E3031A" w:rsidDel="00322D60">
          <w:rPr>
            <w:szCs w:val="24"/>
          </w:rPr>
          <w:delText>th</w:delText>
        </w:r>
        <w:r w:rsidR="00B462B6" w:rsidRPr="00E3031A" w:rsidDel="00322D60">
          <w:rPr>
            <w:szCs w:val="24"/>
          </w:rPr>
          <w:delText>e</w:delText>
        </w:r>
        <w:r w:rsidR="000523B0" w:rsidRPr="00E3031A" w:rsidDel="00322D60">
          <w:rPr>
            <w:szCs w:val="24"/>
          </w:rPr>
          <w:delText xml:space="preserve"> </w:delText>
        </w:r>
        <w:r w:rsidR="00B462B6" w:rsidRPr="00E3031A" w:rsidDel="00322D60">
          <w:rPr>
            <w:szCs w:val="24"/>
          </w:rPr>
          <w:delText>home dialect</w:delText>
        </w:r>
        <w:r w:rsidRPr="00E3031A" w:rsidDel="00322D60">
          <w:rPr>
            <w:szCs w:val="24"/>
          </w:rPr>
          <w:delText xml:space="preserve"> is often a non-mainstream dialect.</w:delText>
        </w:r>
        <w:r w:rsidR="00E741D4" w:rsidRPr="00E3031A" w:rsidDel="00322D60">
          <w:rPr>
            <w:szCs w:val="24"/>
          </w:rPr>
          <w:delText xml:space="preserve"> </w:delText>
        </w:r>
      </w:del>
    </w:p>
    <w:p w14:paraId="2700D3CA" w14:textId="7FDEC38E" w:rsidR="00C91F8C" w:rsidRPr="00872163" w:rsidDel="00322D60" w:rsidRDefault="003E5DFC" w:rsidP="00872163">
      <w:pPr>
        <w:rPr>
          <w:del w:id="233" w:author="tristan mahr" w:date="2015-05-04T15:54:00Z"/>
          <w:szCs w:val="24"/>
        </w:rPr>
      </w:pPr>
      <w:del w:id="234" w:author="tristan mahr" w:date="2015-05-04T15:54:00Z">
        <w:r w:rsidRPr="00E3031A" w:rsidDel="00322D60">
          <w:rPr>
            <w:szCs w:val="24"/>
          </w:rPr>
          <w:delText xml:space="preserve">There is some evidence that </w:delText>
        </w:r>
        <w:r w:rsidR="00D063E6" w:rsidRPr="00E3031A" w:rsidDel="00322D60">
          <w:rPr>
            <w:szCs w:val="24"/>
          </w:rPr>
          <w:delText xml:space="preserve">dialect </w:delText>
        </w:r>
        <w:r w:rsidR="00B207E7" w:rsidRPr="00E3031A" w:rsidDel="00322D60">
          <w:rPr>
            <w:szCs w:val="24"/>
          </w:rPr>
          <w:delText xml:space="preserve">familiarity </w:delText>
        </w:r>
        <w:r w:rsidR="00D063E6" w:rsidRPr="00E3031A" w:rsidDel="00322D60">
          <w:rPr>
            <w:szCs w:val="24"/>
          </w:rPr>
          <w:delText xml:space="preserve">affects </w:delText>
        </w:r>
        <w:r w:rsidRPr="00E3031A" w:rsidDel="00322D60">
          <w:rPr>
            <w:szCs w:val="24"/>
          </w:rPr>
          <w:delText>spoken</w:delText>
        </w:r>
        <w:r w:rsidR="00D063E6" w:rsidRPr="00E3031A" w:rsidDel="00322D60">
          <w:rPr>
            <w:szCs w:val="24"/>
          </w:rPr>
          <w:delText xml:space="preserve"> word recognition</w:delText>
        </w:r>
        <w:r w:rsidRPr="00E3031A" w:rsidDel="00322D60">
          <w:rPr>
            <w:szCs w:val="24"/>
          </w:rPr>
          <w:delText xml:space="preserve"> in adults</w:delText>
        </w:r>
        <w:r w:rsidR="002E5F96" w:rsidRPr="00E3031A" w:rsidDel="00322D60">
          <w:rPr>
            <w:szCs w:val="24"/>
          </w:rPr>
          <w:delText xml:space="preserve">. </w:delText>
        </w:r>
        <w:r w:rsidR="003A02D4" w:rsidRPr="00E3031A" w:rsidDel="00322D60">
          <w:rPr>
            <w:szCs w:val="24"/>
          </w:rPr>
          <w:delText xml:space="preserve">Clopper </w:delText>
        </w:r>
        <w:r w:rsidR="002F37ED" w:rsidRPr="00872163" w:rsidDel="00322D60">
          <w:rPr>
            <w:noProof/>
            <w:szCs w:val="24"/>
          </w:rPr>
          <w:delText>(2012)</w:delText>
        </w:r>
        <w:r w:rsidR="003A02D4" w:rsidRPr="00872163" w:rsidDel="00322D60">
          <w:rPr>
            <w:szCs w:val="24"/>
          </w:rPr>
          <w:delText xml:space="preserve"> found that the benefit of semantic predictability</w:delText>
        </w:r>
        <w:r w:rsidR="00F6677D" w:rsidRPr="00872163" w:rsidDel="00322D60">
          <w:rPr>
            <w:szCs w:val="24"/>
          </w:rPr>
          <w:delText xml:space="preserve"> in word recognition in s</w:delText>
        </w:r>
        <w:r w:rsidR="003A02D4" w:rsidRPr="00872163" w:rsidDel="00322D60">
          <w:rPr>
            <w:szCs w:val="24"/>
          </w:rPr>
          <w:delText xml:space="preserve">emantically predictable </w:delText>
        </w:r>
        <w:r w:rsidR="00F6677D" w:rsidRPr="00E3031A" w:rsidDel="00322D60">
          <w:rPr>
            <w:szCs w:val="24"/>
          </w:rPr>
          <w:delText>sentences, relative to</w:delText>
        </w:r>
        <w:r w:rsidR="003A02D4" w:rsidRPr="00E3031A" w:rsidDel="00322D60">
          <w:rPr>
            <w:szCs w:val="24"/>
          </w:rPr>
          <w:delText xml:space="preserve"> semantically anomalous </w:delText>
        </w:r>
        <w:r w:rsidR="00F6677D" w:rsidRPr="00E3031A" w:rsidDel="00322D60">
          <w:rPr>
            <w:szCs w:val="24"/>
          </w:rPr>
          <w:delText xml:space="preserve">sentences </w:delText>
        </w:r>
        <w:r w:rsidR="003A02D4" w:rsidRPr="00E3031A" w:rsidDel="00322D60">
          <w:rPr>
            <w:szCs w:val="24"/>
          </w:rPr>
          <w:delText xml:space="preserve">decreases when </w:delText>
        </w:r>
        <w:r w:rsidR="00F6677D" w:rsidRPr="00E3031A" w:rsidDel="00322D60">
          <w:rPr>
            <w:szCs w:val="24"/>
          </w:rPr>
          <w:delText xml:space="preserve">the </w:delText>
        </w:r>
        <w:r w:rsidR="003A02D4" w:rsidRPr="00E3031A" w:rsidDel="00322D60">
          <w:rPr>
            <w:szCs w:val="24"/>
          </w:rPr>
          <w:delText>sentences are presented in an unfamiliar regional dialect.</w:delText>
        </w:r>
        <w:r w:rsidR="00E741D4" w:rsidRPr="00E3031A" w:rsidDel="00322D60">
          <w:rPr>
            <w:szCs w:val="24"/>
          </w:rPr>
          <w:delText xml:space="preserve"> </w:delText>
        </w:r>
        <w:r w:rsidR="009F4A65" w:rsidRPr="00E3031A" w:rsidDel="00322D60">
          <w:rPr>
            <w:szCs w:val="24"/>
          </w:rPr>
          <w:delText xml:space="preserve">Dutch </w:delText>
        </w:r>
        <w:r w:rsidR="00B207E7" w:rsidRPr="00E3031A" w:rsidDel="00322D60">
          <w:rPr>
            <w:szCs w:val="24"/>
          </w:rPr>
          <w:delText>listeners ha</w:delText>
        </w:r>
        <w:r w:rsidR="006B45AB" w:rsidRPr="00E3031A" w:rsidDel="00322D60">
          <w:rPr>
            <w:szCs w:val="24"/>
          </w:rPr>
          <w:delText>ve</w:delText>
        </w:r>
        <w:r w:rsidR="00B207E7" w:rsidRPr="00E3031A" w:rsidDel="00322D60">
          <w:rPr>
            <w:szCs w:val="24"/>
          </w:rPr>
          <w:delText xml:space="preserve"> more difficulty in a spoken word recognition task</w:delText>
        </w:r>
        <w:r w:rsidR="009F4A65" w:rsidRPr="00E3031A" w:rsidDel="00322D60">
          <w:rPr>
            <w:szCs w:val="24"/>
          </w:rPr>
          <w:delText xml:space="preserve"> when the stimuli were presented in an unfamiliar regional dialect</w:delText>
        </w:r>
        <w:r w:rsidR="00B207E7" w:rsidRPr="00E3031A" w:rsidDel="00322D60">
          <w:rPr>
            <w:szCs w:val="24"/>
          </w:rPr>
          <w:delText xml:space="preserve">, as evidenced by longer reaction times in an animacy judgment task </w:delText>
        </w:r>
        <w:r w:rsidR="00BB48E7" w:rsidRPr="00872163" w:rsidDel="00322D60">
          <w:rPr>
            <w:noProof/>
            <w:szCs w:val="24"/>
          </w:rPr>
          <w:delText>(Adank &amp; McQueen, 2007)</w:delText>
        </w:r>
        <w:r w:rsidR="00B207E7" w:rsidRPr="00872163" w:rsidDel="00322D60">
          <w:rPr>
            <w:szCs w:val="24"/>
          </w:rPr>
          <w:delText xml:space="preserve">. </w:delText>
        </w:r>
        <w:r w:rsidR="009F4A65" w:rsidRPr="00872163" w:rsidDel="00322D60">
          <w:rPr>
            <w:szCs w:val="24"/>
          </w:rPr>
          <w:delText xml:space="preserve">Moreover, </w:delText>
        </w:r>
        <w:r w:rsidR="00B207E7" w:rsidRPr="00872163" w:rsidDel="00322D60">
          <w:rPr>
            <w:szCs w:val="24"/>
          </w:rPr>
          <w:delText>auditory word recognition under adverse listening conditions (</w:delText>
        </w:r>
        <w:r w:rsidR="009F4A65" w:rsidRPr="00872163" w:rsidDel="00322D60">
          <w:rPr>
            <w:szCs w:val="24"/>
          </w:rPr>
          <w:delText xml:space="preserve">i.e, </w:delText>
        </w:r>
        <w:r w:rsidR="00B207E7" w:rsidRPr="00E3031A" w:rsidDel="00322D60">
          <w:rPr>
            <w:szCs w:val="24"/>
          </w:rPr>
          <w:delText xml:space="preserve">speech in various signal-to-noise ratios) </w:delText>
        </w:r>
        <w:r w:rsidR="009F4A65" w:rsidRPr="00E3031A" w:rsidDel="00322D60">
          <w:rPr>
            <w:szCs w:val="24"/>
          </w:rPr>
          <w:delText>i</w:delText>
        </w:r>
        <w:r w:rsidR="00B207E7" w:rsidRPr="00E3031A" w:rsidDel="00322D60">
          <w:rPr>
            <w:szCs w:val="24"/>
          </w:rPr>
          <w:delText>s also influenced by dialect familiarity</w:delText>
        </w:r>
        <w:r w:rsidR="006B45AB" w:rsidRPr="00E3031A" w:rsidDel="00322D60">
          <w:rPr>
            <w:szCs w:val="24"/>
          </w:rPr>
          <w:delText xml:space="preserve"> </w:delText>
        </w:r>
        <w:r w:rsidR="00DF01FA" w:rsidRPr="00872163" w:rsidDel="00322D60">
          <w:rPr>
            <w:noProof/>
            <w:szCs w:val="24"/>
          </w:rPr>
          <w:delText>(Adank, Evans, Stuart-Smith, &amp; Scott, 2009)</w:delText>
        </w:r>
        <w:r w:rsidR="00B207E7" w:rsidRPr="00872163" w:rsidDel="00322D60">
          <w:rPr>
            <w:szCs w:val="24"/>
          </w:rPr>
          <w:delText>.</w:delText>
        </w:r>
      </w:del>
    </w:p>
    <w:p w14:paraId="3AF48673" w14:textId="034FB3CE" w:rsidR="006D3579" w:rsidRPr="00E3031A" w:rsidDel="00322D60" w:rsidRDefault="00F12803" w:rsidP="00872163">
      <w:pPr>
        <w:rPr>
          <w:del w:id="235" w:author="tristan mahr" w:date="2015-05-04T15:54:00Z"/>
          <w:szCs w:val="24"/>
        </w:rPr>
      </w:pPr>
      <w:del w:id="236" w:author="tristan mahr" w:date="2015-05-04T15:54:00Z">
        <w:r w:rsidRPr="00872163" w:rsidDel="00322D60">
          <w:rPr>
            <w:szCs w:val="24"/>
          </w:rPr>
          <w:delText>There is little research</w:delText>
        </w:r>
        <w:r w:rsidR="00262A8B" w:rsidRPr="00872163" w:rsidDel="00322D60">
          <w:rPr>
            <w:szCs w:val="24"/>
          </w:rPr>
          <w:delText>, however,</w:delText>
        </w:r>
        <w:r w:rsidRPr="00E3031A" w:rsidDel="00322D60">
          <w:rPr>
            <w:szCs w:val="24"/>
          </w:rPr>
          <w:delText xml:space="preserve"> on whether dialect familiarity also affects spoken word recognition in children</w:delText>
        </w:r>
        <w:r w:rsidR="002E5F96" w:rsidRPr="00E3031A" w:rsidDel="00322D60">
          <w:rPr>
            <w:szCs w:val="24"/>
          </w:rPr>
          <w:delText xml:space="preserve">. </w:delText>
        </w:r>
        <w:r w:rsidRPr="00E3031A" w:rsidDel="00322D60">
          <w:rPr>
            <w:szCs w:val="24"/>
          </w:rPr>
          <w:delText xml:space="preserve">Several studies have shown that infants can discriminate between two different regional dialects of English, although this ability seems to be sensitive to age and experimental paradigm </w:delText>
        </w:r>
        <w:r w:rsidR="00DF01FA" w:rsidRPr="00872163" w:rsidDel="00322D60">
          <w:rPr>
            <w:noProof/>
            <w:szCs w:val="24"/>
          </w:rPr>
          <w:delText>(e.g., Phan &amp; Houston, 2008; Schmale, Cristià, Seidl, &amp; Johnson, 2010)</w:delText>
        </w:r>
        <w:r w:rsidR="003E5DFC" w:rsidRPr="00872163" w:rsidDel="00322D60">
          <w:rPr>
            <w:szCs w:val="24"/>
          </w:rPr>
          <w:delText>.</w:delText>
        </w:r>
        <w:r w:rsidR="00E741D4" w:rsidRPr="00872163" w:rsidDel="00322D60">
          <w:rPr>
            <w:szCs w:val="24"/>
          </w:rPr>
          <w:delText xml:space="preserve"> </w:delText>
        </w:r>
        <w:r w:rsidR="000426E7" w:rsidRPr="00872163" w:rsidDel="00322D60">
          <w:rPr>
            <w:szCs w:val="24"/>
          </w:rPr>
          <w:delText xml:space="preserve">By </w:delText>
        </w:r>
        <w:r w:rsidR="00056981" w:rsidDel="00322D60">
          <w:rPr>
            <w:szCs w:val="24"/>
          </w:rPr>
          <w:delText>age five</w:delText>
        </w:r>
        <w:r w:rsidRPr="00E3031A" w:rsidDel="00322D60">
          <w:rPr>
            <w:szCs w:val="24"/>
          </w:rPr>
          <w:delText xml:space="preserve">, MAE-speaking children can consistently discriminate between French-accented and unaccented variations of American English </w:delText>
        </w:r>
        <w:r w:rsidR="00DF01FA" w:rsidRPr="00872163" w:rsidDel="00322D60">
          <w:rPr>
            <w:noProof/>
            <w:szCs w:val="24"/>
          </w:rPr>
          <w:delText>(Kinzler, Shutts, DeJesus, &amp; Spelke, 2009)</w:delText>
        </w:r>
        <w:r w:rsidR="003E5DFC" w:rsidRPr="00872163" w:rsidDel="00322D60">
          <w:rPr>
            <w:szCs w:val="24"/>
          </w:rPr>
          <w:delText xml:space="preserve">. </w:delText>
        </w:r>
        <w:r w:rsidR="00262A8B" w:rsidRPr="00872163" w:rsidDel="00322D60">
          <w:rPr>
            <w:szCs w:val="24"/>
          </w:rPr>
          <w:delText>T</w:delText>
        </w:r>
        <w:r w:rsidR="000426E7" w:rsidRPr="00872163" w:rsidDel="00322D60">
          <w:rPr>
            <w:szCs w:val="24"/>
          </w:rPr>
          <w:delText xml:space="preserve">o our knowledge, </w:delText>
        </w:r>
        <w:r w:rsidR="00262A8B" w:rsidRPr="00E3031A" w:rsidDel="00322D60">
          <w:rPr>
            <w:szCs w:val="24"/>
          </w:rPr>
          <w:delText>however</w:delText>
        </w:r>
        <w:r w:rsidRPr="00E3031A" w:rsidDel="00322D60">
          <w:rPr>
            <w:szCs w:val="24"/>
          </w:rPr>
          <w:delText xml:space="preserve">, there is no research on </w:delText>
        </w:r>
        <w:r w:rsidR="00163620" w:rsidRPr="00E3031A" w:rsidDel="00322D60">
          <w:rPr>
            <w:szCs w:val="24"/>
          </w:rPr>
          <w:delText xml:space="preserve">how </w:delText>
        </w:r>
        <w:r w:rsidRPr="00E3031A" w:rsidDel="00322D60">
          <w:rPr>
            <w:szCs w:val="24"/>
          </w:rPr>
          <w:delText>dialect familiarity affects auditory word</w:delText>
        </w:r>
        <w:r w:rsidR="00C01C99" w:rsidRPr="00E3031A" w:rsidDel="00322D60">
          <w:rPr>
            <w:szCs w:val="24"/>
          </w:rPr>
          <w:delText xml:space="preserve"> recognition in young children.</w:delText>
        </w:r>
      </w:del>
    </w:p>
    <w:p w14:paraId="048D978B" w14:textId="304A9414" w:rsidR="007D0E8E" w:rsidRPr="00E3031A" w:rsidDel="00322D60" w:rsidRDefault="00F12803" w:rsidP="00872163">
      <w:pPr>
        <w:rPr>
          <w:del w:id="237" w:author="tristan mahr" w:date="2015-05-04T15:54:00Z"/>
          <w:szCs w:val="24"/>
        </w:rPr>
      </w:pPr>
      <w:del w:id="238" w:author="tristan mahr" w:date="2015-05-04T15:54:00Z">
        <w:r w:rsidRPr="00E3031A" w:rsidDel="00322D60">
          <w:rPr>
            <w:szCs w:val="24"/>
          </w:rPr>
          <w:delText>The purpose of Experiment 2 was to examine the relationship between vocabulary size and auditory word recognition with children from a more diverse group of maternal education levels and language backgrounds</w:delText>
        </w:r>
        <w:r w:rsidR="002E5F96" w:rsidRPr="00E3031A" w:rsidDel="00322D60">
          <w:rPr>
            <w:szCs w:val="24"/>
          </w:rPr>
          <w:delText xml:space="preserve">. </w:delText>
        </w:r>
        <w:r w:rsidRPr="00E3031A" w:rsidDel="00322D60">
          <w:rPr>
            <w:szCs w:val="24"/>
          </w:rPr>
          <w:delText>For all children, the stimuli were in their native dialect and the experimenter who interacted with the children and their families spoke their native dialect during the test session.</w:delText>
        </w:r>
      </w:del>
    </w:p>
    <w:p w14:paraId="6814307E" w14:textId="3F3EBDB4" w:rsidR="00F72060" w:rsidRPr="00E3031A" w:rsidDel="00322D60" w:rsidRDefault="00F12803" w:rsidP="00872163">
      <w:pPr>
        <w:pStyle w:val="Heading2"/>
        <w:rPr>
          <w:del w:id="239" w:author="tristan mahr" w:date="2015-05-04T15:54:00Z"/>
        </w:rPr>
      </w:pPr>
      <w:del w:id="240" w:author="tristan mahr" w:date="2015-05-04T15:54:00Z">
        <w:r w:rsidRPr="00E3031A" w:rsidDel="00322D60">
          <w:delText>Method</w:delText>
        </w:r>
        <w:r w:rsidR="00C01C99" w:rsidRPr="00E3031A" w:rsidDel="00322D60">
          <w:delText>s and procedure</w:delText>
        </w:r>
      </w:del>
    </w:p>
    <w:p w14:paraId="69954995" w14:textId="5EF571BE" w:rsidR="00F72060" w:rsidRPr="00E3031A" w:rsidDel="00322D60" w:rsidRDefault="00F12803" w:rsidP="00872163">
      <w:pPr>
        <w:pStyle w:val="Heading3"/>
        <w:rPr>
          <w:del w:id="241" w:author="tristan mahr" w:date="2015-05-04T15:54:00Z"/>
        </w:rPr>
      </w:pPr>
      <w:del w:id="242" w:author="tristan mahr" w:date="2015-05-04T15:54:00Z">
        <w:r w:rsidRPr="00E3031A" w:rsidDel="00322D60">
          <w:rPr>
            <w:rStyle w:val="Heading3Char"/>
            <w:i/>
          </w:rPr>
          <w:delText>Participants</w:delText>
        </w:r>
      </w:del>
    </w:p>
    <w:p w14:paraId="1F34C3FB" w14:textId="6E92A359" w:rsidR="00F72060" w:rsidRPr="00E3031A" w:rsidDel="00322D60" w:rsidRDefault="00F12803" w:rsidP="00872163">
      <w:pPr>
        <w:rPr>
          <w:del w:id="243" w:author="tristan mahr" w:date="2015-05-04T15:54:00Z"/>
          <w:szCs w:val="24"/>
        </w:rPr>
      </w:pPr>
      <w:del w:id="244" w:author="tristan mahr" w:date="2015-05-04T15:54:00Z">
        <w:r w:rsidRPr="00E3031A" w:rsidDel="00322D60">
          <w:rPr>
            <w:szCs w:val="24"/>
          </w:rPr>
          <w:delText xml:space="preserve"> </w:delText>
        </w:r>
        <w:r w:rsidR="00180CA5" w:rsidRPr="00E3031A" w:rsidDel="00322D60">
          <w:rPr>
            <w:szCs w:val="24"/>
          </w:rPr>
          <w:delText xml:space="preserve">Sixty children participated in </w:delText>
        </w:r>
        <w:r w:rsidR="00056981" w:rsidDel="00322D60">
          <w:rPr>
            <w:szCs w:val="24"/>
          </w:rPr>
          <w:delText>E</w:delText>
        </w:r>
        <w:r w:rsidR="00056981" w:rsidRPr="00E3031A" w:rsidDel="00322D60">
          <w:rPr>
            <w:szCs w:val="24"/>
          </w:rPr>
          <w:delText xml:space="preserve">xperiment </w:delText>
        </w:r>
        <w:r w:rsidR="00180CA5" w:rsidRPr="00E3031A" w:rsidDel="00322D60">
          <w:rPr>
            <w:szCs w:val="24"/>
          </w:rPr>
          <w:delText xml:space="preserve">2. </w:delText>
        </w:r>
        <w:r w:rsidR="00056981" w:rsidDel="00322D60">
          <w:rPr>
            <w:szCs w:val="24"/>
          </w:rPr>
          <w:delText>O</w:delText>
        </w:r>
        <w:r w:rsidR="00245739" w:rsidRPr="00E3031A" w:rsidDel="00322D60">
          <w:rPr>
            <w:szCs w:val="24"/>
          </w:rPr>
          <w:delText>f these participants</w:delText>
        </w:r>
        <w:r w:rsidR="00056981" w:rsidDel="00322D60">
          <w:rPr>
            <w:szCs w:val="24"/>
          </w:rPr>
          <w:delText>, 23</w:delText>
        </w:r>
        <w:r w:rsidR="00245739" w:rsidRPr="00E3031A" w:rsidDel="00322D60">
          <w:rPr>
            <w:szCs w:val="24"/>
          </w:rPr>
          <w:delText xml:space="preserve"> were </w:delText>
        </w:r>
        <w:r w:rsidR="00056981" w:rsidDel="00322D60">
          <w:rPr>
            <w:szCs w:val="24"/>
          </w:rPr>
          <w:delText xml:space="preserve">drawn </w:delText>
        </w:r>
        <w:r w:rsidR="00245739" w:rsidRPr="00E3031A" w:rsidDel="00322D60">
          <w:rPr>
            <w:szCs w:val="24"/>
          </w:rPr>
          <w:delText>from the first data collection point of a larger longitudinal study</w:delText>
        </w:r>
        <w:r w:rsidR="00056981" w:rsidDel="00322D60">
          <w:rPr>
            <w:szCs w:val="24"/>
          </w:rPr>
          <w:delText>,</w:delText>
        </w:r>
        <w:r w:rsidR="00245739" w:rsidRPr="00E3031A" w:rsidDel="00322D60">
          <w:rPr>
            <w:szCs w:val="24"/>
          </w:rPr>
          <w:delText xml:space="preserve"> </w:delText>
        </w:r>
        <w:r w:rsidR="00056981" w:rsidDel="00322D60">
          <w:rPr>
            <w:szCs w:val="24"/>
          </w:rPr>
          <w:delText>whereas</w:delText>
        </w:r>
        <w:r w:rsidR="00056981" w:rsidRPr="00E3031A" w:rsidDel="00322D60">
          <w:rPr>
            <w:szCs w:val="24"/>
          </w:rPr>
          <w:delText xml:space="preserve"> </w:delText>
        </w:r>
        <w:r w:rsidR="00056981" w:rsidDel="00322D60">
          <w:rPr>
            <w:szCs w:val="24"/>
          </w:rPr>
          <w:delText xml:space="preserve">the remaining </w:delText>
        </w:r>
        <w:r w:rsidR="005A3774" w:rsidDel="00322D60">
          <w:rPr>
            <w:szCs w:val="24"/>
          </w:rPr>
          <w:delText>37</w:delText>
        </w:r>
        <w:r w:rsidR="00245739" w:rsidRPr="00E3031A" w:rsidDel="00322D60">
          <w:rPr>
            <w:szCs w:val="24"/>
          </w:rPr>
          <w:delText xml:space="preserve"> participated in only this </w:delText>
        </w:r>
        <w:r w:rsidR="00056981" w:rsidDel="00322D60">
          <w:rPr>
            <w:szCs w:val="24"/>
          </w:rPr>
          <w:delText>study</w:delText>
        </w:r>
        <w:r w:rsidR="00245739" w:rsidRPr="00E3031A" w:rsidDel="00322D60">
          <w:rPr>
            <w:szCs w:val="24"/>
          </w:rPr>
          <w:delText xml:space="preserve">. </w:delText>
        </w:r>
        <w:r w:rsidR="00262A8B" w:rsidRPr="00E3031A" w:rsidDel="00322D60">
          <w:rPr>
            <w:szCs w:val="24"/>
          </w:rPr>
          <w:delText>Participants in Experiment 1</w:delText>
        </w:r>
        <w:r w:rsidRPr="00E3031A" w:rsidDel="00322D60">
          <w:rPr>
            <w:szCs w:val="24"/>
          </w:rPr>
          <w:delText xml:space="preserve"> had been recruited from a database that was developed from birth announcements published in </w:delText>
        </w:r>
        <w:r w:rsidR="00056981" w:rsidDel="00322D60">
          <w:rPr>
            <w:szCs w:val="24"/>
          </w:rPr>
          <w:delText>a</w:delText>
        </w:r>
        <w:r w:rsidR="00056981" w:rsidRPr="00E3031A" w:rsidDel="00322D60">
          <w:rPr>
            <w:szCs w:val="24"/>
          </w:rPr>
          <w:delText xml:space="preserve"> </w:delText>
        </w:r>
        <w:r w:rsidRPr="00E3031A" w:rsidDel="00322D60">
          <w:rPr>
            <w:szCs w:val="24"/>
          </w:rPr>
          <w:delText xml:space="preserve">local newspaper and from preschools close to the </w:delText>
        </w:r>
        <w:r w:rsidR="005A3774" w:rsidDel="00322D60">
          <w:rPr>
            <w:szCs w:val="24"/>
          </w:rPr>
          <w:delText xml:space="preserve">university. </w:delText>
        </w:r>
        <w:r w:rsidRPr="00872163" w:rsidDel="00322D60">
          <w:rPr>
            <w:szCs w:val="24"/>
          </w:rPr>
          <w:delText>These participants came primarily from families with high maternal education levels (college or graduate degrees)</w:delText>
        </w:r>
        <w:r w:rsidR="002E5F96" w:rsidRPr="00872163" w:rsidDel="00322D60">
          <w:rPr>
            <w:szCs w:val="24"/>
          </w:rPr>
          <w:delText xml:space="preserve">. </w:delText>
        </w:r>
        <w:r w:rsidRPr="00E3031A" w:rsidDel="00322D60">
          <w:rPr>
            <w:szCs w:val="24"/>
          </w:rPr>
          <w:delText xml:space="preserve">For Experiment 2, we continued to recruit from these same sources, but we also recruited at community events that were attended by a more diverse group of participants (e.g., a holiday party at </w:delText>
        </w:r>
        <w:r w:rsidR="00262A8B" w:rsidRPr="00E3031A" w:rsidDel="00322D60">
          <w:rPr>
            <w:szCs w:val="24"/>
          </w:rPr>
          <w:delText>a local</w:delText>
        </w:r>
        <w:r w:rsidRPr="00E3031A" w:rsidDel="00322D60">
          <w:rPr>
            <w:szCs w:val="24"/>
          </w:rPr>
          <w:delText xml:space="preserve"> Boys and Girls Club). The children who were recruited from these community events were African American and spoke African</w:delText>
        </w:r>
        <w:r w:rsidR="00262A8B" w:rsidRPr="00E3031A" w:rsidDel="00322D60">
          <w:rPr>
            <w:szCs w:val="24"/>
          </w:rPr>
          <w:delText>-</w:delText>
        </w:r>
        <w:r w:rsidRPr="00E3031A" w:rsidDel="00322D60">
          <w:rPr>
            <w:szCs w:val="24"/>
          </w:rPr>
          <w:delText>American English</w:delText>
        </w:r>
        <w:r w:rsidR="002E5F96" w:rsidRPr="00E3031A" w:rsidDel="00322D60">
          <w:rPr>
            <w:szCs w:val="24"/>
          </w:rPr>
          <w:delText xml:space="preserve">. </w:delText>
        </w:r>
        <w:r w:rsidRPr="00E3031A" w:rsidDel="00322D60">
          <w:rPr>
            <w:szCs w:val="24"/>
          </w:rPr>
          <w:delText xml:space="preserve">We recruited an equal number of children from both </w:delText>
        </w:r>
        <w:r w:rsidR="00955102" w:rsidRPr="00E3031A" w:rsidDel="00322D60">
          <w:rPr>
            <w:szCs w:val="24"/>
          </w:rPr>
          <w:delText>dialect groups</w:delText>
        </w:r>
        <w:r w:rsidR="00056981" w:rsidDel="00322D60">
          <w:rPr>
            <w:szCs w:val="24"/>
          </w:rPr>
          <w:delText xml:space="preserve">, and the groups were </w:delText>
        </w:r>
        <w:r w:rsidRPr="00E3031A" w:rsidDel="00322D60">
          <w:rPr>
            <w:szCs w:val="24"/>
          </w:rPr>
          <w:delText xml:space="preserve">matched with respect to age and gender. All participants passed a hearing screening and had normal speech and language skills </w:delText>
        </w:r>
        <w:r w:rsidR="00056981" w:rsidDel="00322D60">
          <w:rPr>
            <w:szCs w:val="24"/>
          </w:rPr>
          <w:delText>(</w:delText>
        </w:r>
        <w:r w:rsidRPr="00E3031A" w:rsidDel="00322D60">
          <w:rPr>
            <w:szCs w:val="24"/>
          </w:rPr>
          <w:delText>based on parent report</w:delText>
        </w:r>
        <w:r w:rsidR="00056981" w:rsidDel="00322D60">
          <w:rPr>
            <w:szCs w:val="24"/>
          </w:rPr>
          <w:delText>)</w:delText>
        </w:r>
        <w:r w:rsidRPr="00E3031A" w:rsidDel="00322D60">
          <w:rPr>
            <w:szCs w:val="24"/>
          </w:rPr>
          <w:delText>. Children with an Individualized Education Program or any other parent</w:delText>
        </w:r>
        <w:r w:rsidR="00056981" w:rsidDel="00322D60">
          <w:rPr>
            <w:szCs w:val="24"/>
          </w:rPr>
          <w:delText>-</w:delText>
        </w:r>
        <w:r w:rsidRPr="00E3031A" w:rsidDel="00322D60">
          <w:rPr>
            <w:szCs w:val="24"/>
          </w:rPr>
          <w:delText>report</w:delText>
        </w:r>
        <w:r w:rsidR="00056981" w:rsidDel="00322D60">
          <w:rPr>
            <w:szCs w:val="24"/>
          </w:rPr>
          <w:delText>ed</w:delText>
        </w:r>
        <w:r w:rsidRPr="00E3031A" w:rsidDel="00322D60">
          <w:rPr>
            <w:szCs w:val="24"/>
          </w:rPr>
          <w:delText xml:space="preserve"> developmental delays were excluded.</w:delText>
        </w:r>
        <w:r w:rsidR="00180CA5" w:rsidRPr="00E3031A" w:rsidDel="00322D60">
          <w:rPr>
            <w:szCs w:val="24"/>
          </w:rPr>
          <w:delText xml:space="preserve"> </w:delText>
        </w:r>
        <w:r w:rsidR="00056981" w:rsidDel="00322D60">
          <w:rPr>
            <w:szCs w:val="24"/>
          </w:rPr>
          <w:delText>Table 2 provides d</w:delText>
        </w:r>
        <w:r w:rsidR="00180CA5" w:rsidRPr="00E3031A" w:rsidDel="00322D60">
          <w:rPr>
            <w:szCs w:val="24"/>
          </w:rPr>
          <w:delText xml:space="preserve">escriptive </w:delText>
        </w:r>
        <w:r w:rsidR="00056981" w:rsidDel="00322D60">
          <w:rPr>
            <w:szCs w:val="24"/>
          </w:rPr>
          <w:delText xml:space="preserve">statistics </w:delText>
        </w:r>
        <w:r w:rsidR="00180CA5" w:rsidRPr="00E3031A" w:rsidDel="00322D60">
          <w:rPr>
            <w:szCs w:val="24"/>
          </w:rPr>
          <w:delText xml:space="preserve">on the participants </w:delText>
        </w:r>
        <w:r w:rsidR="00056981" w:rsidDel="00322D60">
          <w:rPr>
            <w:szCs w:val="24"/>
          </w:rPr>
          <w:delText>of</w:delText>
        </w:r>
        <w:r w:rsidR="00056981" w:rsidRPr="00E3031A" w:rsidDel="00322D60">
          <w:rPr>
            <w:szCs w:val="24"/>
          </w:rPr>
          <w:delText xml:space="preserve"> </w:delText>
        </w:r>
        <w:r w:rsidR="00056981" w:rsidDel="00322D60">
          <w:rPr>
            <w:szCs w:val="24"/>
          </w:rPr>
          <w:delText>E</w:delText>
        </w:r>
        <w:r w:rsidR="00056981" w:rsidRPr="00E3031A" w:rsidDel="00322D60">
          <w:rPr>
            <w:szCs w:val="24"/>
          </w:rPr>
          <w:delText xml:space="preserve">xperiment </w:delText>
        </w:r>
        <w:r w:rsidR="00180CA5" w:rsidRPr="00E3031A" w:rsidDel="00322D60">
          <w:rPr>
            <w:szCs w:val="24"/>
          </w:rPr>
          <w:delText>2.</w:delText>
        </w:r>
      </w:del>
    </w:p>
    <w:p w14:paraId="0CD18DDF" w14:textId="0A9178EF" w:rsidR="005F4702" w:rsidRPr="00E3031A" w:rsidDel="00322D60" w:rsidRDefault="005F4702" w:rsidP="00872163">
      <w:pPr>
        <w:rPr>
          <w:del w:id="245" w:author="tristan mahr" w:date="2015-05-04T15:54:00Z"/>
          <w:szCs w:val="24"/>
        </w:rPr>
      </w:pPr>
    </w:p>
    <w:p w14:paraId="3BC1C6A4" w14:textId="682E1281" w:rsidR="001013F7" w:rsidRPr="00E3031A" w:rsidDel="00322D60" w:rsidRDefault="001013F7" w:rsidP="001013F7">
      <w:pPr>
        <w:pBdr>
          <w:top w:val="single" w:sz="12" w:space="1" w:color="auto"/>
          <w:bottom w:val="single" w:sz="12" w:space="1" w:color="auto"/>
        </w:pBdr>
        <w:jc w:val="center"/>
        <w:rPr>
          <w:del w:id="246" w:author="tristan mahr" w:date="2015-05-04T15:54:00Z"/>
          <w:szCs w:val="24"/>
        </w:rPr>
      </w:pPr>
      <w:del w:id="247" w:author="tristan mahr" w:date="2015-05-04T15:54:00Z">
        <w:r w:rsidRPr="00E3031A" w:rsidDel="00322D60">
          <w:rPr>
            <w:szCs w:val="24"/>
          </w:rPr>
          <w:delText>Insert Table 2 about here</w:delText>
        </w:r>
      </w:del>
    </w:p>
    <w:p w14:paraId="6BFBF3B8" w14:textId="4A88DF84" w:rsidR="001013F7" w:rsidRPr="00E3031A" w:rsidDel="00322D60" w:rsidRDefault="001013F7" w:rsidP="001013F7">
      <w:pPr>
        <w:rPr>
          <w:del w:id="248" w:author="tristan mahr" w:date="2015-05-04T15:54:00Z"/>
          <w:szCs w:val="24"/>
        </w:rPr>
      </w:pPr>
    </w:p>
    <w:p w14:paraId="464F2869" w14:textId="5EB5F437" w:rsidR="00F72060" w:rsidRPr="00E3031A" w:rsidDel="00322D60" w:rsidRDefault="00F12803" w:rsidP="00872163">
      <w:pPr>
        <w:rPr>
          <w:del w:id="249" w:author="tristan mahr" w:date="2015-05-04T15:54:00Z"/>
          <w:szCs w:val="24"/>
        </w:rPr>
      </w:pPr>
      <w:del w:id="250" w:author="tristan mahr" w:date="2015-05-04T15:54:00Z">
        <w:r w:rsidRPr="00E3031A" w:rsidDel="00322D60">
          <w:rPr>
            <w:szCs w:val="24"/>
          </w:rPr>
          <w:delText>We established a rubric</w:delText>
        </w:r>
        <w:r w:rsidR="00056981" w:rsidDel="00322D60">
          <w:rPr>
            <w:szCs w:val="24"/>
          </w:rPr>
          <w:delText xml:space="preserve"> </w:delText>
        </w:r>
        <w:r w:rsidR="00056981" w:rsidRPr="00872163" w:rsidDel="00322D60">
          <w:rPr>
            <w:szCs w:val="24"/>
          </w:rPr>
          <w:delText>for determining whether families spoke AAE or MAE during the pre-visit</w:delText>
        </w:r>
        <w:r w:rsidR="00056981" w:rsidRPr="00E3031A" w:rsidDel="00322D60">
          <w:rPr>
            <w:szCs w:val="24"/>
          </w:rPr>
          <w:delText xml:space="preserve"> phone interview</w:delText>
        </w:r>
        <w:r w:rsidRPr="00E3031A" w:rsidDel="00322D60">
          <w:rPr>
            <w:szCs w:val="24"/>
          </w:rPr>
          <w:delText xml:space="preserve"> </w:delText>
        </w:r>
        <w:r w:rsidR="00773DEC" w:rsidRPr="00872163" w:rsidDel="00322D60">
          <w:rPr>
            <w:noProof/>
            <w:szCs w:val="24"/>
          </w:rPr>
          <w:delText xml:space="preserve">based on reported AAE morphological and phonological features </w:delText>
        </w:r>
        <w:r w:rsidR="00ED6701" w:rsidDel="00322D60">
          <w:rPr>
            <w:noProof/>
            <w:szCs w:val="24"/>
          </w:rPr>
          <w:delText xml:space="preserve">(see </w:delText>
        </w:r>
        <w:r w:rsidR="00773DEC" w:rsidRPr="00872163" w:rsidDel="00322D60">
          <w:rPr>
            <w:noProof/>
            <w:szCs w:val="24"/>
          </w:rPr>
          <w:delText>Craig, Thompson, Washington, &amp; Potter, 2003; Craig &amp; Washington, 2002; Felder, 2006)</w:delText>
        </w:r>
        <w:r w:rsidR="00ED6701" w:rsidDel="00322D60">
          <w:rPr>
            <w:szCs w:val="24"/>
          </w:rPr>
          <w:delText>.</w:delText>
        </w:r>
        <w:r w:rsidRPr="00E3031A" w:rsidDel="00322D60">
          <w:rPr>
            <w:szCs w:val="24"/>
          </w:rPr>
          <w:delText xml:space="preserve"> </w:delText>
        </w:r>
        <w:r w:rsidR="00ED6701" w:rsidDel="00322D60">
          <w:rPr>
            <w:szCs w:val="24"/>
          </w:rPr>
          <w:delText>W</w:delText>
        </w:r>
        <w:r w:rsidRPr="00E3031A" w:rsidDel="00322D60">
          <w:rPr>
            <w:szCs w:val="24"/>
          </w:rPr>
          <w:delText>e then confirmed the home dialect when families arrived for their visit</w:delText>
        </w:r>
        <w:r w:rsidR="002E5F96" w:rsidRPr="00E3031A" w:rsidDel="00322D60">
          <w:rPr>
            <w:szCs w:val="24"/>
          </w:rPr>
          <w:delText xml:space="preserve">. </w:delText>
        </w:r>
        <w:r w:rsidRPr="00E3031A" w:rsidDel="00322D60">
          <w:rPr>
            <w:szCs w:val="24"/>
          </w:rPr>
          <w:delText xml:space="preserve">If we suspected that a family spoke AAE based on </w:delText>
        </w:r>
        <w:r w:rsidR="00EB60BD" w:rsidDel="00322D60">
          <w:rPr>
            <w:szCs w:val="24"/>
          </w:rPr>
          <w:delText>a</w:delText>
        </w:r>
        <w:r w:rsidRPr="00E3031A" w:rsidDel="00322D60">
          <w:rPr>
            <w:szCs w:val="24"/>
          </w:rPr>
          <w:delText xml:space="preserve"> </w:delText>
        </w:r>
        <w:r w:rsidR="00EB60BD" w:rsidDel="00322D60">
          <w:rPr>
            <w:szCs w:val="24"/>
          </w:rPr>
          <w:delText>tele</w:delText>
        </w:r>
        <w:r w:rsidRPr="00E3031A" w:rsidDel="00322D60">
          <w:rPr>
            <w:szCs w:val="24"/>
          </w:rPr>
          <w:delText>phone interview, then the visit was scheduled with an AAE-speaking examiner who was a fluent dialect-shifter</w:delText>
        </w:r>
        <w:r w:rsidR="002E5F96" w:rsidRPr="00E3031A" w:rsidDel="00322D60">
          <w:rPr>
            <w:szCs w:val="24"/>
          </w:rPr>
          <w:delText xml:space="preserve">. </w:delText>
        </w:r>
        <w:r w:rsidRPr="00E3031A" w:rsidDel="00322D60">
          <w:rPr>
            <w:szCs w:val="24"/>
          </w:rPr>
          <w:delText>The study was conducted in MAE if the parent did not use any AAE morphological or phonological features when interacting with the child during the initial face-to-face conversation and consent process</w:delText>
        </w:r>
        <w:r w:rsidR="002E5F96" w:rsidRPr="00E3031A" w:rsidDel="00322D60">
          <w:rPr>
            <w:szCs w:val="24"/>
          </w:rPr>
          <w:delText xml:space="preserve">. </w:delText>
        </w:r>
        <w:r w:rsidRPr="00E3031A" w:rsidDel="00322D60">
          <w:rPr>
            <w:szCs w:val="24"/>
          </w:rPr>
          <w:delText>The study was conducted in AAE if the parent used AAE features when interacting with the child</w:delText>
        </w:r>
        <w:r w:rsidR="00ED6701" w:rsidDel="00322D60">
          <w:rPr>
            <w:szCs w:val="24"/>
          </w:rPr>
          <w:delText xml:space="preserve"> </w:delText>
        </w:r>
        <w:r w:rsidR="00ED6701" w:rsidRPr="00E3031A" w:rsidDel="00322D60">
          <w:rPr>
            <w:szCs w:val="24"/>
          </w:rPr>
          <w:delText>during the initial part of the visit</w:delText>
        </w:r>
        <w:r w:rsidR="00ED6701" w:rsidDel="00322D60">
          <w:rPr>
            <w:szCs w:val="24"/>
          </w:rPr>
          <w:delText xml:space="preserve">. It was not necessary that the </w:delText>
        </w:r>
        <w:r w:rsidRPr="00E3031A" w:rsidDel="00322D60">
          <w:rPr>
            <w:szCs w:val="24"/>
          </w:rPr>
          <w:delText xml:space="preserve">parent used </w:delText>
        </w:r>
        <w:r w:rsidR="00ED6701" w:rsidDel="00322D60">
          <w:rPr>
            <w:szCs w:val="24"/>
          </w:rPr>
          <w:delText>A</w:delText>
        </w:r>
        <w:r w:rsidR="00ED6701" w:rsidRPr="00E3031A" w:rsidDel="00322D60">
          <w:rPr>
            <w:szCs w:val="24"/>
          </w:rPr>
          <w:delText xml:space="preserve">AE </w:delText>
        </w:r>
        <w:r w:rsidRPr="00E3031A" w:rsidDel="00322D60">
          <w:rPr>
            <w:szCs w:val="24"/>
          </w:rPr>
          <w:delText xml:space="preserve">when interacting with the examiner, </w:delText>
        </w:r>
        <w:r w:rsidR="00ED6701" w:rsidDel="00322D60">
          <w:rPr>
            <w:szCs w:val="24"/>
          </w:rPr>
          <w:delText>because</w:delText>
        </w:r>
        <w:r w:rsidR="00ED6701" w:rsidRPr="00E3031A" w:rsidDel="00322D60">
          <w:rPr>
            <w:szCs w:val="24"/>
          </w:rPr>
          <w:delText xml:space="preserve"> </w:delText>
        </w:r>
        <w:r w:rsidRPr="00E3031A" w:rsidDel="00322D60">
          <w:rPr>
            <w:szCs w:val="24"/>
          </w:rPr>
          <w:delText>many AAE speakers are fluent dialect-shifters.</w:delText>
        </w:r>
      </w:del>
    </w:p>
    <w:p w14:paraId="73D2981F" w14:textId="712F0355" w:rsidR="006E25C2" w:rsidRPr="00E3031A" w:rsidDel="00322D60" w:rsidRDefault="001D53CF" w:rsidP="00872163">
      <w:pPr>
        <w:rPr>
          <w:del w:id="251" w:author="tristan mahr" w:date="2015-05-04T15:54:00Z"/>
          <w:szCs w:val="24"/>
        </w:rPr>
      </w:pPr>
      <w:del w:id="252" w:author="tristan mahr" w:date="2015-05-04T15:54:00Z">
        <w:r w:rsidRPr="00E3031A" w:rsidDel="00322D60">
          <w:rPr>
            <w:szCs w:val="24"/>
          </w:rPr>
          <w:delText>T</w:delText>
        </w:r>
        <w:r w:rsidR="006E25C2" w:rsidRPr="00E3031A" w:rsidDel="00322D60">
          <w:rPr>
            <w:szCs w:val="24"/>
          </w:rPr>
          <w:delText>here were not equal numbers of AAE and MAE speakers at the three maternal education levels</w:delText>
        </w:r>
        <w:r w:rsidRPr="00E3031A" w:rsidDel="00322D60">
          <w:rPr>
            <w:szCs w:val="24"/>
          </w:rPr>
          <w:delText xml:space="preserve">, which </w:delText>
        </w:r>
        <w:r w:rsidR="00ED6701" w:rsidDel="00322D60">
          <w:rPr>
            <w:szCs w:val="24"/>
          </w:rPr>
          <w:delText xml:space="preserve">reflects </w:delText>
        </w:r>
        <w:r w:rsidRPr="00E3031A" w:rsidDel="00322D60">
          <w:rPr>
            <w:szCs w:val="24"/>
          </w:rPr>
          <w:delText xml:space="preserve">the relationship between </w:delText>
        </w:r>
        <w:r w:rsidR="0093389C" w:rsidRPr="00E3031A" w:rsidDel="00322D60">
          <w:rPr>
            <w:szCs w:val="24"/>
          </w:rPr>
          <w:delText>non-standard dialect use</w:delText>
        </w:r>
        <w:r w:rsidRPr="00E3031A" w:rsidDel="00322D60">
          <w:rPr>
            <w:szCs w:val="24"/>
          </w:rPr>
          <w:delText xml:space="preserve"> and </w:delText>
        </w:r>
        <w:r w:rsidR="00EB60BD" w:rsidDel="00322D60">
          <w:rPr>
            <w:szCs w:val="24"/>
          </w:rPr>
          <w:delText>SES</w:delText>
        </w:r>
        <w:r w:rsidRPr="00E3031A" w:rsidDel="00322D60">
          <w:rPr>
            <w:szCs w:val="24"/>
          </w:rPr>
          <w:delText xml:space="preserve"> in the United States</w:delText>
        </w:r>
        <w:r w:rsidR="006E25C2" w:rsidRPr="00E3031A" w:rsidDel="00322D60">
          <w:rPr>
            <w:szCs w:val="24"/>
          </w:rPr>
          <w:delText xml:space="preserve">. At the high maternal education level, there were five AAE speakers and </w:delText>
        </w:r>
        <w:r w:rsidR="00180CA5" w:rsidRPr="00E3031A" w:rsidDel="00322D60">
          <w:rPr>
            <w:szCs w:val="24"/>
          </w:rPr>
          <w:delText>19</w:delText>
        </w:r>
        <w:r w:rsidR="006E25C2" w:rsidRPr="00E3031A" w:rsidDel="00322D60">
          <w:rPr>
            <w:szCs w:val="24"/>
          </w:rPr>
          <w:delText xml:space="preserve"> MAE speakers. </w:delText>
        </w:r>
        <w:r w:rsidR="00180CA5" w:rsidRPr="00E3031A" w:rsidDel="00322D60">
          <w:rPr>
            <w:szCs w:val="24"/>
          </w:rPr>
          <w:delText>The</w:delText>
        </w:r>
        <w:r w:rsidR="006E25C2" w:rsidRPr="00E3031A" w:rsidDel="00322D60">
          <w:rPr>
            <w:szCs w:val="24"/>
          </w:rPr>
          <w:delText xml:space="preserve"> opposite pattern was observed at the low maternal education level, which included 1</w:delText>
        </w:r>
        <w:r w:rsidR="00180CA5" w:rsidRPr="00E3031A" w:rsidDel="00322D60">
          <w:rPr>
            <w:szCs w:val="24"/>
          </w:rPr>
          <w:delText>7</w:delText>
        </w:r>
        <w:r w:rsidR="006E25C2" w:rsidRPr="00E3031A" w:rsidDel="00322D60">
          <w:rPr>
            <w:szCs w:val="24"/>
          </w:rPr>
          <w:delText xml:space="preserve"> AAE speakers and five MAE speakers. </w:delText>
        </w:r>
      </w:del>
    </w:p>
    <w:p w14:paraId="49FB2BEE" w14:textId="1489C789" w:rsidR="00F72060" w:rsidRPr="00E3031A" w:rsidDel="00322D60" w:rsidRDefault="00F12803" w:rsidP="00872163">
      <w:pPr>
        <w:pStyle w:val="Heading3"/>
        <w:rPr>
          <w:del w:id="253" w:author="tristan mahr" w:date="2015-05-04T15:54:00Z"/>
        </w:rPr>
      </w:pPr>
      <w:del w:id="254" w:author="tristan mahr" w:date="2015-05-04T15:54:00Z">
        <w:r w:rsidRPr="00872163" w:rsidDel="00322D60">
          <w:rPr>
            <w:rStyle w:val="Heading3Char"/>
            <w:i/>
          </w:rPr>
          <w:delText>Stimuli</w:delText>
        </w:r>
      </w:del>
    </w:p>
    <w:p w14:paraId="43D1185C" w14:textId="7E0AE744" w:rsidR="00F72060" w:rsidRPr="00E3031A" w:rsidDel="00322D60" w:rsidRDefault="00F12803" w:rsidP="00872163">
      <w:pPr>
        <w:rPr>
          <w:del w:id="255" w:author="tristan mahr" w:date="2015-05-04T15:54:00Z"/>
          <w:szCs w:val="24"/>
        </w:rPr>
      </w:pPr>
      <w:del w:id="256" w:author="tristan mahr" w:date="2015-05-04T15:54:00Z">
        <w:r w:rsidRPr="00E3031A" w:rsidDel="00322D60">
          <w:rPr>
            <w:szCs w:val="24"/>
          </w:rPr>
          <w:delText xml:space="preserve">Seven of the target words from Experiment 1 were excluded for Experiment 2, either because children </w:delText>
        </w:r>
        <w:r w:rsidR="002C1700" w:rsidDel="00322D60">
          <w:rPr>
            <w:szCs w:val="24"/>
          </w:rPr>
          <w:delText>did not</w:delText>
        </w:r>
        <w:r w:rsidRPr="00E3031A" w:rsidDel="00322D60">
          <w:rPr>
            <w:szCs w:val="24"/>
          </w:rPr>
          <w:delText xml:space="preserve"> recognize the image consistently (e.g., </w:delText>
        </w:r>
        <w:r w:rsidRPr="00E3031A" w:rsidDel="00322D60">
          <w:rPr>
            <w:i/>
            <w:szCs w:val="24"/>
          </w:rPr>
          <w:delText>crab</w:delText>
        </w:r>
        <w:r w:rsidRPr="00E3031A" w:rsidDel="00322D60">
          <w:rPr>
            <w:szCs w:val="24"/>
          </w:rPr>
          <w:delText xml:space="preserve">) or because there was an image preference for a particular item (e.g., </w:delText>
        </w:r>
        <w:r w:rsidRPr="00E3031A" w:rsidDel="00322D60">
          <w:rPr>
            <w:i/>
            <w:szCs w:val="24"/>
          </w:rPr>
          <w:delText>clown</w:delText>
        </w:r>
        <w:r w:rsidRPr="00E3031A" w:rsidDel="00322D60">
          <w:rPr>
            <w:szCs w:val="24"/>
          </w:rPr>
          <w:delText>)</w:delText>
        </w:r>
        <w:r w:rsidR="002E5F96" w:rsidRPr="00E3031A" w:rsidDel="00322D60">
          <w:rPr>
            <w:szCs w:val="24"/>
          </w:rPr>
          <w:delText xml:space="preserve">. </w:delText>
        </w:r>
        <w:r w:rsidRPr="00E3031A" w:rsidDel="00322D60">
          <w:rPr>
            <w:szCs w:val="24"/>
          </w:rPr>
          <w:delText xml:space="preserve">Once these target words were removed, image presentation was reorganized such that each image appeared once as a target and three times as a foil (see Appendix </w:delText>
        </w:r>
        <w:r w:rsidR="00180CA5" w:rsidRPr="00E3031A" w:rsidDel="00322D60">
          <w:rPr>
            <w:szCs w:val="24"/>
          </w:rPr>
          <w:delText>A</w:delText>
        </w:r>
        <w:r w:rsidRPr="00E3031A" w:rsidDel="00322D60">
          <w:rPr>
            <w:szCs w:val="24"/>
          </w:rPr>
          <w:delText>)</w:delText>
        </w:r>
        <w:r w:rsidR="002E5F96" w:rsidRPr="00E3031A" w:rsidDel="00322D60">
          <w:rPr>
            <w:szCs w:val="24"/>
          </w:rPr>
          <w:delText xml:space="preserve">. </w:delText>
        </w:r>
        <w:r w:rsidRPr="00E3031A" w:rsidDel="00322D60">
          <w:rPr>
            <w:szCs w:val="24"/>
          </w:rPr>
          <w:delText xml:space="preserve">Of the 24 target items, 13 were paired with phonological foils </w:delText>
        </w:r>
        <w:r w:rsidR="00E75EEF" w:rsidRPr="00E3031A" w:rsidDel="00322D60">
          <w:rPr>
            <w:szCs w:val="24"/>
          </w:rPr>
          <w:delText xml:space="preserve">in which the consonant onset of the target and foil were the same; </w:delText>
        </w:r>
        <w:r w:rsidRPr="00E3031A" w:rsidDel="00322D60">
          <w:rPr>
            <w:szCs w:val="24"/>
          </w:rPr>
          <w:delText>only these target-</w:delText>
        </w:r>
        <w:r w:rsidR="002C1700" w:rsidDel="00322D60">
          <w:rPr>
            <w:szCs w:val="24"/>
          </w:rPr>
          <w:delText>foil pairs</w:delText>
        </w:r>
        <w:r w:rsidRPr="00E3031A" w:rsidDel="00322D60">
          <w:rPr>
            <w:szCs w:val="24"/>
          </w:rPr>
          <w:delText xml:space="preserve"> were used in the analysis of </w:delText>
        </w:r>
      </w:del>
      <w:del w:id="257" w:author="tristan mahr" w:date="2015-04-21T19:22:00Z">
        <w:r w:rsidRPr="00E3031A" w:rsidDel="002C1700">
          <w:rPr>
            <w:szCs w:val="24"/>
          </w:rPr>
          <w:delText xml:space="preserve">eye </w:delText>
        </w:r>
      </w:del>
      <w:del w:id="258" w:author="tristan mahr" w:date="2015-05-04T15:54:00Z">
        <w:r w:rsidRPr="00E3031A" w:rsidDel="00322D60">
          <w:rPr>
            <w:szCs w:val="24"/>
          </w:rPr>
          <w:delText>gaze patterns to the phonological competitor</w:delText>
        </w:r>
        <w:r w:rsidR="002E5F96" w:rsidRPr="00E3031A" w:rsidDel="00322D60">
          <w:rPr>
            <w:szCs w:val="24"/>
          </w:rPr>
          <w:delText xml:space="preserve">. </w:delText>
        </w:r>
        <w:r w:rsidRPr="00E3031A" w:rsidDel="00322D60">
          <w:rPr>
            <w:szCs w:val="24"/>
          </w:rPr>
          <w:delText xml:space="preserve">Similarly, </w:delText>
        </w:r>
        <w:r w:rsidR="002C1700" w:rsidDel="00322D60">
          <w:rPr>
            <w:szCs w:val="24"/>
          </w:rPr>
          <w:delText xml:space="preserve">13 </w:delText>
        </w:r>
        <w:r w:rsidRPr="00E3031A" w:rsidDel="00322D60">
          <w:rPr>
            <w:szCs w:val="24"/>
          </w:rPr>
          <w:delText>of the 24 target items</w:delText>
        </w:r>
        <w:r w:rsidR="002C1700" w:rsidDel="00322D60">
          <w:rPr>
            <w:szCs w:val="24"/>
          </w:rPr>
          <w:delText xml:space="preserve"> </w:delText>
        </w:r>
        <w:r w:rsidRPr="00E3031A" w:rsidDel="00322D60">
          <w:rPr>
            <w:szCs w:val="24"/>
          </w:rPr>
          <w:delText>had semantic competitors that were members of the same semantic category; only these target-</w:delText>
        </w:r>
        <w:r w:rsidR="002C1700" w:rsidDel="00322D60">
          <w:rPr>
            <w:szCs w:val="24"/>
          </w:rPr>
          <w:delText>foil</w:delText>
        </w:r>
        <w:r w:rsidR="002C1700" w:rsidRPr="00E3031A" w:rsidDel="00322D60">
          <w:rPr>
            <w:szCs w:val="24"/>
          </w:rPr>
          <w:delText xml:space="preserve"> </w:delText>
        </w:r>
        <w:r w:rsidR="002C1700" w:rsidDel="00322D60">
          <w:rPr>
            <w:szCs w:val="24"/>
          </w:rPr>
          <w:delText xml:space="preserve">pairs </w:delText>
        </w:r>
        <w:r w:rsidRPr="00E3031A" w:rsidDel="00322D60">
          <w:rPr>
            <w:szCs w:val="24"/>
          </w:rPr>
          <w:delText xml:space="preserve">were used in the analysis of </w:delText>
        </w:r>
      </w:del>
      <w:del w:id="259" w:author="tristan mahr" w:date="2015-04-21T19:24:00Z">
        <w:r w:rsidRPr="00E3031A" w:rsidDel="002C1700">
          <w:rPr>
            <w:szCs w:val="24"/>
          </w:rPr>
          <w:delText xml:space="preserve">eye </w:delText>
        </w:r>
      </w:del>
      <w:del w:id="260" w:author="tristan mahr" w:date="2015-05-04T15:54:00Z">
        <w:r w:rsidRPr="00E3031A" w:rsidDel="00322D60">
          <w:rPr>
            <w:szCs w:val="24"/>
          </w:rPr>
          <w:delText xml:space="preserve">gaze patterns to the semantic competitor. </w:delText>
        </w:r>
      </w:del>
    </w:p>
    <w:p w14:paraId="47A06587" w14:textId="0824CCE1" w:rsidR="00F72060" w:rsidRPr="00E3031A" w:rsidDel="00322D60" w:rsidRDefault="00E741D4" w:rsidP="00872163">
      <w:pPr>
        <w:rPr>
          <w:del w:id="261" w:author="tristan mahr" w:date="2015-05-04T15:54:00Z"/>
          <w:szCs w:val="24"/>
        </w:rPr>
      </w:pPr>
      <w:del w:id="262" w:author="tristan mahr" w:date="2015-05-04T15:54:00Z">
        <w:r w:rsidRPr="00E3031A" w:rsidDel="00322D60">
          <w:rPr>
            <w:szCs w:val="24"/>
          </w:rPr>
          <w:delText xml:space="preserve"> </w:delText>
        </w:r>
        <w:r w:rsidR="00F12803" w:rsidRPr="00E3031A" w:rsidDel="00322D60">
          <w:rPr>
            <w:szCs w:val="24"/>
          </w:rPr>
          <w:delText>The same recordings of a young adult female MAE speaker that were used in Experiment 1 were used in Experiment 2</w:delText>
        </w:r>
        <w:r w:rsidR="002E5F96" w:rsidRPr="00E3031A" w:rsidDel="00322D60">
          <w:rPr>
            <w:szCs w:val="24"/>
          </w:rPr>
          <w:delText xml:space="preserve">. </w:delText>
        </w:r>
        <w:r w:rsidR="002C1700" w:rsidDel="00322D60">
          <w:rPr>
            <w:szCs w:val="24"/>
          </w:rPr>
          <w:delText>S</w:delText>
        </w:r>
        <w:r w:rsidR="00F12803" w:rsidRPr="00E3031A" w:rsidDel="00322D60">
          <w:rPr>
            <w:szCs w:val="24"/>
          </w:rPr>
          <w:delText xml:space="preserve">timuli produced by a young adult female AAEspeaker </w:delText>
        </w:r>
        <w:r w:rsidR="002C1700" w:rsidRPr="00E3031A" w:rsidDel="00322D60">
          <w:rPr>
            <w:szCs w:val="24"/>
          </w:rPr>
          <w:delText xml:space="preserve">native </w:delText>
        </w:r>
        <w:r w:rsidR="002C1700" w:rsidDel="00322D60">
          <w:rPr>
            <w:szCs w:val="24"/>
          </w:rPr>
          <w:delText>to the region</w:delText>
        </w:r>
        <w:r w:rsidR="002C1700" w:rsidRPr="00E3031A" w:rsidDel="00322D60">
          <w:rPr>
            <w:szCs w:val="24"/>
          </w:rPr>
          <w:delText xml:space="preserve"> </w:delText>
        </w:r>
        <w:r w:rsidR="00F12803" w:rsidRPr="00E3031A" w:rsidDel="00322D60">
          <w:rPr>
            <w:szCs w:val="24"/>
          </w:rPr>
          <w:delText>were also used for Experiment 2</w:delText>
        </w:r>
        <w:r w:rsidR="002E5F96" w:rsidRPr="00E3031A" w:rsidDel="00322D60">
          <w:rPr>
            <w:szCs w:val="24"/>
          </w:rPr>
          <w:delText xml:space="preserve">. </w:delText>
        </w:r>
        <w:r w:rsidR="00F12803" w:rsidRPr="00E3031A" w:rsidDel="00322D60">
          <w:rPr>
            <w:szCs w:val="24"/>
          </w:rPr>
          <w:delText>The stimuli were constructed in the same manner as described for Experiment 1. We asked the AAE speaker to talk as if she was speaking to a child in AAE</w:delText>
        </w:r>
        <w:r w:rsidR="002E5F96" w:rsidRPr="00E3031A" w:rsidDel="00322D60">
          <w:rPr>
            <w:szCs w:val="24"/>
          </w:rPr>
          <w:delText xml:space="preserve">. </w:delText>
        </w:r>
        <w:r w:rsidR="00F12803" w:rsidRPr="00E3031A" w:rsidDel="00322D60">
          <w:rPr>
            <w:szCs w:val="24"/>
          </w:rPr>
          <w:delText xml:space="preserve">The words and reinforcing phrases included many AAE features (e.g., </w:delText>
        </w:r>
        <w:r w:rsidR="00F12803" w:rsidRPr="00E3031A" w:rsidDel="00322D60">
          <w:rPr>
            <w:i/>
            <w:szCs w:val="24"/>
          </w:rPr>
          <w:delText>gift</w:delText>
        </w:r>
        <w:r w:rsidR="00F12803" w:rsidRPr="00E3031A" w:rsidDel="00322D60">
          <w:rPr>
            <w:szCs w:val="24"/>
          </w:rPr>
          <w:delText xml:space="preserve"> produced as </w:delText>
        </w:r>
        <w:r w:rsidR="00E64536" w:rsidRPr="00E3031A" w:rsidDel="00322D60">
          <w:rPr>
            <w:szCs w:val="24"/>
          </w:rPr>
          <w:delText>[g</w:delText>
        </w:r>
        <w:r w:rsidR="00EE5BD2" w:rsidRPr="00E3031A" w:rsidDel="00322D60">
          <w:rPr>
            <w:szCs w:val="24"/>
          </w:rPr>
          <w:delText>ɪ</w:delText>
        </w:r>
        <w:r w:rsidR="00E64536" w:rsidRPr="00E3031A" w:rsidDel="00322D60">
          <w:rPr>
            <w:szCs w:val="24"/>
          </w:rPr>
          <w:delText>f]</w:delText>
        </w:r>
        <w:r w:rsidR="00F12803" w:rsidRPr="00E3031A" w:rsidDel="00322D60">
          <w:rPr>
            <w:szCs w:val="24"/>
          </w:rPr>
          <w:delText xml:space="preserve"> with final</w:delText>
        </w:r>
        <w:r w:rsidR="004D40C8" w:rsidDel="00322D60">
          <w:rPr>
            <w:szCs w:val="24"/>
          </w:rPr>
          <w:delText>-</w:delText>
        </w:r>
        <w:r w:rsidR="00F12803" w:rsidRPr="00E3031A" w:rsidDel="00322D60">
          <w:rPr>
            <w:szCs w:val="24"/>
          </w:rPr>
          <w:delText xml:space="preserve">consonant cluster </w:delText>
        </w:r>
        <w:r w:rsidR="008B3ACB" w:rsidRPr="00E3031A" w:rsidDel="00322D60">
          <w:rPr>
            <w:szCs w:val="24"/>
          </w:rPr>
          <w:delText>reduction</w:delText>
        </w:r>
        <w:r w:rsidR="00F12803" w:rsidRPr="00E3031A" w:rsidDel="00322D60">
          <w:rPr>
            <w:szCs w:val="24"/>
          </w:rPr>
          <w:delText xml:space="preserve"> and </w:delText>
        </w:r>
        <w:r w:rsidR="00F12803" w:rsidRPr="00E3031A" w:rsidDel="00322D60">
          <w:rPr>
            <w:i/>
            <w:szCs w:val="24"/>
          </w:rPr>
          <w:delText>you’re doing so well</w:delText>
        </w:r>
        <w:r w:rsidR="00F12803" w:rsidRPr="00E3031A" w:rsidDel="00322D60">
          <w:rPr>
            <w:szCs w:val="24"/>
          </w:rPr>
          <w:delText xml:space="preserve"> was produced as </w:delText>
        </w:r>
        <w:r w:rsidR="002C1700" w:rsidDel="00322D60">
          <w:rPr>
            <w:szCs w:val="24"/>
          </w:rPr>
          <w:delText>“</w:delText>
        </w:r>
        <w:r w:rsidR="00F12803" w:rsidRPr="00377E41" w:rsidDel="00322D60">
          <w:rPr>
            <w:szCs w:val="24"/>
          </w:rPr>
          <w:delText>you doin' so well</w:delText>
        </w:r>
        <w:r w:rsidR="002C1700" w:rsidDel="00322D60">
          <w:rPr>
            <w:szCs w:val="24"/>
          </w:rPr>
          <w:delText>”</w:delText>
        </w:r>
        <w:r w:rsidR="00F12803" w:rsidRPr="00E3031A" w:rsidDel="00322D60">
          <w:rPr>
            <w:szCs w:val="24"/>
          </w:rPr>
          <w:delText>)</w:delText>
        </w:r>
        <w:r w:rsidR="002C1700" w:rsidDel="00322D60">
          <w:rPr>
            <w:szCs w:val="24"/>
          </w:rPr>
          <w:delText>; nonetheless,</w:delText>
        </w:r>
        <w:r w:rsidR="00F12803" w:rsidRPr="00E3031A" w:rsidDel="00322D60">
          <w:rPr>
            <w:szCs w:val="24"/>
          </w:rPr>
          <w:delText xml:space="preserve"> the AAE produced by this speaker was not particularly dense</w:delText>
        </w:r>
        <w:r w:rsidR="008B3ACB" w:rsidRPr="00E3031A" w:rsidDel="00322D60">
          <w:rPr>
            <w:szCs w:val="24"/>
          </w:rPr>
          <w:delText xml:space="preserve"> in dialect features</w:delText>
        </w:r>
        <w:r w:rsidR="00F12803" w:rsidRPr="00E3031A" w:rsidDel="00322D60">
          <w:rPr>
            <w:szCs w:val="24"/>
          </w:rPr>
          <w:delText xml:space="preserve"> (e.g., </w:delText>
        </w:r>
        <w:r w:rsidR="00F12803" w:rsidRPr="00E3031A" w:rsidDel="00322D60">
          <w:rPr>
            <w:i/>
            <w:szCs w:val="24"/>
          </w:rPr>
          <w:delText>the</w:delText>
        </w:r>
        <w:r w:rsidR="00F12803" w:rsidRPr="00E3031A" w:rsidDel="00322D60">
          <w:rPr>
            <w:szCs w:val="24"/>
          </w:rPr>
          <w:delText xml:space="preserve"> was produced as [ðə] rather than [də]). </w:delText>
        </w:r>
      </w:del>
    </w:p>
    <w:p w14:paraId="1E674198" w14:textId="329B02EF" w:rsidR="00C01C99" w:rsidRPr="00E3031A" w:rsidDel="00322D60" w:rsidRDefault="00E7156A" w:rsidP="00872163">
      <w:pPr>
        <w:rPr>
          <w:del w:id="263" w:author="tristan mahr" w:date="2015-05-04T15:54:00Z"/>
          <w:szCs w:val="24"/>
        </w:rPr>
      </w:pPr>
      <w:del w:id="264" w:author="tristan mahr" w:date="2015-05-04T15:54:00Z">
        <w:r w:rsidDel="00322D60">
          <w:rPr>
            <w:szCs w:val="24"/>
          </w:rPr>
          <w:delText xml:space="preserve">We used the same images from Experiment 1 for the words used in Experiment 2. </w:delText>
        </w:r>
        <w:r w:rsidR="008C394C" w:rsidRPr="00E3031A" w:rsidDel="00322D60">
          <w:rPr>
            <w:szCs w:val="24"/>
          </w:rPr>
          <w:delText>As described above, approximately half of</w:delText>
        </w:r>
        <w:r w:rsidR="00F12803" w:rsidRPr="00E3031A" w:rsidDel="00322D60">
          <w:rPr>
            <w:szCs w:val="24"/>
          </w:rPr>
          <w:delText xml:space="preserve"> the children who participated in picture-norming </w:delText>
        </w:r>
        <w:r w:rsidR="008C394C" w:rsidRPr="00E3031A" w:rsidDel="00322D60">
          <w:rPr>
            <w:szCs w:val="24"/>
          </w:rPr>
          <w:delText xml:space="preserve">were from a </w:delText>
        </w:r>
        <w:r w:rsidR="00F12803" w:rsidRPr="00E3031A" w:rsidDel="00322D60">
          <w:rPr>
            <w:szCs w:val="24"/>
          </w:rPr>
          <w:delText xml:space="preserve">Head Start preschool classroom </w:delText>
        </w:r>
        <w:r w:rsidR="008C394C" w:rsidRPr="00E3031A" w:rsidDel="00322D60">
          <w:rPr>
            <w:szCs w:val="24"/>
          </w:rPr>
          <w:delText xml:space="preserve">and </w:delText>
        </w:r>
        <w:r w:rsidR="00F12803" w:rsidRPr="00E3031A" w:rsidDel="00322D60">
          <w:rPr>
            <w:szCs w:val="24"/>
          </w:rPr>
          <w:delText>were predominantly AAE</w:delText>
        </w:r>
        <w:r w:rsidDel="00322D60">
          <w:rPr>
            <w:szCs w:val="24"/>
          </w:rPr>
          <w:delText>-</w:delText>
        </w:r>
        <w:r w:rsidR="00F12803" w:rsidRPr="00E3031A" w:rsidDel="00322D60">
          <w:rPr>
            <w:szCs w:val="24"/>
          </w:rPr>
          <w:delText>speak</w:delText>
        </w:r>
        <w:r w:rsidDel="00322D60">
          <w:rPr>
            <w:szCs w:val="24"/>
          </w:rPr>
          <w:delText>ers</w:delText>
        </w:r>
        <w:r w:rsidR="00F12803" w:rsidRPr="00E3031A" w:rsidDel="00322D60">
          <w:rPr>
            <w:szCs w:val="24"/>
          </w:rPr>
          <w:delText xml:space="preserve"> from families with low maternal education levels.</w:delText>
        </w:r>
      </w:del>
    </w:p>
    <w:p w14:paraId="5FC85680" w14:textId="5DC050A1" w:rsidR="00F72060" w:rsidRPr="00E3031A" w:rsidDel="00322D60" w:rsidRDefault="00F12803" w:rsidP="00872163">
      <w:pPr>
        <w:pStyle w:val="Heading3"/>
        <w:rPr>
          <w:del w:id="265" w:author="tristan mahr" w:date="2015-05-04T15:54:00Z"/>
        </w:rPr>
      </w:pPr>
      <w:del w:id="266" w:author="tristan mahr" w:date="2015-05-04T15:54:00Z">
        <w:r w:rsidRPr="00E3031A" w:rsidDel="00322D60">
          <w:delText>Procedure</w:delText>
        </w:r>
      </w:del>
    </w:p>
    <w:p w14:paraId="7695EA17" w14:textId="52E3F9F9" w:rsidR="00E64536" w:rsidDel="00322D60" w:rsidRDefault="00F12803" w:rsidP="00872163">
      <w:pPr>
        <w:rPr>
          <w:del w:id="267" w:author="tristan mahr" w:date="2015-05-04T15:54:00Z"/>
          <w:szCs w:val="24"/>
          <w:u w:val="single"/>
        </w:rPr>
      </w:pPr>
      <w:del w:id="268" w:author="tristan mahr" w:date="2015-05-04T15:54:00Z">
        <w:r w:rsidRPr="00E3031A" w:rsidDel="00322D60">
          <w:rPr>
            <w:szCs w:val="24"/>
          </w:rPr>
          <w:delText>The procedure was the same as Exp</w:delText>
        </w:r>
        <w:r w:rsidR="00507385" w:rsidRPr="00E3031A" w:rsidDel="00322D60">
          <w:rPr>
            <w:szCs w:val="24"/>
          </w:rPr>
          <w:delText>eriment 1 with two exceptions.</w:delText>
        </w:r>
        <w:r w:rsidRPr="00E3031A" w:rsidDel="00322D60">
          <w:rPr>
            <w:szCs w:val="24"/>
          </w:rPr>
          <w:delText xml:space="preserve"> First, to reduce the amount of missing data, we used a gaze-contingent stimulus presentation. </w:delText>
        </w:r>
        <w:r w:rsidR="00E64536" w:rsidRPr="00E3031A" w:rsidDel="00322D60">
          <w:rPr>
            <w:szCs w:val="24"/>
          </w:rPr>
          <w:delText>That is</w:delText>
        </w:r>
        <w:r w:rsidRPr="00E3031A" w:rsidDel="00322D60">
          <w:rPr>
            <w:szCs w:val="24"/>
          </w:rPr>
          <w:delText xml:space="preserve">, </w:delText>
        </w:r>
        <w:r w:rsidR="00E64536" w:rsidRPr="00E3031A" w:rsidDel="00322D60">
          <w:rPr>
            <w:szCs w:val="24"/>
          </w:rPr>
          <w:delText>after</w:delText>
        </w:r>
        <w:r w:rsidRPr="00E3031A" w:rsidDel="00322D60">
          <w:rPr>
            <w:szCs w:val="24"/>
          </w:rPr>
          <w:delText xml:space="preserve"> the four images were presented on the computer screen in silence for</w:delText>
        </w:r>
        <w:r w:rsidR="00630EEC" w:rsidRPr="00E3031A" w:rsidDel="00322D60">
          <w:rPr>
            <w:szCs w:val="24"/>
          </w:rPr>
          <w:delText xml:space="preserve"> 1</w:delText>
        </w:r>
        <w:r w:rsidR="00E7156A" w:rsidDel="00322D60">
          <w:rPr>
            <w:szCs w:val="24"/>
          </w:rPr>
          <w:delText>,</w:delText>
        </w:r>
        <w:r w:rsidR="00630EEC" w:rsidRPr="00E3031A" w:rsidDel="00322D60">
          <w:rPr>
            <w:szCs w:val="24"/>
          </w:rPr>
          <w:delText>500</w:delText>
        </w:r>
        <w:r w:rsidRPr="00E3031A" w:rsidDel="00322D60">
          <w:rPr>
            <w:szCs w:val="24"/>
          </w:rPr>
          <w:delText xml:space="preserve"> ms</w:delText>
        </w:r>
        <w:r w:rsidRPr="00E3031A" w:rsidDel="00322D60">
          <w:rPr>
            <w:color w:val="000000"/>
            <w:szCs w:val="24"/>
          </w:rPr>
          <w:delText xml:space="preserve">, the </w:delText>
        </w:r>
        <w:r w:rsidR="00E64536" w:rsidRPr="00E3031A" w:rsidDel="00322D60">
          <w:rPr>
            <w:color w:val="000000"/>
            <w:szCs w:val="24"/>
          </w:rPr>
          <w:delText>eye</w:delText>
        </w:r>
        <w:r w:rsidR="00E7156A" w:rsidDel="00322D60">
          <w:rPr>
            <w:color w:val="000000"/>
            <w:szCs w:val="24"/>
          </w:rPr>
          <w:delText>-</w:delText>
        </w:r>
        <w:r w:rsidR="00E64536" w:rsidRPr="00E3031A" w:rsidDel="00322D60">
          <w:rPr>
            <w:color w:val="000000"/>
            <w:szCs w:val="24"/>
          </w:rPr>
          <w:delText>tracking apparatus</w:delText>
        </w:r>
        <w:r w:rsidRPr="00E3031A" w:rsidDel="00322D60">
          <w:rPr>
            <w:color w:val="000000"/>
            <w:szCs w:val="24"/>
          </w:rPr>
          <w:delText xml:space="preserve"> verified that the child's gaze was being tracked</w:delText>
        </w:r>
        <w:r w:rsidR="00E7156A" w:rsidDel="00322D60">
          <w:rPr>
            <w:color w:val="000000"/>
            <w:szCs w:val="24"/>
          </w:rPr>
          <w:delText>.</w:delText>
        </w:r>
        <w:r w:rsidRPr="00E3031A" w:rsidDel="00322D60">
          <w:rPr>
            <w:color w:val="000000"/>
            <w:szCs w:val="24"/>
          </w:rPr>
          <w:delText xml:space="preserve"> </w:delText>
        </w:r>
        <w:r w:rsidR="00E7156A" w:rsidDel="00322D60">
          <w:rPr>
            <w:color w:val="000000"/>
            <w:szCs w:val="24"/>
          </w:rPr>
          <w:delText xml:space="preserve">It </w:delText>
        </w:r>
        <w:r w:rsidR="00E64536" w:rsidRPr="00E3031A" w:rsidDel="00322D60">
          <w:rPr>
            <w:color w:val="000000"/>
            <w:szCs w:val="24"/>
          </w:rPr>
          <w:delText>present</w:delText>
        </w:r>
        <w:r w:rsidR="00E7156A" w:rsidDel="00322D60">
          <w:rPr>
            <w:color w:val="000000"/>
            <w:szCs w:val="24"/>
          </w:rPr>
          <w:delText>ed</w:delText>
        </w:r>
        <w:r w:rsidRPr="00E3031A" w:rsidDel="00322D60">
          <w:rPr>
            <w:color w:val="000000"/>
            <w:szCs w:val="24"/>
          </w:rPr>
          <w:delText xml:space="preserve"> the </w:delText>
        </w:r>
        <w:r w:rsidR="00E64536" w:rsidRPr="00E3031A" w:rsidDel="00322D60">
          <w:rPr>
            <w:color w:val="000000"/>
            <w:szCs w:val="24"/>
          </w:rPr>
          <w:delText>auditory stimulus</w:delText>
        </w:r>
        <w:r w:rsidRPr="00E3031A" w:rsidDel="00322D60">
          <w:rPr>
            <w:color w:val="000000"/>
            <w:szCs w:val="24"/>
          </w:rPr>
          <w:delText xml:space="preserve"> only after the child's gaze had been continuously tracked for 300 ms </w:delText>
        </w:r>
        <w:r w:rsidRPr="00E3031A" w:rsidDel="00322D60">
          <w:rPr>
            <w:i/>
            <w:color w:val="000000"/>
            <w:szCs w:val="24"/>
          </w:rPr>
          <w:delText>or</w:delText>
        </w:r>
        <w:r w:rsidRPr="00E3031A" w:rsidDel="00322D60">
          <w:rPr>
            <w:color w:val="000000"/>
            <w:szCs w:val="24"/>
          </w:rPr>
          <w:delText xml:space="preserve"> after 10 seconds if the child’s gaze could not be continuously tracked. Another difference </w:delText>
        </w:r>
        <w:r w:rsidR="00E7156A" w:rsidDel="00322D60">
          <w:rPr>
            <w:color w:val="000000"/>
            <w:szCs w:val="24"/>
          </w:rPr>
          <w:delText xml:space="preserve">was </w:delText>
        </w:r>
        <w:r w:rsidRPr="00E3031A" w:rsidDel="00322D60">
          <w:rPr>
            <w:color w:val="000000"/>
            <w:szCs w:val="24"/>
          </w:rPr>
          <w:delText>that some participants received only one block (24 trials) of the experiment</w:delText>
        </w:r>
        <w:r w:rsidR="0071052B" w:rsidRPr="00E3031A" w:rsidDel="00322D60">
          <w:rPr>
            <w:szCs w:val="24"/>
          </w:rPr>
          <w:delText xml:space="preserve"> (</w:delText>
        </w:r>
        <w:r w:rsidR="0071052B" w:rsidRPr="00D85B4E" w:rsidDel="00322D60">
          <w:rPr>
            <w:i/>
            <w:szCs w:val="24"/>
          </w:rPr>
          <w:delText>n</w:delText>
        </w:r>
        <w:r w:rsidR="00E741D4" w:rsidRPr="00E741D4" w:rsidDel="00322D60">
          <w:rPr>
            <w:szCs w:val="24"/>
          </w:rPr>
          <w:delText> = </w:delText>
        </w:r>
        <w:r w:rsidR="005A3774" w:rsidDel="00322D60">
          <w:rPr>
            <w:szCs w:val="24"/>
          </w:rPr>
          <w:delText>37</w:delText>
        </w:r>
        <w:r w:rsidR="00E64536" w:rsidRPr="00872163" w:rsidDel="00322D60">
          <w:rPr>
            <w:szCs w:val="24"/>
          </w:rPr>
          <w:delText>:</w:delText>
        </w:r>
        <w:r w:rsidR="0071052B" w:rsidRPr="00872163" w:rsidDel="00322D60">
          <w:rPr>
            <w:szCs w:val="24"/>
          </w:rPr>
          <w:delText xml:space="preserve"> 1</w:delText>
        </w:r>
        <w:r w:rsidR="005A3774" w:rsidDel="00322D60">
          <w:rPr>
            <w:szCs w:val="24"/>
          </w:rPr>
          <w:delText>9</w:delText>
        </w:r>
        <w:r w:rsidR="0071052B" w:rsidRPr="00872163" w:rsidDel="00322D60">
          <w:rPr>
            <w:szCs w:val="24"/>
          </w:rPr>
          <w:delText xml:space="preserve"> AAE</w:delText>
        </w:r>
        <w:r w:rsidR="00E64536" w:rsidRPr="00872163" w:rsidDel="00322D60">
          <w:rPr>
            <w:szCs w:val="24"/>
          </w:rPr>
          <w:delText>,</w:delText>
        </w:r>
        <w:r w:rsidR="0071052B" w:rsidRPr="00872163" w:rsidDel="00322D60">
          <w:rPr>
            <w:szCs w:val="24"/>
          </w:rPr>
          <w:delText xml:space="preserve"> 1</w:delText>
        </w:r>
        <w:r w:rsidR="005A3774" w:rsidDel="00322D60">
          <w:rPr>
            <w:szCs w:val="24"/>
          </w:rPr>
          <w:delText>8</w:delText>
        </w:r>
        <w:r w:rsidR="0071052B" w:rsidRPr="00872163" w:rsidDel="00322D60">
          <w:rPr>
            <w:szCs w:val="24"/>
          </w:rPr>
          <w:delText xml:space="preserve"> MAE)</w:delText>
        </w:r>
        <w:r w:rsidR="002E5F96" w:rsidRPr="00872163" w:rsidDel="00322D60">
          <w:rPr>
            <w:szCs w:val="24"/>
          </w:rPr>
          <w:delText xml:space="preserve">. </w:delText>
        </w:r>
        <w:r w:rsidR="008C394C" w:rsidRPr="00872163" w:rsidDel="00322D60">
          <w:rPr>
            <w:szCs w:val="24"/>
          </w:rPr>
          <w:delText xml:space="preserve">All of the </w:delText>
        </w:r>
        <w:r w:rsidRPr="00872163" w:rsidDel="00322D60">
          <w:rPr>
            <w:szCs w:val="24"/>
          </w:rPr>
          <w:delText>participants</w:delText>
        </w:r>
        <w:r w:rsidR="00E64536" w:rsidRPr="00872163" w:rsidDel="00322D60">
          <w:rPr>
            <w:szCs w:val="24"/>
          </w:rPr>
          <w:delText xml:space="preserve"> </w:delText>
        </w:r>
        <w:r w:rsidR="008C394C" w:rsidRPr="00872163" w:rsidDel="00322D60">
          <w:rPr>
            <w:szCs w:val="24"/>
          </w:rPr>
          <w:delText xml:space="preserve">from the larger longitudinal study </w:delText>
        </w:r>
        <w:r w:rsidR="00E64536" w:rsidRPr="00E3031A" w:rsidDel="00322D60">
          <w:rPr>
            <w:szCs w:val="24"/>
          </w:rPr>
          <w:delText>completed</w:delText>
        </w:r>
        <w:r w:rsidRPr="00E3031A" w:rsidDel="00322D60">
          <w:rPr>
            <w:szCs w:val="24"/>
          </w:rPr>
          <w:delText xml:space="preserve"> two block</w:delText>
        </w:r>
        <w:r w:rsidR="008C394C" w:rsidRPr="00E3031A" w:rsidDel="00322D60">
          <w:rPr>
            <w:szCs w:val="24"/>
          </w:rPr>
          <w:delText>s; for these children,</w:delText>
        </w:r>
        <w:r w:rsidRPr="00E3031A" w:rsidDel="00322D60">
          <w:rPr>
            <w:szCs w:val="24"/>
          </w:rPr>
          <w:delText xml:space="preserve"> only the block with the least amount of missing data was included</w:delText>
        </w:r>
        <w:r w:rsidRPr="00872163" w:rsidDel="00322D60">
          <w:rPr>
            <w:szCs w:val="24"/>
            <w:u w:val="single"/>
          </w:rPr>
          <w:delText>.</w:delText>
        </w:r>
      </w:del>
    </w:p>
    <w:p w14:paraId="6A26F405" w14:textId="11A2491A" w:rsidR="009B6EF7" w:rsidRPr="009B6EF7" w:rsidDel="00322D60" w:rsidRDefault="009B6EF7">
      <w:pPr>
        <w:rPr>
          <w:del w:id="269" w:author="tristan mahr" w:date="2015-05-04T15:54:00Z"/>
          <w:rStyle w:val="Heading3Char"/>
          <w:i w:val="0"/>
        </w:rPr>
      </w:pPr>
      <w:del w:id="270" w:author="tristan mahr" w:date="2015-05-04T15:54:00Z">
        <w:r w:rsidRPr="009B6EF7" w:rsidDel="00322D60">
          <w:rPr>
            <w:rStyle w:val="Heading3Char"/>
            <w:i w:val="0"/>
          </w:rPr>
          <w:delText>The gaze-contingent stimulus presentation substantially reduced the amount of missing data in Experiment 2. After data interpolation, the participants had approximately 12% missing data within a trial (compared to 22% in Experiment 1). Across 1,440 trials (collapsed across child), 9% of trials had &gt;50% of missing data. Approximately 2% of trials were completely missing. As in Experiment 1, missing data percentages (overall and &gt;50%) did not correlate with age or expressive vocabulary size.</w:delText>
        </w:r>
      </w:del>
    </w:p>
    <w:p w14:paraId="7CEFC6B0" w14:textId="2D851771" w:rsidR="00F72060" w:rsidRPr="00E3031A" w:rsidDel="00322D60" w:rsidRDefault="00F12803" w:rsidP="00E3031A">
      <w:pPr>
        <w:pStyle w:val="Heading3"/>
        <w:rPr>
          <w:del w:id="271" w:author="tristan mahr" w:date="2015-05-04T15:54:00Z"/>
        </w:rPr>
      </w:pPr>
      <w:del w:id="272" w:author="tristan mahr" w:date="2015-05-04T15:54:00Z">
        <w:r w:rsidRPr="00E3031A" w:rsidDel="00322D60">
          <w:rPr>
            <w:rStyle w:val="Heading3Char"/>
            <w:i/>
          </w:rPr>
          <w:delText>Statistical analysis</w:delText>
        </w:r>
        <w:r w:rsidR="00E741D4" w:rsidRPr="00E3031A" w:rsidDel="00322D60">
          <w:delText xml:space="preserve"> </w:delText>
        </w:r>
      </w:del>
    </w:p>
    <w:p w14:paraId="0AC396FE" w14:textId="112A947C" w:rsidR="00FC2A96" w:rsidRPr="00E3031A" w:rsidDel="00322D60" w:rsidRDefault="00FC2A96" w:rsidP="00E3031A">
      <w:pPr>
        <w:rPr>
          <w:del w:id="273" w:author="tristan mahr" w:date="2015-05-04T15:54:00Z"/>
          <w:szCs w:val="24"/>
        </w:rPr>
      </w:pPr>
      <w:del w:id="274" w:author="tristan mahr" w:date="2015-05-04T15:54:00Z">
        <w:r w:rsidRPr="00E3031A" w:rsidDel="00322D60">
          <w:rPr>
            <w:szCs w:val="24"/>
          </w:rPr>
          <w:delText xml:space="preserve">Data reduction and statistical analysis procedures were similar to Experiment 1, except that maternal education was included as a Child-level variable and </w:delText>
        </w:r>
        <w:r w:rsidR="006071A4" w:rsidDel="00322D60">
          <w:rPr>
            <w:szCs w:val="24"/>
          </w:rPr>
          <w:delText xml:space="preserve">that </w:delText>
        </w:r>
        <w:r w:rsidRPr="00E3031A" w:rsidDel="00322D60">
          <w:rPr>
            <w:szCs w:val="24"/>
          </w:rPr>
          <w:delText>stimulus-dialect was included as a between-group condition</w:delText>
        </w:r>
        <w:r w:rsidR="00016ACA" w:rsidRPr="00E3031A" w:rsidDel="00322D60">
          <w:rPr>
            <w:szCs w:val="24"/>
          </w:rPr>
          <w:delText xml:space="preserve">. </w:delText>
        </w:r>
        <w:r w:rsidRPr="00E3031A" w:rsidDel="00322D60">
          <w:rPr>
            <w:szCs w:val="24"/>
          </w:rPr>
          <w:delText>Maternal education was contrast-coded as a three-level categorical variable: those who reported an education level of less than high school, Graduate Equivalency Diploma (GED), or having attained a high school diploma were assigned to one group</w:delText>
        </w:r>
        <w:r w:rsidR="00016ACA" w:rsidRPr="00E3031A" w:rsidDel="00322D60">
          <w:rPr>
            <w:szCs w:val="24"/>
          </w:rPr>
          <w:delText xml:space="preserve">. </w:delText>
        </w:r>
        <w:r w:rsidRPr="00E3031A" w:rsidDel="00322D60">
          <w:rPr>
            <w:szCs w:val="24"/>
          </w:rPr>
          <w:delText xml:space="preserve">Those who reported </w:delText>
        </w:r>
        <w:r w:rsidR="0009176B" w:rsidDel="00322D60">
          <w:rPr>
            <w:szCs w:val="24"/>
          </w:rPr>
          <w:delText>having attended</w:delText>
        </w:r>
        <w:r w:rsidRPr="00E3031A" w:rsidDel="00322D60">
          <w:rPr>
            <w:szCs w:val="24"/>
          </w:rPr>
          <w:delText xml:space="preserve"> trade school, having </w:delText>
        </w:r>
        <w:r w:rsidR="0009176B" w:rsidDel="00322D60">
          <w:rPr>
            <w:szCs w:val="24"/>
          </w:rPr>
          <w:delText>attained</w:delText>
        </w:r>
        <w:r w:rsidR="006071A4" w:rsidDel="00322D60">
          <w:rPr>
            <w:szCs w:val="24"/>
          </w:rPr>
          <w:delText xml:space="preserve"> </w:delText>
        </w:r>
        <w:r w:rsidRPr="00E3031A" w:rsidDel="00322D60">
          <w:rPr>
            <w:szCs w:val="24"/>
          </w:rPr>
          <w:delText xml:space="preserve">a technical or associate degree, or having attended “some college” were assigned to the next group. Finally, those who </w:delText>
        </w:r>
        <w:r w:rsidR="0009176B" w:rsidDel="00322D60">
          <w:rPr>
            <w:szCs w:val="24"/>
          </w:rPr>
          <w:delText xml:space="preserve">reported having </w:delText>
        </w:r>
        <w:r w:rsidRPr="00E3031A" w:rsidDel="00322D60">
          <w:rPr>
            <w:szCs w:val="24"/>
          </w:rPr>
          <w:delText>attained a bachelor’s degree or beyond were assigned to the third group.</w:delText>
        </w:r>
      </w:del>
    </w:p>
    <w:p w14:paraId="0C8444C0" w14:textId="59705D8C" w:rsidR="00FC2A96" w:rsidRPr="00E3031A" w:rsidDel="00322D60" w:rsidRDefault="00FC2A96" w:rsidP="00E3031A">
      <w:pPr>
        <w:rPr>
          <w:del w:id="275" w:author="tristan mahr" w:date="2015-05-04T15:54:00Z"/>
          <w:szCs w:val="24"/>
        </w:rPr>
      </w:pPr>
      <w:del w:id="276" w:author="tristan mahr" w:date="2015-05-04T15:54:00Z">
        <w:r w:rsidRPr="00E3031A" w:rsidDel="00322D60">
          <w:rPr>
            <w:szCs w:val="24"/>
          </w:rPr>
          <w:delText xml:space="preserve">Contrast coding allowed for </w:delText>
        </w:r>
        <w:r w:rsidR="0009176B" w:rsidDel="00322D60">
          <w:rPr>
            <w:szCs w:val="24"/>
          </w:rPr>
          <w:delText>inferential tests</w:delText>
        </w:r>
        <w:r w:rsidRPr="00E3031A" w:rsidDel="00322D60">
          <w:rPr>
            <w:szCs w:val="24"/>
          </w:rPr>
          <w:delText xml:space="preserve"> of the order in which the factors of a categorical variable are expected to be associated with the dependent variable</w:delText>
        </w:r>
        <w:r w:rsidR="00016ACA" w:rsidRPr="00E3031A" w:rsidDel="00322D60">
          <w:rPr>
            <w:szCs w:val="24"/>
          </w:rPr>
          <w:delText xml:space="preserve">. </w:delText>
        </w:r>
        <w:r w:rsidRPr="00E3031A" w:rsidDel="00322D60">
          <w:rPr>
            <w:szCs w:val="24"/>
          </w:rPr>
          <w:delText xml:space="preserve">Given that this variable was coded as having three factors, we </w:delText>
        </w:r>
        <w:r w:rsidR="0009176B" w:rsidDel="00322D60">
          <w:rPr>
            <w:szCs w:val="24"/>
          </w:rPr>
          <w:delText>hypothesized</w:delText>
        </w:r>
        <w:r w:rsidR="0009176B" w:rsidRPr="00E3031A" w:rsidDel="00322D60">
          <w:rPr>
            <w:szCs w:val="24"/>
          </w:rPr>
          <w:delText xml:space="preserve"> </w:delText>
        </w:r>
        <w:r w:rsidRPr="00E3031A" w:rsidDel="00322D60">
          <w:rPr>
            <w:szCs w:val="24"/>
          </w:rPr>
          <w:delText xml:space="preserve">a roughly linear order; the children whose mother had a lower level of education were expected to look slower and less often to the target image, and children whose mother had attained a relatively high level of education would look to the target faster and more consistently. An alternative hypothesis would </w:delText>
        </w:r>
        <w:r w:rsidR="0009176B" w:rsidDel="00322D60">
          <w:rPr>
            <w:szCs w:val="24"/>
          </w:rPr>
          <w:delText xml:space="preserve">be a quadratic relationship </w:delText>
        </w:r>
        <w:r w:rsidRPr="00E3031A" w:rsidDel="00322D60">
          <w:rPr>
            <w:szCs w:val="24"/>
          </w:rPr>
          <w:delText>among the factors</w:delText>
        </w:r>
        <w:r w:rsidR="00D85B4E" w:rsidDel="00322D60">
          <w:rPr>
            <w:szCs w:val="24"/>
          </w:rPr>
          <w:delText>,</w:delText>
        </w:r>
        <w:r w:rsidRPr="00E3031A" w:rsidDel="00322D60">
          <w:rPr>
            <w:szCs w:val="24"/>
          </w:rPr>
          <w:delText xml:space="preserve"> such that </w:delText>
        </w:r>
        <w:r w:rsidR="0009176B" w:rsidDel="00322D60">
          <w:rPr>
            <w:szCs w:val="24"/>
          </w:rPr>
          <w:delText xml:space="preserve">the effect of maternal education on looking accuracy and speed would </w:delText>
        </w:r>
        <w:r w:rsidR="00DA61C6" w:rsidDel="00322D60">
          <w:rPr>
            <w:szCs w:val="24"/>
          </w:rPr>
          <w:delText>increase</w:delText>
        </w:r>
        <w:r w:rsidR="0009176B" w:rsidDel="00322D60">
          <w:rPr>
            <w:szCs w:val="24"/>
          </w:rPr>
          <w:delText xml:space="preserve"> or diminish </w:delText>
        </w:r>
      </w:del>
      <w:commentRangeStart w:id="277"/>
      <w:del w:id="278" w:author="tristan mahr" w:date="2015-04-28T10:15:00Z">
        <w:r w:rsidR="00D85B4E" w:rsidDel="00AB1440">
          <w:rPr>
            <w:szCs w:val="24"/>
          </w:rPr>
          <w:delText xml:space="preserve">exponentially </w:delText>
        </w:r>
        <w:commentRangeEnd w:id="277"/>
        <w:r w:rsidR="000340C1" w:rsidDel="00AB1440">
          <w:rPr>
            <w:rStyle w:val="CommentReference"/>
          </w:rPr>
          <w:commentReference w:id="277"/>
        </w:r>
      </w:del>
      <w:commentRangeStart w:id="279"/>
      <w:del w:id="280" w:author="tristan mahr" w:date="2015-05-04T15:54:00Z">
        <w:r w:rsidR="0009176B" w:rsidDel="00322D60">
          <w:rPr>
            <w:szCs w:val="24"/>
          </w:rPr>
          <w:delText>as</w:delText>
        </w:r>
        <w:commentRangeEnd w:id="279"/>
        <w:r w:rsidR="006A116B" w:rsidDel="00322D60">
          <w:rPr>
            <w:rStyle w:val="CommentReference"/>
          </w:rPr>
          <w:commentReference w:id="279"/>
        </w:r>
        <w:r w:rsidR="0009176B" w:rsidDel="00322D60">
          <w:rPr>
            <w:szCs w:val="24"/>
          </w:rPr>
          <w:delText xml:space="preserve"> maternal education level </w:delText>
        </w:r>
        <w:r w:rsidR="00DA61C6" w:rsidDel="00322D60">
          <w:rPr>
            <w:szCs w:val="24"/>
          </w:rPr>
          <w:delText>increased</w:delText>
        </w:r>
        <w:r w:rsidR="00016ACA" w:rsidRPr="00E3031A" w:rsidDel="00322D60">
          <w:rPr>
            <w:szCs w:val="24"/>
          </w:rPr>
          <w:delText xml:space="preserve">. </w:delText>
        </w:r>
        <w:r w:rsidR="0009176B" w:rsidDel="00322D60">
          <w:rPr>
            <w:szCs w:val="24"/>
          </w:rPr>
          <w:delText>A</w:delText>
        </w:r>
        <w:r w:rsidRPr="00E3031A" w:rsidDel="00322D60">
          <w:rPr>
            <w:szCs w:val="24"/>
          </w:rPr>
          <w:delText xml:space="preserve"> </w:delText>
        </w:r>
        <w:r w:rsidR="0009176B" w:rsidDel="00322D60">
          <w:rPr>
            <w:szCs w:val="24"/>
          </w:rPr>
          <w:delText xml:space="preserve">final </w:delText>
        </w:r>
        <w:r w:rsidRPr="00E3031A" w:rsidDel="00322D60">
          <w:rPr>
            <w:szCs w:val="24"/>
          </w:rPr>
          <w:delText xml:space="preserve">possibility </w:delText>
        </w:r>
        <w:r w:rsidR="0009176B" w:rsidDel="00322D60">
          <w:rPr>
            <w:szCs w:val="24"/>
          </w:rPr>
          <w:delText>would be</w:delText>
        </w:r>
        <w:r w:rsidR="0009176B" w:rsidRPr="00E3031A" w:rsidDel="00322D60">
          <w:rPr>
            <w:szCs w:val="24"/>
          </w:rPr>
          <w:delText xml:space="preserve"> </w:delText>
        </w:r>
        <w:r w:rsidRPr="00E3031A" w:rsidDel="00322D60">
          <w:rPr>
            <w:szCs w:val="24"/>
          </w:rPr>
          <w:delText xml:space="preserve">no association between maternal education level and </w:delText>
        </w:r>
      </w:del>
      <w:del w:id="281" w:author="tristan mahr" w:date="2015-04-21T20:55:00Z">
        <w:r w:rsidRPr="00E3031A" w:rsidDel="0009176B">
          <w:rPr>
            <w:szCs w:val="24"/>
          </w:rPr>
          <w:delText xml:space="preserve">eye </w:delText>
        </w:r>
      </w:del>
      <w:del w:id="282" w:author="tristan mahr" w:date="2015-05-04T15:54:00Z">
        <w:r w:rsidRPr="00E3031A" w:rsidDel="00322D60">
          <w:rPr>
            <w:szCs w:val="24"/>
          </w:rPr>
          <w:delText>gaze patterns</w:delText>
        </w:r>
        <w:r w:rsidR="00016ACA" w:rsidRPr="00E3031A" w:rsidDel="00322D60">
          <w:rPr>
            <w:szCs w:val="24"/>
          </w:rPr>
          <w:delText xml:space="preserve">. </w:delText>
        </w:r>
        <w:r w:rsidR="0009176B" w:rsidDel="00322D60">
          <w:rPr>
            <w:szCs w:val="24"/>
          </w:rPr>
          <w:delText>T</w:delText>
        </w:r>
        <w:r w:rsidRPr="00E3031A" w:rsidDel="00322D60">
          <w:rPr>
            <w:szCs w:val="24"/>
          </w:rPr>
          <w:delText xml:space="preserve">o test our </w:delText>
        </w:r>
        <w:r w:rsidR="0009176B" w:rsidDel="00322D60">
          <w:rPr>
            <w:szCs w:val="24"/>
          </w:rPr>
          <w:delText xml:space="preserve">linear </w:delText>
        </w:r>
        <w:r w:rsidRPr="00E3031A" w:rsidDel="00322D60">
          <w:rPr>
            <w:szCs w:val="24"/>
          </w:rPr>
          <w:delText>hypothesis against these two alternative</w:delText>
        </w:r>
        <w:r w:rsidR="0009176B" w:rsidDel="00322D60">
          <w:rPr>
            <w:szCs w:val="24"/>
          </w:rPr>
          <w:delText>s</w:delText>
        </w:r>
        <w:r w:rsidRPr="00E3031A" w:rsidDel="00322D60">
          <w:rPr>
            <w:szCs w:val="24"/>
          </w:rPr>
          <w:delText xml:space="preserve">, all models included </w:delText>
        </w:r>
        <w:r w:rsidR="0009176B" w:rsidDel="00322D60">
          <w:rPr>
            <w:szCs w:val="24"/>
          </w:rPr>
          <w:delText xml:space="preserve">a </w:delText>
        </w:r>
        <w:r w:rsidRPr="00E3031A" w:rsidDel="00322D60">
          <w:rPr>
            <w:szCs w:val="24"/>
          </w:rPr>
          <w:delText xml:space="preserve">parameter estimate for </w:delText>
        </w:r>
        <w:r w:rsidR="0009176B" w:rsidDel="00322D60">
          <w:rPr>
            <w:szCs w:val="24"/>
          </w:rPr>
          <w:delText>maternal education</w:delText>
        </w:r>
        <w:r w:rsidRPr="00E3031A" w:rsidDel="00322D60">
          <w:rPr>
            <w:szCs w:val="24"/>
          </w:rPr>
          <w:delText xml:space="preserve"> contrast coded with a linear ordering and </w:delText>
        </w:r>
        <w:r w:rsidR="0009176B" w:rsidDel="00322D60">
          <w:rPr>
            <w:szCs w:val="24"/>
          </w:rPr>
          <w:delText xml:space="preserve">a </w:delText>
        </w:r>
        <w:r w:rsidRPr="00E3031A" w:rsidDel="00322D60">
          <w:rPr>
            <w:szCs w:val="24"/>
          </w:rPr>
          <w:delText>parameter estimate with a quadratic ordering</w:delText>
        </w:r>
        <w:r w:rsidR="00016ACA" w:rsidRPr="00E3031A" w:rsidDel="00322D60">
          <w:rPr>
            <w:szCs w:val="24"/>
          </w:rPr>
          <w:delText xml:space="preserve">. </w:delText>
        </w:r>
        <w:r w:rsidRPr="00E3031A" w:rsidDel="00322D60">
          <w:rPr>
            <w:szCs w:val="24"/>
          </w:rPr>
          <w:delText>These variables were coded orthogonally to each other</w:delText>
        </w:r>
        <w:r w:rsidR="00016ACA" w:rsidRPr="00E3031A" w:rsidDel="00322D60">
          <w:rPr>
            <w:szCs w:val="24"/>
          </w:rPr>
          <w:delText xml:space="preserve">. </w:delText>
        </w:r>
        <w:r w:rsidRPr="00E3031A" w:rsidDel="00322D60">
          <w:rPr>
            <w:szCs w:val="24"/>
          </w:rPr>
          <w:delText>Our hypothesis would be confirmed when only the linear parameter estimate was significant and the quadratic parameter was not significant.</w:delText>
        </w:r>
      </w:del>
    </w:p>
    <w:p w14:paraId="10FB7465" w14:textId="46462674" w:rsidR="00C01C99" w:rsidRPr="00E3031A" w:rsidDel="00322D60" w:rsidRDefault="00F12803" w:rsidP="00E3031A">
      <w:pPr>
        <w:rPr>
          <w:del w:id="283" w:author="tristan mahr" w:date="2015-05-04T15:54:00Z"/>
          <w:szCs w:val="24"/>
        </w:rPr>
      </w:pPr>
      <w:bookmarkStart w:id="284" w:name="three_families"/>
      <w:del w:id="285" w:author="tristan mahr" w:date="2015-05-04T15:54:00Z">
        <w:r w:rsidRPr="00E3031A" w:rsidDel="00322D60">
          <w:rPr>
            <w:szCs w:val="24"/>
          </w:rPr>
          <w:delText>Three families chose</w:delText>
        </w:r>
        <w:r w:rsidRPr="00872163" w:rsidDel="00322D60">
          <w:rPr>
            <w:szCs w:val="24"/>
          </w:rPr>
          <w:delText xml:space="preserve"> not to respond to the question regarding maternal education level</w:delText>
        </w:r>
        <w:r w:rsidR="00016ACA" w:rsidRPr="00872163" w:rsidDel="00322D60">
          <w:rPr>
            <w:szCs w:val="24"/>
          </w:rPr>
          <w:delText xml:space="preserve">. </w:delText>
        </w:r>
        <w:r w:rsidRPr="00872163" w:rsidDel="00322D60">
          <w:rPr>
            <w:szCs w:val="24"/>
          </w:rPr>
          <w:delText xml:space="preserve">For these three families, maternal education level was imputed using </w:delText>
        </w:r>
        <w:r w:rsidR="00CB6785" w:rsidRPr="00872163" w:rsidDel="00322D60">
          <w:rPr>
            <w:szCs w:val="24"/>
          </w:rPr>
          <w:delText xml:space="preserve">the </w:delText>
        </w:r>
        <w:r w:rsidRPr="00E3031A" w:rsidDel="00322D60">
          <w:rPr>
            <w:szCs w:val="24"/>
          </w:rPr>
          <w:delText>Multiple Imputation with Chained Equations</w:delText>
        </w:r>
        <w:r w:rsidR="00A4579B" w:rsidRPr="00E3031A" w:rsidDel="00322D60">
          <w:rPr>
            <w:szCs w:val="24"/>
          </w:rPr>
          <w:delText xml:space="preserve"> software package</w:delText>
        </w:r>
        <w:r w:rsidRPr="00E3031A" w:rsidDel="00322D60">
          <w:rPr>
            <w:szCs w:val="24"/>
          </w:rPr>
          <w:delText xml:space="preserve"> </w:delText>
        </w:r>
        <w:r w:rsidRPr="00872163" w:rsidDel="00322D60">
          <w:rPr>
            <w:noProof/>
            <w:szCs w:val="24"/>
          </w:rPr>
          <w:delText>(</w:delText>
        </w:r>
        <w:r w:rsidR="00E53FD0" w:rsidDel="00322D60">
          <w:rPr>
            <w:noProof/>
            <w:szCs w:val="24"/>
          </w:rPr>
          <w:delText xml:space="preserve">MICE; </w:delText>
        </w:r>
        <w:r w:rsidRPr="00872163" w:rsidDel="00322D60">
          <w:rPr>
            <w:noProof/>
            <w:szCs w:val="24"/>
          </w:rPr>
          <w:delText>Groothuis-Oudshoorn &amp; van Buuren, 2011)</w:delText>
        </w:r>
        <w:r w:rsidRPr="00872163" w:rsidDel="00322D60">
          <w:rPr>
            <w:szCs w:val="24"/>
          </w:rPr>
          <w:delText>.</w:delText>
        </w:r>
        <w:r w:rsidR="00E741D4" w:rsidRPr="00872163" w:rsidDel="00322D60">
          <w:rPr>
            <w:szCs w:val="24"/>
          </w:rPr>
          <w:delText xml:space="preserve"> </w:delText>
        </w:r>
        <w:r w:rsidRPr="00872163" w:rsidDel="00322D60">
          <w:rPr>
            <w:szCs w:val="24"/>
          </w:rPr>
          <w:delText>The variables used to interpolate maternal education level included: total family income, number of adults contributing to total family income, race and ethnicity of the biologi</w:delText>
        </w:r>
        <w:r w:rsidRPr="00E3031A" w:rsidDel="00322D60">
          <w:rPr>
            <w:szCs w:val="24"/>
          </w:rPr>
          <w:delText xml:space="preserve">cal mother, race and ethnicity of the biological father, and the education level of </w:delText>
        </w:r>
        <w:r w:rsidR="00E53FD0" w:rsidDel="00322D60">
          <w:rPr>
            <w:szCs w:val="24"/>
          </w:rPr>
          <w:delText xml:space="preserve">the </w:delText>
        </w:r>
        <w:r w:rsidRPr="00E3031A" w:rsidDel="00322D60">
          <w:rPr>
            <w:szCs w:val="24"/>
          </w:rPr>
          <w:delText>biological/adoptive father</w:delText>
        </w:r>
        <w:r w:rsidR="00016ACA" w:rsidRPr="00E3031A" w:rsidDel="00322D60">
          <w:rPr>
            <w:szCs w:val="24"/>
          </w:rPr>
          <w:delText xml:space="preserve">. </w:delText>
        </w:r>
        <w:r w:rsidRPr="00E3031A" w:rsidDel="00322D60">
          <w:rPr>
            <w:szCs w:val="24"/>
          </w:rPr>
          <w:delText>The missing values were imputed using a larger data set that included 320 children.</w:delText>
        </w:r>
        <w:r w:rsidR="00CC7070" w:rsidRPr="00E3031A" w:rsidDel="00322D60">
          <w:rPr>
            <w:szCs w:val="24"/>
          </w:rPr>
          <w:delText xml:space="preserve"> </w:delText>
        </w:r>
        <w:r w:rsidR="00BF0F7A" w:rsidRPr="00E3031A" w:rsidDel="00322D60">
          <w:rPr>
            <w:szCs w:val="24"/>
          </w:rPr>
          <w:delText>A</w:delText>
        </w:r>
        <w:r w:rsidR="000C2E51" w:rsidRPr="00E3031A" w:rsidDel="00322D60">
          <w:rPr>
            <w:szCs w:val="24"/>
          </w:rPr>
          <w:delText xml:space="preserve">ll </w:delText>
        </w:r>
        <w:r w:rsidR="00E53FD0" w:rsidDel="00322D60">
          <w:rPr>
            <w:szCs w:val="24"/>
          </w:rPr>
          <w:delText xml:space="preserve">growth curve </w:delText>
        </w:r>
        <w:r w:rsidR="00D85B4E" w:rsidDel="00322D60">
          <w:rPr>
            <w:szCs w:val="24"/>
          </w:rPr>
          <w:delText xml:space="preserve">models included a </w:delText>
        </w:r>
        <w:r w:rsidR="00E53FD0" w:rsidDel="00322D60">
          <w:rPr>
            <w:szCs w:val="24"/>
          </w:rPr>
          <w:delText>Time</w:delText>
        </w:r>
        <w:r w:rsidR="00D85B4E" w:rsidRPr="00D85B4E" w:rsidDel="00322D60">
          <w:rPr>
            <w:szCs w:val="24"/>
            <w:vertAlign w:val="superscript"/>
          </w:rPr>
          <w:delText>3</w:delText>
        </w:r>
        <w:r w:rsidR="00E53FD0" w:rsidDel="00322D60">
          <w:rPr>
            <w:szCs w:val="24"/>
          </w:rPr>
          <w:delText xml:space="preserve"> </w:delText>
        </w:r>
        <w:r w:rsidR="000C2E51" w:rsidRPr="00E3031A" w:rsidDel="00322D60">
          <w:rPr>
            <w:szCs w:val="24"/>
          </w:rPr>
          <w:delText xml:space="preserve">term, as these models consistently </w:delText>
        </w:r>
        <w:r w:rsidR="00D31211" w:rsidRPr="00E3031A" w:rsidDel="00322D60">
          <w:rPr>
            <w:szCs w:val="24"/>
          </w:rPr>
          <w:delText>provided a better fit to the data</w:delText>
        </w:r>
        <w:r w:rsidR="00BF0F7A" w:rsidRPr="00E3031A" w:rsidDel="00322D60">
          <w:rPr>
            <w:szCs w:val="24"/>
          </w:rPr>
          <w:delText>.</w:delText>
        </w:r>
        <w:bookmarkEnd w:id="284"/>
        <w:r w:rsidR="000C2E51" w:rsidRPr="00E3031A" w:rsidDel="00322D60">
          <w:rPr>
            <w:szCs w:val="24"/>
          </w:rPr>
          <w:tab/>
        </w:r>
      </w:del>
    </w:p>
    <w:p w14:paraId="200C2560" w14:textId="40FDEBC8" w:rsidR="00F72060" w:rsidRPr="00E3031A" w:rsidDel="00322D60" w:rsidRDefault="00F12803" w:rsidP="00872163">
      <w:pPr>
        <w:pStyle w:val="Heading2"/>
        <w:rPr>
          <w:del w:id="286" w:author="tristan mahr" w:date="2015-05-04T15:54:00Z"/>
        </w:rPr>
      </w:pPr>
      <w:del w:id="287" w:author="tristan mahr" w:date="2015-05-04T15:54:00Z">
        <w:r w:rsidRPr="00E3031A" w:rsidDel="00322D60">
          <w:delText>Results</w:delText>
        </w:r>
      </w:del>
    </w:p>
    <w:p w14:paraId="0D02A001" w14:textId="0FA2CE5B" w:rsidR="00F72060" w:rsidRPr="00E3031A" w:rsidDel="00322D60" w:rsidRDefault="009817EA" w:rsidP="00872163">
      <w:pPr>
        <w:pStyle w:val="Heading3"/>
        <w:rPr>
          <w:del w:id="288" w:author="tristan mahr" w:date="2015-05-04T15:54:00Z"/>
        </w:rPr>
      </w:pPr>
      <w:del w:id="289" w:author="tristan mahr" w:date="2015-05-04T15:54:00Z">
        <w:r w:rsidRPr="00E3031A" w:rsidDel="00322D60">
          <w:delText>Changes in l</w:delText>
        </w:r>
        <w:r w:rsidR="00F12803" w:rsidRPr="00E3031A" w:rsidDel="00322D60">
          <w:delText>ooks to target over time</w:delText>
        </w:r>
      </w:del>
    </w:p>
    <w:p w14:paraId="7DFAFED6" w14:textId="559A1BEC" w:rsidR="00E47FA9" w:rsidRPr="00872163" w:rsidDel="00322D60" w:rsidRDefault="00FC2A96" w:rsidP="00872163">
      <w:pPr>
        <w:rPr>
          <w:del w:id="290" w:author="tristan mahr" w:date="2015-05-04T15:54:00Z"/>
          <w:szCs w:val="24"/>
        </w:rPr>
      </w:pPr>
      <w:del w:id="291" w:author="tristan mahr" w:date="2015-05-04T15:54:00Z">
        <w:r w:rsidRPr="00E3031A" w:rsidDel="00322D60">
          <w:rPr>
            <w:szCs w:val="24"/>
          </w:rPr>
          <w:delText>Because participants had received stimuli recorded in their native dialect, half the participants received AAE stimuli and the other half received MAE stimuli. Therefore, it was necessary to determine whether there was an unintended effect of stimulus-dialect on gaze patterns</w:delText>
        </w:r>
        <w:r w:rsidR="00016ACA" w:rsidRPr="00E3031A" w:rsidDel="00322D60">
          <w:rPr>
            <w:szCs w:val="24"/>
          </w:rPr>
          <w:delText xml:space="preserve">. </w:delText>
        </w:r>
        <w:r w:rsidR="000975F9" w:rsidDel="00322D60">
          <w:rPr>
            <w:szCs w:val="24"/>
          </w:rPr>
          <w:delText>This was accomplished by starting with</w:delText>
        </w:r>
        <w:r w:rsidR="00E47FA9" w:rsidRPr="00E3031A" w:rsidDel="00322D60">
          <w:rPr>
            <w:szCs w:val="24"/>
          </w:rPr>
          <w:delText xml:space="preserve"> the </w:delText>
        </w:r>
        <w:r w:rsidR="000975F9" w:rsidDel="00322D60">
          <w:rPr>
            <w:szCs w:val="24"/>
          </w:rPr>
          <w:delText>best-fitting model from</w:delText>
        </w:r>
        <w:r w:rsidR="00E47FA9" w:rsidRPr="00E3031A" w:rsidDel="00322D60">
          <w:rPr>
            <w:szCs w:val="24"/>
          </w:rPr>
          <w:delText xml:space="preserve"> Experiment 1</w:delText>
        </w:r>
        <w:r w:rsidR="00130CA0" w:rsidDel="00322D60">
          <w:rPr>
            <w:szCs w:val="24"/>
          </w:rPr>
          <w:delText>,</w:delText>
        </w:r>
        <w:r w:rsidR="000975F9" w:rsidDel="00322D60">
          <w:rPr>
            <w:szCs w:val="24"/>
          </w:rPr>
          <w:delText xml:space="preserve"> </w:delText>
        </w:r>
        <w:r w:rsidR="00130CA0" w:rsidDel="00322D60">
          <w:rPr>
            <w:szCs w:val="24"/>
          </w:rPr>
          <w:delText>which included</w:delText>
        </w:r>
        <w:r w:rsidR="000975F9" w:rsidDel="00322D60">
          <w:rPr>
            <w:szCs w:val="24"/>
          </w:rPr>
          <w:delText xml:space="preserve"> three Time parameter estimates and EVT-2 GSV, and then adding</w:delText>
        </w:r>
        <w:r w:rsidR="00E47FA9" w:rsidRPr="00E3031A" w:rsidDel="00322D60">
          <w:rPr>
            <w:szCs w:val="24"/>
          </w:rPr>
          <w:delText xml:space="preserve"> stimulus-dialect </w:delText>
        </w:r>
        <w:r w:rsidR="000975F9" w:rsidDel="00322D60">
          <w:rPr>
            <w:szCs w:val="24"/>
          </w:rPr>
          <w:delText>as a parameter</w:delText>
        </w:r>
        <w:r w:rsidR="00E47FA9" w:rsidRPr="00E3031A" w:rsidDel="00322D60">
          <w:rPr>
            <w:szCs w:val="24"/>
          </w:rPr>
          <w:delText>. Results confirmed there was no significant group effect of stimulus-dialect on the intercept [</w:delText>
        </w:r>
        <w:r w:rsidR="00E47FA9" w:rsidRPr="00E3031A" w:rsidDel="00322D60">
          <w:rPr>
            <w:i/>
            <w:szCs w:val="24"/>
          </w:rPr>
          <w:delText>γ</w:delText>
        </w:r>
        <w:r w:rsidR="00E47FA9" w:rsidRPr="00E3031A" w:rsidDel="00322D60">
          <w:rPr>
            <w:i/>
            <w:szCs w:val="24"/>
            <w:vertAlign w:val="subscript"/>
          </w:rPr>
          <w:delText>0Dialect</w:delText>
        </w:r>
        <w:r w:rsidR="00E741D4" w:rsidRPr="00E741D4" w:rsidDel="00322D60">
          <w:rPr>
            <w:szCs w:val="24"/>
          </w:rPr>
          <w:delText> = </w:delText>
        </w:r>
        <w:r w:rsidR="00E47FA9" w:rsidRPr="00872163" w:rsidDel="00322D60">
          <w:rPr>
            <w:szCs w:val="24"/>
          </w:rPr>
          <w:delText>0.12,</w:delText>
        </w:r>
        <w:r w:rsidR="00E47FA9" w:rsidRPr="00872163" w:rsidDel="00322D60">
          <w:rPr>
            <w:i/>
            <w:szCs w:val="24"/>
          </w:rPr>
          <w:delText xml:space="preserve"> SE</w:delText>
        </w:r>
        <w:r w:rsidR="00E741D4" w:rsidRPr="00E741D4" w:rsidDel="00322D60">
          <w:rPr>
            <w:szCs w:val="24"/>
          </w:rPr>
          <w:delText> = </w:delText>
        </w:r>
        <w:r w:rsidR="00E47FA9" w:rsidRPr="00872163" w:rsidDel="00322D60">
          <w:rPr>
            <w:szCs w:val="24"/>
          </w:rPr>
          <w:delText xml:space="preserve">0.12, </w:delText>
        </w:r>
        <w:r w:rsidR="00E47FA9" w:rsidRPr="00872163" w:rsidDel="00322D60">
          <w:rPr>
            <w:i/>
            <w:szCs w:val="24"/>
          </w:rPr>
          <w:delText>t</w:delText>
        </w:r>
        <w:r w:rsidR="00E741D4" w:rsidRPr="00E741D4" w:rsidDel="00322D60">
          <w:rPr>
            <w:szCs w:val="24"/>
          </w:rPr>
          <w:delText> = </w:delText>
        </w:r>
        <w:r w:rsidR="00E47FA9" w:rsidRPr="00872163" w:rsidDel="00322D60">
          <w:rPr>
            <w:szCs w:val="24"/>
          </w:rPr>
          <w:delText>0.9</w:delText>
        </w:r>
        <w:r w:rsidR="008A4C98" w:rsidDel="00322D60">
          <w:rPr>
            <w:szCs w:val="24"/>
          </w:rPr>
          <w:delText>9</w:delText>
        </w:r>
        <w:r w:rsidR="00E47FA9" w:rsidRPr="00872163" w:rsidDel="00322D60">
          <w:rPr>
            <w:szCs w:val="24"/>
          </w:rPr>
          <w:delText xml:space="preserve">, </w:delText>
        </w:r>
        <w:r w:rsidR="00E47FA9" w:rsidRPr="00872163" w:rsidDel="00322D60">
          <w:rPr>
            <w:i/>
            <w:szCs w:val="24"/>
          </w:rPr>
          <w:delText>p</w:delText>
        </w:r>
        <w:r w:rsidR="00E741D4" w:rsidRPr="00E741D4" w:rsidDel="00322D60">
          <w:rPr>
            <w:szCs w:val="24"/>
          </w:rPr>
          <w:delText> = </w:delText>
        </w:r>
        <w:r w:rsidR="008C394C" w:rsidRPr="00872163" w:rsidDel="00322D60">
          <w:rPr>
            <w:szCs w:val="24"/>
          </w:rPr>
          <w:delText>.32</w:delText>
        </w:r>
        <w:r w:rsidR="00E47FA9" w:rsidRPr="00872163" w:rsidDel="00322D60">
          <w:rPr>
            <w:szCs w:val="24"/>
          </w:rPr>
          <w:delText>]. Furthermore, dialect did not interact with the time parameter estimates [</w:delText>
        </w:r>
        <w:r w:rsidR="00E47FA9" w:rsidRPr="00872163" w:rsidDel="00322D60">
          <w:rPr>
            <w:i/>
            <w:szCs w:val="24"/>
          </w:rPr>
          <w:delText>γ</w:delText>
        </w:r>
        <w:r w:rsidR="00E47FA9" w:rsidRPr="00872163" w:rsidDel="00322D60">
          <w:rPr>
            <w:i/>
            <w:szCs w:val="24"/>
            <w:vertAlign w:val="subscript"/>
          </w:rPr>
          <w:delText>1Dialect</w:delText>
        </w:r>
        <w:r w:rsidR="00E741D4" w:rsidRPr="00E741D4" w:rsidDel="00322D60">
          <w:rPr>
            <w:szCs w:val="24"/>
          </w:rPr>
          <w:delText> = </w:delText>
        </w:r>
        <w:r w:rsidR="00E47FA9" w:rsidRPr="00872163" w:rsidDel="00322D60">
          <w:rPr>
            <w:szCs w:val="24"/>
          </w:rPr>
          <w:delText>.46,</w:delText>
        </w:r>
        <w:r w:rsidR="00E47FA9" w:rsidRPr="00872163" w:rsidDel="00322D60">
          <w:rPr>
            <w:i/>
            <w:szCs w:val="24"/>
          </w:rPr>
          <w:delText xml:space="preserve"> SE</w:delText>
        </w:r>
        <w:r w:rsidR="00E741D4" w:rsidRPr="00E741D4" w:rsidDel="00322D60">
          <w:rPr>
            <w:szCs w:val="24"/>
          </w:rPr>
          <w:delText> = </w:delText>
        </w:r>
        <w:r w:rsidR="00E47FA9" w:rsidRPr="00872163" w:rsidDel="00322D60">
          <w:rPr>
            <w:szCs w:val="24"/>
          </w:rPr>
          <w:delText xml:space="preserve">0.44, </w:delText>
        </w:r>
        <w:r w:rsidR="00E47FA9" w:rsidRPr="00872163" w:rsidDel="00322D60">
          <w:rPr>
            <w:i/>
            <w:szCs w:val="24"/>
          </w:rPr>
          <w:delText>t</w:delText>
        </w:r>
        <w:r w:rsidR="00E741D4" w:rsidRPr="00E741D4" w:rsidDel="00322D60">
          <w:rPr>
            <w:szCs w:val="24"/>
          </w:rPr>
          <w:delText> = </w:delText>
        </w:r>
        <w:r w:rsidR="00E47FA9" w:rsidRPr="00872163" w:rsidDel="00322D60">
          <w:rPr>
            <w:szCs w:val="24"/>
          </w:rPr>
          <w:delText>1.0</w:delText>
        </w:r>
        <w:r w:rsidR="008A4C98" w:rsidDel="00322D60">
          <w:rPr>
            <w:szCs w:val="24"/>
          </w:rPr>
          <w:delText>5</w:delText>
        </w:r>
        <w:r w:rsidR="00E47FA9" w:rsidRPr="00872163" w:rsidDel="00322D60">
          <w:rPr>
            <w:szCs w:val="24"/>
          </w:rPr>
          <w:delText xml:space="preserve">, </w:delText>
        </w:r>
        <w:r w:rsidR="00E47FA9" w:rsidRPr="00872163" w:rsidDel="00322D60">
          <w:rPr>
            <w:i/>
            <w:szCs w:val="24"/>
          </w:rPr>
          <w:delText>p</w:delText>
        </w:r>
        <w:r w:rsidR="00E741D4" w:rsidRPr="00E741D4" w:rsidDel="00322D60">
          <w:rPr>
            <w:szCs w:val="24"/>
          </w:rPr>
          <w:delText> = </w:delText>
        </w:r>
        <w:r w:rsidR="008A4C98" w:rsidDel="00322D60">
          <w:rPr>
            <w:szCs w:val="24"/>
          </w:rPr>
          <w:delText>.30</w:delText>
        </w:r>
        <w:r w:rsidR="00E47FA9" w:rsidRPr="00872163" w:rsidDel="00322D60">
          <w:rPr>
            <w:szCs w:val="24"/>
          </w:rPr>
          <w:delText xml:space="preserve">; </w:delText>
        </w:r>
        <w:r w:rsidR="00E47FA9" w:rsidRPr="00872163" w:rsidDel="00322D60">
          <w:rPr>
            <w:i/>
            <w:szCs w:val="24"/>
          </w:rPr>
          <w:delText>γ</w:delText>
        </w:r>
        <w:r w:rsidR="00E47FA9" w:rsidRPr="00872163" w:rsidDel="00322D60">
          <w:rPr>
            <w:i/>
            <w:szCs w:val="24"/>
            <w:vertAlign w:val="subscript"/>
          </w:rPr>
          <w:delText>2Dialect</w:delText>
        </w:r>
        <w:r w:rsidR="00E741D4" w:rsidRPr="00E741D4" w:rsidDel="00322D60">
          <w:rPr>
            <w:szCs w:val="24"/>
          </w:rPr>
          <w:delText> = </w:delText>
        </w:r>
        <w:r w:rsidR="00E47FA9" w:rsidRPr="00872163" w:rsidDel="00322D60">
          <w:rPr>
            <w:szCs w:val="24"/>
          </w:rPr>
          <w:delText>0.24,</w:delText>
        </w:r>
        <w:r w:rsidR="00E47FA9" w:rsidRPr="00872163" w:rsidDel="00322D60">
          <w:rPr>
            <w:i/>
            <w:szCs w:val="24"/>
          </w:rPr>
          <w:delText xml:space="preserve"> SE</w:delText>
        </w:r>
        <w:r w:rsidR="00E741D4" w:rsidRPr="00E741D4" w:rsidDel="00322D60">
          <w:rPr>
            <w:szCs w:val="24"/>
          </w:rPr>
          <w:delText> = </w:delText>
        </w:r>
        <w:r w:rsidR="00E47FA9" w:rsidRPr="00872163" w:rsidDel="00322D60">
          <w:rPr>
            <w:szCs w:val="24"/>
          </w:rPr>
          <w:delText xml:space="preserve">0.25, </w:delText>
        </w:r>
        <w:r w:rsidR="00E47FA9" w:rsidRPr="00872163" w:rsidDel="00322D60">
          <w:rPr>
            <w:i/>
            <w:szCs w:val="24"/>
          </w:rPr>
          <w:delText>t</w:delText>
        </w:r>
        <w:r w:rsidR="00E741D4" w:rsidRPr="00E741D4" w:rsidDel="00322D60">
          <w:rPr>
            <w:szCs w:val="24"/>
          </w:rPr>
          <w:delText> = </w:delText>
        </w:r>
        <w:r w:rsidR="00E47FA9" w:rsidRPr="00872163" w:rsidDel="00322D60">
          <w:rPr>
            <w:szCs w:val="24"/>
          </w:rPr>
          <w:delText>0.9</w:delText>
        </w:r>
        <w:r w:rsidR="008A4C98" w:rsidDel="00322D60">
          <w:rPr>
            <w:szCs w:val="24"/>
          </w:rPr>
          <w:delText>7</w:delText>
        </w:r>
        <w:r w:rsidR="00E47FA9" w:rsidRPr="00872163" w:rsidDel="00322D60">
          <w:rPr>
            <w:szCs w:val="24"/>
          </w:rPr>
          <w:delText xml:space="preserve">, </w:delText>
        </w:r>
        <w:r w:rsidR="00E741D4" w:rsidDel="00322D60">
          <w:rPr>
            <w:i/>
            <w:szCs w:val="24"/>
          </w:rPr>
          <w:delText>p</w:delText>
        </w:r>
        <w:r w:rsidR="00E741D4" w:rsidRPr="00E741D4" w:rsidDel="00322D60">
          <w:rPr>
            <w:szCs w:val="24"/>
          </w:rPr>
          <w:delText> = </w:delText>
        </w:r>
        <w:r w:rsidR="00E741D4" w:rsidDel="00322D60">
          <w:rPr>
            <w:i/>
            <w:szCs w:val="24"/>
          </w:rPr>
          <w:delText>.</w:delText>
        </w:r>
        <w:r w:rsidR="008C394C" w:rsidRPr="00872163" w:rsidDel="00322D60">
          <w:rPr>
            <w:szCs w:val="24"/>
          </w:rPr>
          <w:delText>33</w:delText>
        </w:r>
        <w:r w:rsidR="00E47FA9" w:rsidRPr="00872163" w:rsidDel="00322D60">
          <w:rPr>
            <w:szCs w:val="24"/>
          </w:rPr>
          <w:delText>;</w:delText>
        </w:r>
        <w:r w:rsidR="00E47FA9" w:rsidRPr="00872163" w:rsidDel="00322D60">
          <w:rPr>
            <w:i/>
            <w:szCs w:val="24"/>
          </w:rPr>
          <w:delText xml:space="preserve"> γ</w:delText>
        </w:r>
        <w:r w:rsidR="00E47FA9" w:rsidRPr="00872163" w:rsidDel="00322D60">
          <w:rPr>
            <w:i/>
            <w:szCs w:val="24"/>
            <w:vertAlign w:val="subscript"/>
          </w:rPr>
          <w:delText>3Dialect</w:delText>
        </w:r>
        <w:r w:rsidR="00E741D4" w:rsidRPr="00E741D4" w:rsidDel="00322D60">
          <w:rPr>
            <w:szCs w:val="24"/>
          </w:rPr>
          <w:delText> = −0.</w:delText>
        </w:r>
        <w:r w:rsidR="00E47FA9" w:rsidRPr="00872163" w:rsidDel="00322D60">
          <w:rPr>
            <w:szCs w:val="24"/>
          </w:rPr>
          <w:delText>15,</w:delText>
        </w:r>
        <w:r w:rsidR="00E47FA9" w:rsidRPr="00872163" w:rsidDel="00322D60">
          <w:rPr>
            <w:i/>
            <w:szCs w:val="24"/>
          </w:rPr>
          <w:delText xml:space="preserve"> SE</w:delText>
        </w:r>
        <w:r w:rsidR="00E741D4" w:rsidRPr="00E741D4" w:rsidDel="00322D60">
          <w:rPr>
            <w:szCs w:val="24"/>
          </w:rPr>
          <w:delText> = </w:delText>
        </w:r>
        <w:r w:rsidR="00E47FA9" w:rsidRPr="00872163" w:rsidDel="00322D60">
          <w:rPr>
            <w:szCs w:val="24"/>
          </w:rPr>
          <w:delText>0.1</w:delText>
        </w:r>
        <w:r w:rsidR="008A4C98" w:rsidDel="00322D60">
          <w:rPr>
            <w:szCs w:val="24"/>
          </w:rPr>
          <w:delText>9</w:delText>
        </w:r>
        <w:r w:rsidR="00E47FA9" w:rsidRPr="00872163" w:rsidDel="00322D60">
          <w:rPr>
            <w:szCs w:val="24"/>
          </w:rPr>
          <w:delText xml:space="preserve">, </w:delText>
        </w:r>
        <w:r w:rsidR="00E47FA9" w:rsidRPr="00872163" w:rsidDel="00322D60">
          <w:rPr>
            <w:i/>
            <w:szCs w:val="24"/>
          </w:rPr>
          <w:delText>t</w:delText>
        </w:r>
        <w:r w:rsidR="00E741D4" w:rsidRPr="00E741D4" w:rsidDel="00322D60">
          <w:rPr>
            <w:szCs w:val="24"/>
          </w:rPr>
          <w:delText> = −0.</w:delText>
        </w:r>
        <w:r w:rsidR="00E47FA9" w:rsidRPr="00872163" w:rsidDel="00322D60">
          <w:rPr>
            <w:szCs w:val="24"/>
          </w:rPr>
          <w:delText xml:space="preserve">82, </w:delText>
        </w:r>
        <w:r w:rsidR="00E741D4" w:rsidDel="00322D60">
          <w:rPr>
            <w:i/>
            <w:szCs w:val="24"/>
          </w:rPr>
          <w:delText>p</w:delText>
        </w:r>
        <w:r w:rsidR="00E741D4" w:rsidRPr="00E741D4" w:rsidDel="00322D60">
          <w:rPr>
            <w:szCs w:val="24"/>
          </w:rPr>
          <w:delText> = </w:delText>
        </w:r>
        <w:r w:rsidR="00E741D4" w:rsidDel="00322D60">
          <w:rPr>
            <w:i/>
            <w:szCs w:val="24"/>
          </w:rPr>
          <w:delText>.</w:delText>
        </w:r>
        <w:r w:rsidR="008C394C" w:rsidRPr="00872163" w:rsidDel="00322D60">
          <w:rPr>
            <w:szCs w:val="24"/>
          </w:rPr>
          <w:delText>41</w:delText>
        </w:r>
        <w:r w:rsidR="00E47FA9" w:rsidRPr="00872163" w:rsidDel="00322D60">
          <w:rPr>
            <w:szCs w:val="24"/>
          </w:rPr>
          <w:delText>] or with expressive vocabulary size [</w:delText>
        </w:r>
        <w:r w:rsidR="00E47FA9" w:rsidRPr="00872163" w:rsidDel="00322D60">
          <w:rPr>
            <w:i/>
            <w:szCs w:val="24"/>
          </w:rPr>
          <w:delText>γ</w:delText>
        </w:r>
        <w:r w:rsidR="00E47FA9" w:rsidRPr="00872163" w:rsidDel="00322D60">
          <w:rPr>
            <w:i/>
            <w:szCs w:val="24"/>
            <w:vertAlign w:val="subscript"/>
          </w:rPr>
          <w:delText>0Dialect</w:delText>
        </w:r>
        <w:r w:rsidR="00E47FA9" w:rsidRPr="00872163" w:rsidDel="00322D60">
          <w:rPr>
            <w:i/>
            <w:szCs w:val="24"/>
            <w:vertAlign w:val="subscript"/>
          </w:rPr>
          <w:sym w:font="Symbol" w:char="F0B4"/>
        </w:r>
        <w:r w:rsidR="00E47FA9" w:rsidRPr="00872163" w:rsidDel="00322D60">
          <w:rPr>
            <w:i/>
            <w:szCs w:val="24"/>
            <w:vertAlign w:val="subscript"/>
          </w:rPr>
          <w:delText>EVT</w:delText>
        </w:r>
        <w:r w:rsidR="00E741D4" w:rsidRPr="00E741D4" w:rsidDel="00322D60">
          <w:rPr>
            <w:szCs w:val="24"/>
          </w:rPr>
          <w:delText> = </w:delText>
        </w:r>
        <w:r w:rsidR="00E47FA9" w:rsidRPr="00872163" w:rsidDel="00322D60">
          <w:rPr>
            <w:szCs w:val="24"/>
          </w:rPr>
          <w:delText>0.0</w:delText>
        </w:r>
        <w:r w:rsidR="008A4C98" w:rsidDel="00322D60">
          <w:rPr>
            <w:szCs w:val="24"/>
          </w:rPr>
          <w:delText>1</w:delText>
        </w:r>
        <w:r w:rsidR="00E47FA9" w:rsidRPr="00872163" w:rsidDel="00322D60">
          <w:rPr>
            <w:szCs w:val="24"/>
          </w:rPr>
          <w:delText>,</w:delText>
        </w:r>
        <w:r w:rsidR="00E47FA9" w:rsidRPr="00872163" w:rsidDel="00322D60">
          <w:rPr>
            <w:i/>
            <w:szCs w:val="24"/>
          </w:rPr>
          <w:delText xml:space="preserve"> SE</w:delText>
        </w:r>
        <w:r w:rsidR="00E741D4" w:rsidRPr="00E741D4" w:rsidDel="00322D60">
          <w:rPr>
            <w:szCs w:val="24"/>
          </w:rPr>
          <w:delText> = </w:delText>
        </w:r>
        <w:r w:rsidR="00E47FA9" w:rsidRPr="00872163" w:rsidDel="00322D60">
          <w:rPr>
            <w:szCs w:val="24"/>
          </w:rPr>
          <w:delText>0.0</w:delText>
        </w:r>
        <w:r w:rsidR="008A4C98" w:rsidDel="00322D60">
          <w:rPr>
            <w:szCs w:val="24"/>
          </w:rPr>
          <w:delText>1</w:delText>
        </w:r>
        <w:r w:rsidR="00E47FA9" w:rsidRPr="00872163" w:rsidDel="00322D60">
          <w:rPr>
            <w:szCs w:val="24"/>
          </w:rPr>
          <w:delText xml:space="preserve">, </w:delText>
        </w:r>
        <w:r w:rsidR="00E47FA9" w:rsidRPr="00872163" w:rsidDel="00322D60">
          <w:rPr>
            <w:i/>
            <w:szCs w:val="24"/>
          </w:rPr>
          <w:delText>t</w:delText>
        </w:r>
        <w:r w:rsidR="00E741D4" w:rsidRPr="00E741D4" w:rsidDel="00322D60">
          <w:rPr>
            <w:szCs w:val="24"/>
          </w:rPr>
          <w:delText> = </w:delText>
        </w:r>
        <w:r w:rsidR="008C394C" w:rsidRPr="00872163" w:rsidDel="00322D60">
          <w:rPr>
            <w:szCs w:val="24"/>
          </w:rPr>
          <w:delText>0.99</w:delText>
        </w:r>
        <w:r w:rsidR="008A4C98" w:rsidDel="00322D60">
          <w:rPr>
            <w:szCs w:val="24"/>
          </w:rPr>
          <w:delText xml:space="preserve">, </w:delText>
        </w:r>
        <w:r w:rsidR="008A4C98" w:rsidDel="00322D60">
          <w:rPr>
            <w:i/>
            <w:szCs w:val="24"/>
          </w:rPr>
          <w:delText>p</w:delText>
        </w:r>
        <w:r w:rsidR="008A4C98" w:rsidRPr="00E741D4" w:rsidDel="00322D60">
          <w:rPr>
            <w:szCs w:val="24"/>
          </w:rPr>
          <w:delText> = </w:delText>
        </w:r>
        <w:r w:rsidR="008A4C98" w:rsidDel="00322D60">
          <w:rPr>
            <w:i/>
            <w:szCs w:val="24"/>
          </w:rPr>
          <w:delText>.</w:delText>
        </w:r>
        <w:r w:rsidR="008A4C98" w:rsidDel="00322D60">
          <w:rPr>
            <w:szCs w:val="24"/>
          </w:rPr>
          <w:delText>36</w:delText>
        </w:r>
        <w:r w:rsidR="00E47FA9" w:rsidRPr="00872163" w:rsidDel="00322D60">
          <w:rPr>
            <w:szCs w:val="24"/>
          </w:rPr>
          <w:delText xml:space="preserve">]. There were also no significant three-way interactions </w:delText>
        </w:r>
        <w:r w:rsidR="00D85B4E" w:rsidDel="00322D60">
          <w:rPr>
            <w:szCs w:val="24"/>
          </w:rPr>
          <w:delText>with</w:delText>
        </w:r>
        <w:r w:rsidR="00E53FD0" w:rsidRPr="00872163" w:rsidDel="00322D60">
          <w:rPr>
            <w:szCs w:val="24"/>
          </w:rPr>
          <w:delText xml:space="preserve"> </w:delText>
        </w:r>
        <w:r w:rsidR="00E47FA9" w:rsidRPr="00872163" w:rsidDel="00322D60">
          <w:rPr>
            <w:szCs w:val="24"/>
          </w:rPr>
          <w:delText xml:space="preserve">dialect, expressive vocabulary, </w:delText>
        </w:r>
        <w:r w:rsidR="000975F9" w:rsidDel="00322D60">
          <w:rPr>
            <w:szCs w:val="24"/>
          </w:rPr>
          <w:delText>or</w:delText>
        </w:r>
        <w:r w:rsidR="00E47FA9" w:rsidRPr="00872163" w:rsidDel="00322D60">
          <w:rPr>
            <w:szCs w:val="24"/>
          </w:rPr>
          <w:delText xml:space="preserve"> any of the time parameter estimates. Therefore, the</w:delText>
        </w:r>
        <w:r w:rsidR="00FB7834" w:rsidRPr="00872163" w:rsidDel="00322D60">
          <w:rPr>
            <w:szCs w:val="24"/>
          </w:rPr>
          <w:delText xml:space="preserve"> data were combined across the</w:delText>
        </w:r>
        <w:r w:rsidR="00E47FA9" w:rsidRPr="00872163" w:rsidDel="00322D60">
          <w:rPr>
            <w:szCs w:val="24"/>
          </w:rPr>
          <w:delText xml:space="preserve"> two stimulus-dialect sets.</w:delText>
        </w:r>
      </w:del>
    </w:p>
    <w:p w14:paraId="0ACE3315" w14:textId="19CD1433" w:rsidR="00E47FA9" w:rsidRPr="00872163" w:rsidDel="00322D60" w:rsidRDefault="006911B1" w:rsidP="00872163">
      <w:pPr>
        <w:rPr>
          <w:del w:id="292" w:author="tristan mahr" w:date="2015-05-04T15:54:00Z"/>
          <w:szCs w:val="24"/>
        </w:rPr>
      </w:pPr>
      <w:del w:id="293" w:author="tristan mahr" w:date="2015-05-04T15:54:00Z">
        <w:r w:rsidDel="00322D60">
          <w:delText>Again, we compared whether chronological age was associated with looking patterns.  Unlike Experiment 1, age was indeed a significant predictor.</w:delText>
        </w:r>
        <w:r w:rsidRPr="00AE1EF9" w:rsidDel="00322D60">
          <w:delText xml:space="preserve"> </w:delText>
        </w:r>
        <w:r w:rsidR="00E53FD0" w:rsidDel="00322D60">
          <w:rPr>
            <w:szCs w:val="24"/>
          </w:rPr>
          <w:delText xml:space="preserve">We </w:delText>
        </w:r>
        <w:r w:rsidDel="00322D60">
          <w:rPr>
            <w:szCs w:val="24"/>
          </w:rPr>
          <w:delText xml:space="preserve">therefore </w:delText>
        </w:r>
        <w:r w:rsidR="00E53FD0" w:rsidDel="00322D60">
          <w:rPr>
            <w:szCs w:val="24"/>
          </w:rPr>
          <w:delText xml:space="preserve">fit an omnibus model with expressive vocabulary, age, and maternal education as Level 2 predictors. </w:delText>
        </w:r>
        <w:r w:rsidR="00E47FA9" w:rsidRPr="00872163" w:rsidDel="00322D60">
          <w:rPr>
            <w:szCs w:val="24"/>
          </w:rPr>
          <w:delText>As in Experiment 1, the children’s overall looks to the target image increased in terms of rate and acceleration over time [</w:delText>
        </w:r>
        <w:r w:rsidR="00E47FA9" w:rsidRPr="00872163" w:rsidDel="00322D60">
          <w:rPr>
            <w:i/>
            <w:iCs/>
            <w:szCs w:val="24"/>
          </w:rPr>
          <w:delText>β</w:delText>
        </w:r>
        <w:r w:rsidR="00E47FA9" w:rsidRPr="00872163" w:rsidDel="00322D60">
          <w:rPr>
            <w:szCs w:val="24"/>
            <w:vertAlign w:val="subscript"/>
          </w:rPr>
          <w:delText>Time</w:delText>
        </w:r>
        <w:r w:rsidR="00E741D4" w:rsidRPr="00E741D4" w:rsidDel="00322D60">
          <w:rPr>
            <w:szCs w:val="24"/>
          </w:rPr>
          <w:delText> = </w:delText>
        </w:r>
        <w:r w:rsidR="00D83DEF" w:rsidRPr="00872163" w:rsidDel="00322D60">
          <w:rPr>
            <w:szCs w:val="24"/>
          </w:rPr>
          <w:delText>3.2</w:delText>
        </w:r>
        <w:r w:rsidR="008A4C98" w:rsidDel="00322D60">
          <w:rPr>
            <w:szCs w:val="24"/>
          </w:rPr>
          <w:delText>9</w:delText>
        </w:r>
        <w:r w:rsidR="00E47FA9" w:rsidRPr="00872163" w:rsidDel="00322D60">
          <w:rPr>
            <w:szCs w:val="24"/>
          </w:rPr>
          <w:delText xml:space="preserve">, </w:delText>
        </w:r>
        <w:r w:rsidR="00E47FA9" w:rsidRPr="00872163" w:rsidDel="00322D60">
          <w:rPr>
            <w:i/>
            <w:iCs/>
            <w:szCs w:val="24"/>
          </w:rPr>
          <w:delText>SE</w:delText>
        </w:r>
        <w:r w:rsidR="00E741D4" w:rsidRPr="00E741D4" w:rsidDel="00322D60">
          <w:rPr>
            <w:szCs w:val="24"/>
          </w:rPr>
          <w:delText> = </w:delText>
        </w:r>
        <w:r w:rsidR="00D83DEF" w:rsidRPr="00872163" w:rsidDel="00322D60">
          <w:rPr>
            <w:szCs w:val="24"/>
          </w:rPr>
          <w:delText>0.27</w:delText>
        </w:r>
        <w:r w:rsidR="00E47FA9" w:rsidRPr="00872163" w:rsidDel="00322D60">
          <w:rPr>
            <w:szCs w:val="24"/>
          </w:rPr>
          <w:delText xml:space="preserve">, </w:delText>
        </w:r>
        <w:r w:rsidR="00E47FA9" w:rsidRPr="00872163" w:rsidDel="00322D60">
          <w:rPr>
            <w:i/>
            <w:iCs/>
            <w:szCs w:val="24"/>
          </w:rPr>
          <w:delText>t</w:delText>
        </w:r>
        <w:r w:rsidR="00E741D4" w:rsidRPr="00E741D4" w:rsidDel="00322D60">
          <w:rPr>
            <w:szCs w:val="24"/>
          </w:rPr>
          <w:delText> = </w:delText>
        </w:r>
        <w:r w:rsidR="00D83DEF" w:rsidRPr="00872163" w:rsidDel="00322D60">
          <w:rPr>
            <w:szCs w:val="24"/>
          </w:rPr>
          <w:delText>12.1</w:delText>
        </w:r>
        <w:r w:rsidR="008A4C98" w:rsidDel="00322D60">
          <w:rPr>
            <w:szCs w:val="24"/>
          </w:rPr>
          <w:delText>3</w:delText>
        </w:r>
        <w:r w:rsidR="00E47FA9" w:rsidRPr="00872163" w:rsidDel="00322D60">
          <w:rPr>
            <w:szCs w:val="24"/>
          </w:rPr>
          <w:delText xml:space="preserve">, </w:delText>
        </w:r>
        <w:r w:rsidR="00E47FA9" w:rsidRPr="00872163" w:rsidDel="00322D60">
          <w:rPr>
            <w:i/>
            <w:iCs/>
            <w:szCs w:val="24"/>
          </w:rPr>
          <w:delText>p</w:delText>
        </w:r>
        <w:r w:rsidR="00E741D4" w:rsidRPr="00E741D4" w:rsidDel="00322D60">
          <w:rPr>
            <w:szCs w:val="24"/>
          </w:rPr>
          <w:delText> &lt; .</w:delText>
        </w:r>
        <w:r w:rsidR="008C394C" w:rsidRPr="00872163" w:rsidDel="00322D60">
          <w:rPr>
            <w:szCs w:val="24"/>
          </w:rPr>
          <w:delText>001</w:delText>
        </w:r>
        <w:r w:rsidR="00E47FA9" w:rsidRPr="00872163" w:rsidDel="00322D60">
          <w:rPr>
            <w:szCs w:val="24"/>
          </w:rPr>
          <w:delText xml:space="preserve">; </w:delText>
        </w:r>
        <w:r w:rsidR="00E47FA9" w:rsidRPr="00872163" w:rsidDel="00322D60">
          <w:rPr>
            <w:i/>
            <w:iCs/>
            <w:szCs w:val="24"/>
          </w:rPr>
          <w:delText>β</w:delText>
        </w:r>
        <w:r w:rsidR="00E47FA9" w:rsidRPr="00872163" w:rsidDel="00322D60">
          <w:rPr>
            <w:szCs w:val="24"/>
            <w:vertAlign w:val="subscript"/>
          </w:rPr>
          <w:delText>Time</w:delText>
        </w:r>
        <w:r w:rsidR="00362C13" w:rsidDel="00322D60">
          <w:rPr>
            <w:szCs w:val="24"/>
            <w:vertAlign w:val="subscript"/>
          </w:rPr>
          <w:delText>²</w:delText>
        </w:r>
        <w:r w:rsidR="00E741D4" w:rsidRPr="00E741D4" w:rsidDel="00322D60">
          <w:rPr>
            <w:szCs w:val="24"/>
          </w:rPr>
          <w:delText> = </w:delText>
        </w:r>
        <w:r w:rsidR="00E47FA9" w:rsidRPr="00872163" w:rsidDel="00322D60">
          <w:rPr>
            <w:szCs w:val="24"/>
          </w:rPr>
          <w:delText>0.5</w:delText>
        </w:r>
        <w:r w:rsidR="00D83DEF" w:rsidRPr="00872163" w:rsidDel="00322D60">
          <w:rPr>
            <w:szCs w:val="24"/>
          </w:rPr>
          <w:delText>9</w:delText>
        </w:r>
        <w:r w:rsidR="00E47FA9" w:rsidRPr="00872163" w:rsidDel="00322D60">
          <w:rPr>
            <w:szCs w:val="24"/>
          </w:rPr>
          <w:delText xml:space="preserve">, </w:delText>
        </w:r>
        <w:r w:rsidR="00E47FA9" w:rsidRPr="00872163" w:rsidDel="00322D60">
          <w:rPr>
            <w:i/>
            <w:iCs/>
            <w:szCs w:val="24"/>
          </w:rPr>
          <w:delText>SE</w:delText>
        </w:r>
        <w:r w:rsidR="00E741D4" w:rsidRPr="00E741D4" w:rsidDel="00322D60">
          <w:rPr>
            <w:szCs w:val="24"/>
          </w:rPr>
          <w:delText> = </w:delText>
        </w:r>
        <w:r w:rsidR="00E47FA9" w:rsidRPr="00872163" w:rsidDel="00322D60">
          <w:rPr>
            <w:szCs w:val="24"/>
          </w:rPr>
          <w:delText>0.</w:delText>
        </w:r>
        <w:r w:rsidR="00D83DEF" w:rsidRPr="00872163" w:rsidDel="00322D60">
          <w:rPr>
            <w:szCs w:val="24"/>
          </w:rPr>
          <w:delText>16</w:delText>
        </w:r>
        <w:r w:rsidR="00E47FA9" w:rsidRPr="00872163" w:rsidDel="00322D60">
          <w:rPr>
            <w:szCs w:val="24"/>
          </w:rPr>
          <w:delText xml:space="preserve">, </w:delText>
        </w:r>
        <w:r w:rsidR="00E47FA9" w:rsidRPr="00872163" w:rsidDel="00322D60">
          <w:rPr>
            <w:i/>
            <w:iCs/>
            <w:szCs w:val="24"/>
          </w:rPr>
          <w:delText>t</w:delText>
        </w:r>
        <w:r w:rsidR="00E741D4" w:rsidRPr="00E741D4" w:rsidDel="00322D60">
          <w:rPr>
            <w:szCs w:val="24"/>
          </w:rPr>
          <w:delText> = </w:delText>
        </w:r>
        <w:r w:rsidR="00D83DEF" w:rsidRPr="00872163" w:rsidDel="00322D60">
          <w:rPr>
            <w:szCs w:val="24"/>
          </w:rPr>
          <w:delText>3.6</w:delText>
        </w:r>
        <w:r w:rsidR="008A4C98" w:rsidDel="00322D60">
          <w:rPr>
            <w:szCs w:val="24"/>
          </w:rPr>
          <w:delText>1</w:delText>
        </w:r>
        <w:r w:rsidR="00E47FA9" w:rsidRPr="00872163" w:rsidDel="00322D60">
          <w:rPr>
            <w:szCs w:val="24"/>
          </w:rPr>
          <w:delText xml:space="preserve">, </w:delText>
        </w:r>
        <w:r w:rsidR="00E47FA9" w:rsidRPr="00872163" w:rsidDel="00322D60">
          <w:rPr>
            <w:i/>
            <w:iCs/>
            <w:szCs w:val="24"/>
          </w:rPr>
          <w:delText>p</w:delText>
        </w:r>
        <w:r w:rsidR="00E741D4" w:rsidRPr="00E741D4" w:rsidDel="00322D60">
          <w:rPr>
            <w:szCs w:val="24"/>
          </w:rPr>
          <w:delText> &lt; .</w:delText>
        </w:r>
        <w:r w:rsidR="008C394C" w:rsidRPr="00872163" w:rsidDel="00322D60">
          <w:rPr>
            <w:szCs w:val="24"/>
          </w:rPr>
          <w:delText>001</w:delText>
        </w:r>
        <w:r w:rsidR="00E47FA9" w:rsidRPr="00872163" w:rsidDel="00322D60">
          <w:rPr>
            <w:szCs w:val="24"/>
          </w:rPr>
          <w:delText xml:space="preserve">; </w:delText>
        </w:r>
        <w:r w:rsidR="00E47FA9" w:rsidRPr="00872163" w:rsidDel="00322D60">
          <w:rPr>
            <w:i/>
            <w:iCs/>
            <w:szCs w:val="24"/>
          </w:rPr>
          <w:delText>β</w:delText>
        </w:r>
        <w:r w:rsidR="00E47FA9" w:rsidRPr="00872163" w:rsidDel="00322D60">
          <w:rPr>
            <w:szCs w:val="24"/>
            <w:vertAlign w:val="subscript"/>
          </w:rPr>
          <w:delText>Time</w:delText>
        </w:r>
        <w:r w:rsidR="00362C13" w:rsidDel="00322D60">
          <w:rPr>
            <w:szCs w:val="24"/>
            <w:vertAlign w:val="subscript"/>
          </w:rPr>
          <w:delText>³</w:delText>
        </w:r>
        <w:r w:rsidR="00E741D4" w:rsidRPr="00E741D4" w:rsidDel="00322D60">
          <w:rPr>
            <w:szCs w:val="24"/>
          </w:rPr>
          <w:delText> = −0.</w:delText>
        </w:r>
        <w:r w:rsidR="00E47FA9" w:rsidRPr="00872163" w:rsidDel="00322D60">
          <w:rPr>
            <w:szCs w:val="24"/>
          </w:rPr>
          <w:delText>3</w:delText>
        </w:r>
        <w:r w:rsidR="00D83DEF" w:rsidRPr="00872163" w:rsidDel="00322D60">
          <w:rPr>
            <w:szCs w:val="24"/>
          </w:rPr>
          <w:delText>5</w:delText>
        </w:r>
        <w:r w:rsidR="00E47FA9" w:rsidRPr="00872163" w:rsidDel="00322D60">
          <w:rPr>
            <w:szCs w:val="24"/>
          </w:rPr>
          <w:delText xml:space="preserve">, </w:delText>
        </w:r>
        <w:r w:rsidR="00E47FA9" w:rsidRPr="00872163" w:rsidDel="00322D60">
          <w:rPr>
            <w:i/>
            <w:iCs/>
            <w:szCs w:val="24"/>
          </w:rPr>
          <w:delText>SE</w:delText>
        </w:r>
        <w:r w:rsidR="00E741D4" w:rsidRPr="00E741D4" w:rsidDel="00322D60">
          <w:rPr>
            <w:szCs w:val="24"/>
          </w:rPr>
          <w:delText> = </w:delText>
        </w:r>
        <w:r w:rsidR="00E47FA9" w:rsidRPr="00872163" w:rsidDel="00322D60">
          <w:rPr>
            <w:szCs w:val="24"/>
          </w:rPr>
          <w:delText>0.1</w:delText>
        </w:r>
        <w:r w:rsidR="00D83DEF" w:rsidRPr="00872163" w:rsidDel="00322D60">
          <w:rPr>
            <w:szCs w:val="24"/>
          </w:rPr>
          <w:delText>2</w:delText>
        </w:r>
        <w:r w:rsidR="00E47FA9" w:rsidRPr="00872163" w:rsidDel="00322D60">
          <w:rPr>
            <w:szCs w:val="24"/>
          </w:rPr>
          <w:delText xml:space="preserve">, </w:delText>
        </w:r>
        <w:r w:rsidR="00E47FA9" w:rsidRPr="00872163" w:rsidDel="00322D60">
          <w:rPr>
            <w:i/>
            <w:iCs/>
            <w:szCs w:val="24"/>
          </w:rPr>
          <w:delText>t</w:delText>
        </w:r>
        <w:r w:rsidR="00E741D4" w:rsidRPr="00E741D4" w:rsidDel="00322D60">
          <w:rPr>
            <w:szCs w:val="24"/>
          </w:rPr>
          <w:delText> = −2.</w:delText>
        </w:r>
        <w:r w:rsidR="00D83DEF" w:rsidRPr="00872163" w:rsidDel="00322D60">
          <w:rPr>
            <w:szCs w:val="24"/>
          </w:rPr>
          <w:delText>86</w:delText>
        </w:r>
        <w:r w:rsidR="00E47FA9" w:rsidRPr="00872163" w:rsidDel="00322D60">
          <w:rPr>
            <w:szCs w:val="24"/>
          </w:rPr>
          <w:delText xml:space="preserve">, </w:delText>
        </w:r>
        <w:r w:rsidR="00E47FA9" w:rsidRPr="00872163" w:rsidDel="00322D60">
          <w:rPr>
            <w:i/>
            <w:iCs/>
            <w:szCs w:val="24"/>
          </w:rPr>
          <w:delText>p</w:delText>
        </w:r>
        <w:r w:rsidR="00E741D4" w:rsidRPr="00E741D4" w:rsidDel="00322D60">
          <w:rPr>
            <w:szCs w:val="24"/>
          </w:rPr>
          <w:delText> = </w:delText>
        </w:r>
        <w:r w:rsidR="008C394C" w:rsidRPr="00872163" w:rsidDel="00322D60">
          <w:rPr>
            <w:szCs w:val="24"/>
          </w:rPr>
          <w:delText>.004</w:delText>
        </w:r>
        <w:r w:rsidR="00E47FA9" w:rsidRPr="00872163" w:rsidDel="00322D60">
          <w:rPr>
            <w:szCs w:val="24"/>
          </w:rPr>
          <w:delText>]</w:delText>
        </w:r>
        <w:r w:rsidR="00016ACA" w:rsidRPr="00872163" w:rsidDel="00322D60">
          <w:rPr>
            <w:szCs w:val="24"/>
          </w:rPr>
          <w:delText xml:space="preserve">. </w:delText>
        </w:r>
        <w:r w:rsidR="00E47FA9" w:rsidRPr="00872163" w:rsidDel="00322D60">
          <w:rPr>
            <w:szCs w:val="24"/>
          </w:rPr>
          <w:delText xml:space="preserve">The results of Experiment 2 differed from </w:delText>
        </w:r>
        <w:r w:rsidR="00E53FD0" w:rsidDel="00322D60">
          <w:rPr>
            <w:szCs w:val="24"/>
          </w:rPr>
          <w:delText>those</w:delText>
        </w:r>
        <w:r w:rsidR="00E53FD0" w:rsidRPr="00872163" w:rsidDel="00322D60">
          <w:rPr>
            <w:szCs w:val="24"/>
          </w:rPr>
          <w:delText xml:space="preserve"> </w:delText>
        </w:r>
        <w:r w:rsidR="00E47FA9" w:rsidRPr="00872163" w:rsidDel="00322D60">
          <w:rPr>
            <w:szCs w:val="24"/>
          </w:rPr>
          <w:delText>of Experiment 1</w:delText>
        </w:r>
        <w:r w:rsidR="00E53FD0" w:rsidDel="00322D60">
          <w:rPr>
            <w:szCs w:val="24"/>
          </w:rPr>
          <w:delText>:</w:delText>
        </w:r>
        <w:r w:rsidR="00E47FA9" w:rsidRPr="00872163" w:rsidDel="00322D60">
          <w:rPr>
            <w:szCs w:val="24"/>
          </w:rPr>
          <w:delText xml:space="preserve"> </w:delText>
        </w:r>
        <w:r w:rsidR="0017318D" w:rsidDel="00322D60">
          <w:rPr>
            <w:szCs w:val="24"/>
          </w:rPr>
          <w:delText>b</w:delText>
        </w:r>
        <w:r w:rsidR="00E47FA9" w:rsidRPr="00872163" w:rsidDel="00322D60">
          <w:rPr>
            <w:szCs w:val="24"/>
          </w:rPr>
          <w:delText xml:space="preserve">oth </w:delText>
        </w:r>
        <w:r w:rsidR="00E53FD0" w:rsidDel="00322D60">
          <w:rPr>
            <w:szCs w:val="24"/>
          </w:rPr>
          <w:delText>age</w:delText>
        </w:r>
        <w:r w:rsidR="00E47FA9" w:rsidRPr="00872163" w:rsidDel="00322D60">
          <w:rPr>
            <w:szCs w:val="24"/>
          </w:rPr>
          <w:delText xml:space="preserve"> and </w:delText>
        </w:r>
        <w:r w:rsidR="00E53FD0" w:rsidDel="00322D60">
          <w:rPr>
            <w:szCs w:val="24"/>
          </w:rPr>
          <w:delText>vocabulary</w:delText>
        </w:r>
        <w:r w:rsidR="00E47FA9" w:rsidRPr="00872163" w:rsidDel="00322D60">
          <w:rPr>
            <w:szCs w:val="24"/>
          </w:rPr>
          <w:delText xml:space="preserve"> were significant</w:delText>
        </w:r>
        <w:r w:rsidR="00E53FD0" w:rsidDel="00322D60">
          <w:rPr>
            <w:szCs w:val="24"/>
          </w:rPr>
          <w:delText>,</w:delText>
        </w:r>
        <w:r w:rsidR="00E47FA9" w:rsidRPr="00872163" w:rsidDel="00322D60">
          <w:rPr>
            <w:szCs w:val="24"/>
          </w:rPr>
          <w:delText xml:space="preserve"> and the model including both </w:delText>
        </w:r>
        <w:r w:rsidR="00E53FD0" w:rsidDel="00322D60">
          <w:rPr>
            <w:szCs w:val="24"/>
          </w:rPr>
          <w:delText xml:space="preserve">predictors </w:delText>
        </w:r>
        <w:r w:rsidR="00E47FA9" w:rsidRPr="00872163" w:rsidDel="00322D60">
          <w:rPr>
            <w:szCs w:val="24"/>
          </w:rPr>
          <w:delText xml:space="preserve">provided a better fit to the data than the model including </w:delText>
        </w:r>
        <w:r w:rsidR="0017318D" w:rsidDel="00322D60">
          <w:rPr>
            <w:szCs w:val="24"/>
          </w:rPr>
          <w:delText xml:space="preserve">solely </w:delText>
        </w:r>
        <w:r w:rsidR="00362C13" w:rsidDel="00322D60">
          <w:rPr>
            <w:szCs w:val="24"/>
          </w:rPr>
          <w:delText>vocabulary</w:delText>
        </w:r>
        <w:r w:rsidR="00E47FA9" w:rsidRPr="00872163" w:rsidDel="00322D60">
          <w:rPr>
            <w:szCs w:val="24"/>
          </w:rPr>
          <w:delText xml:space="preserve">. There was a significant main effect of expressive vocabulary, </w:delText>
        </w:r>
        <w:r w:rsidR="00362C13" w:rsidDel="00322D60">
          <w:rPr>
            <w:szCs w:val="24"/>
          </w:rPr>
          <w:delText xml:space="preserve">such that </w:delText>
        </w:r>
        <w:r w:rsidR="00362C13" w:rsidRPr="00872163" w:rsidDel="00322D60">
          <w:rPr>
            <w:szCs w:val="24"/>
          </w:rPr>
          <w:delText>children with larger vocabularies were more likely to look at the target</w:delText>
        </w:r>
        <w:r w:rsidR="00362C13" w:rsidDel="00322D60">
          <w:rPr>
            <w:szCs w:val="24"/>
          </w:rPr>
          <w:delText xml:space="preserve">, </w:delText>
        </w:r>
        <w:r w:rsidR="00E47FA9" w:rsidRPr="00872163" w:rsidDel="00322D60">
          <w:rPr>
            <w:szCs w:val="24"/>
          </w:rPr>
          <w:delText>replicating the findings in Experiment 1 with a different group of children</w:delText>
        </w:r>
        <w:r w:rsidR="00016ACA" w:rsidRPr="00872163" w:rsidDel="00322D60">
          <w:rPr>
            <w:szCs w:val="24"/>
          </w:rPr>
          <w:delText xml:space="preserve">. </w:delText>
        </w:r>
        <w:r w:rsidR="00E47FA9" w:rsidRPr="00872163" w:rsidDel="00322D60">
          <w:rPr>
            <w:szCs w:val="24"/>
          </w:rPr>
          <w:delText xml:space="preserve">Moreover, </w:delText>
        </w:r>
        <w:r w:rsidR="00362C13" w:rsidDel="00322D60">
          <w:rPr>
            <w:szCs w:val="24"/>
          </w:rPr>
          <w:delText xml:space="preserve">vocabulary significantly interacted </w:delText>
        </w:r>
        <w:r w:rsidR="00E47FA9" w:rsidRPr="00872163" w:rsidDel="00322D60">
          <w:rPr>
            <w:szCs w:val="24"/>
          </w:rPr>
          <w:delText xml:space="preserve">with linear Time, </w:delText>
        </w:r>
        <w:r w:rsidR="00362C13" w:rsidDel="00322D60">
          <w:rPr>
            <w:szCs w:val="24"/>
          </w:rPr>
          <w:delText xml:space="preserve">an effect not observed </w:delText>
        </w:r>
        <w:r w:rsidR="00E47FA9" w:rsidRPr="00E3031A" w:rsidDel="00322D60">
          <w:rPr>
            <w:szCs w:val="24"/>
          </w:rPr>
          <w:delText>in Experiment 1</w:delText>
        </w:r>
        <w:r w:rsidR="0017318D" w:rsidDel="00322D60">
          <w:rPr>
            <w:szCs w:val="24"/>
          </w:rPr>
          <w:delText>:</w:delText>
        </w:r>
        <w:r w:rsidR="00E47FA9" w:rsidRPr="00E3031A" w:rsidDel="00322D60">
          <w:rPr>
            <w:szCs w:val="24"/>
          </w:rPr>
          <w:delText xml:space="preserve"> children with larger vocabularies were quicker to look to the target than their peers [</w:delText>
        </w:r>
        <w:r w:rsidR="00E47FA9" w:rsidRPr="00E3031A" w:rsidDel="00322D60">
          <w:rPr>
            <w:i/>
            <w:szCs w:val="24"/>
          </w:rPr>
          <w:delText>γ</w:delText>
        </w:r>
        <w:r w:rsidR="00E47FA9" w:rsidRPr="00E3031A" w:rsidDel="00322D60">
          <w:rPr>
            <w:i/>
            <w:szCs w:val="24"/>
            <w:vertAlign w:val="subscript"/>
          </w:rPr>
          <w:delText>0EVT</w:delText>
        </w:r>
        <w:r w:rsidR="00E741D4" w:rsidRPr="00E741D4" w:rsidDel="00322D60">
          <w:rPr>
            <w:szCs w:val="24"/>
          </w:rPr>
          <w:delText> = </w:delText>
        </w:r>
        <w:r w:rsidR="00D83DEF" w:rsidRPr="00872163" w:rsidDel="00322D60">
          <w:rPr>
            <w:szCs w:val="24"/>
          </w:rPr>
          <w:delText>.012</w:delText>
        </w:r>
        <w:r w:rsidR="00E47FA9" w:rsidRPr="00872163" w:rsidDel="00322D60">
          <w:rPr>
            <w:szCs w:val="24"/>
          </w:rPr>
          <w:delText>,</w:delText>
        </w:r>
        <w:r w:rsidR="00E47FA9" w:rsidRPr="00872163" w:rsidDel="00322D60">
          <w:rPr>
            <w:i/>
            <w:szCs w:val="24"/>
          </w:rPr>
          <w:delText xml:space="preserve"> SE</w:delText>
        </w:r>
        <w:r w:rsidR="00E741D4" w:rsidRPr="00E741D4" w:rsidDel="00322D60">
          <w:rPr>
            <w:szCs w:val="24"/>
          </w:rPr>
          <w:delText> = </w:delText>
        </w:r>
        <w:r w:rsidR="00BE2E21" w:rsidRPr="00872163" w:rsidDel="00322D60">
          <w:rPr>
            <w:szCs w:val="24"/>
          </w:rPr>
          <w:delText>.004</w:delText>
        </w:r>
        <w:r w:rsidR="00E47FA9" w:rsidRPr="00872163" w:rsidDel="00322D60">
          <w:rPr>
            <w:szCs w:val="24"/>
          </w:rPr>
          <w:delText xml:space="preserve">, </w:delText>
        </w:r>
        <w:r w:rsidR="00E47FA9" w:rsidRPr="00872163" w:rsidDel="00322D60">
          <w:rPr>
            <w:i/>
            <w:szCs w:val="24"/>
          </w:rPr>
          <w:delText>t</w:delText>
        </w:r>
        <w:r w:rsidR="00E741D4" w:rsidRPr="00E741D4" w:rsidDel="00322D60">
          <w:rPr>
            <w:szCs w:val="24"/>
          </w:rPr>
          <w:delText> = </w:delText>
        </w:r>
        <w:r w:rsidR="00E47FA9" w:rsidRPr="00872163" w:rsidDel="00322D60">
          <w:rPr>
            <w:szCs w:val="24"/>
          </w:rPr>
          <w:delText xml:space="preserve">2.81, </w:delText>
        </w:r>
        <w:r w:rsidR="00E741D4" w:rsidDel="00322D60">
          <w:rPr>
            <w:i/>
            <w:szCs w:val="24"/>
          </w:rPr>
          <w:delText>p</w:delText>
        </w:r>
        <w:r w:rsidR="00E741D4" w:rsidRPr="00E741D4" w:rsidDel="00322D60">
          <w:rPr>
            <w:szCs w:val="24"/>
          </w:rPr>
          <w:delText> = </w:delText>
        </w:r>
        <w:r w:rsidR="00E741D4" w:rsidDel="00322D60">
          <w:rPr>
            <w:i/>
            <w:szCs w:val="24"/>
          </w:rPr>
          <w:delText>.</w:delText>
        </w:r>
        <w:r w:rsidR="008C394C" w:rsidRPr="00872163" w:rsidDel="00322D60">
          <w:rPr>
            <w:szCs w:val="24"/>
          </w:rPr>
          <w:delText>00</w:delText>
        </w:r>
        <w:r w:rsidR="008A4C98" w:rsidDel="00322D60">
          <w:rPr>
            <w:szCs w:val="24"/>
          </w:rPr>
          <w:delText>5</w:delText>
        </w:r>
        <w:r w:rsidR="00E47FA9" w:rsidRPr="00872163" w:rsidDel="00322D60">
          <w:rPr>
            <w:szCs w:val="24"/>
          </w:rPr>
          <w:delText xml:space="preserve">; </w:delText>
        </w:r>
        <w:r w:rsidR="00E47FA9" w:rsidRPr="00872163" w:rsidDel="00322D60">
          <w:rPr>
            <w:i/>
            <w:szCs w:val="24"/>
          </w:rPr>
          <w:delText>γ</w:delText>
        </w:r>
        <w:r w:rsidR="00E47FA9" w:rsidRPr="00872163" w:rsidDel="00322D60">
          <w:rPr>
            <w:i/>
            <w:szCs w:val="24"/>
            <w:vertAlign w:val="subscript"/>
          </w:rPr>
          <w:delText>1EVT</w:delText>
        </w:r>
        <w:r w:rsidR="00E741D4" w:rsidRPr="00E741D4" w:rsidDel="00322D60">
          <w:rPr>
            <w:szCs w:val="24"/>
          </w:rPr>
          <w:delText> = </w:delText>
        </w:r>
        <w:r w:rsidR="00BE2E21" w:rsidRPr="00872163" w:rsidDel="00322D60">
          <w:rPr>
            <w:szCs w:val="24"/>
          </w:rPr>
          <w:delText>.049</w:delText>
        </w:r>
        <w:r w:rsidR="00E47FA9" w:rsidRPr="00872163" w:rsidDel="00322D60">
          <w:rPr>
            <w:szCs w:val="24"/>
          </w:rPr>
          <w:delText>,</w:delText>
        </w:r>
        <w:r w:rsidR="00E47FA9" w:rsidRPr="00872163" w:rsidDel="00322D60">
          <w:rPr>
            <w:i/>
            <w:szCs w:val="24"/>
          </w:rPr>
          <w:delText xml:space="preserve"> SE</w:delText>
        </w:r>
        <w:r w:rsidR="00E741D4" w:rsidRPr="00E741D4" w:rsidDel="00322D60">
          <w:rPr>
            <w:szCs w:val="24"/>
          </w:rPr>
          <w:delText> = </w:delText>
        </w:r>
        <w:r w:rsidR="00BE2E21" w:rsidRPr="00872163" w:rsidDel="00322D60">
          <w:rPr>
            <w:szCs w:val="24"/>
          </w:rPr>
          <w:delText>.0</w:delText>
        </w:r>
        <w:r w:rsidR="008A4C98" w:rsidDel="00322D60">
          <w:rPr>
            <w:szCs w:val="24"/>
          </w:rPr>
          <w:delText>2</w:delText>
        </w:r>
        <w:r w:rsidR="00E47FA9" w:rsidRPr="00872163" w:rsidDel="00322D60">
          <w:rPr>
            <w:szCs w:val="24"/>
          </w:rPr>
          <w:delText xml:space="preserve">, </w:delText>
        </w:r>
        <w:r w:rsidR="00E47FA9" w:rsidRPr="00872163" w:rsidDel="00322D60">
          <w:rPr>
            <w:i/>
            <w:szCs w:val="24"/>
          </w:rPr>
          <w:delText>t</w:delText>
        </w:r>
        <w:r w:rsidR="00E741D4" w:rsidRPr="00E741D4" w:rsidDel="00322D60">
          <w:rPr>
            <w:szCs w:val="24"/>
          </w:rPr>
          <w:delText> = </w:delText>
        </w:r>
        <w:r w:rsidR="00E47FA9" w:rsidRPr="00872163" w:rsidDel="00322D60">
          <w:rPr>
            <w:szCs w:val="24"/>
          </w:rPr>
          <w:delText xml:space="preserve">2.81, </w:delText>
        </w:r>
        <w:r w:rsidR="00E741D4" w:rsidDel="00322D60">
          <w:rPr>
            <w:i/>
            <w:szCs w:val="24"/>
          </w:rPr>
          <w:delText>p</w:delText>
        </w:r>
        <w:r w:rsidR="00E741D4" w:rsidRPr="00E741D4" w:rsidDel="00322D60">
          <w:rPr>
            <w:szCs w:val="24"/>
          </w:rPr>
          <w:delText> = </w:delText>
        </w:r>
        <w:r w:rsidR="00E741D4" w:rsidDel="00322D60">
          <w:rPr>
            <w:i/>
            <w:szCs w:val="24"/>
          </w:rPr>
          <w:delText>.</w:delText>
        </w:r>
        <w:r w:rsidR="008C394C" w:rsidRPr="00872163" w:rsidDel="00322D60">
          <w:rPr>
            <w:szCs w:val="24"/>
          </w:rPr>
          <w:delText>005</w:delText>
        </w:r>
        <w:r w:rsidR="00E47FA9" w:rsidRPr="00872163" w:rsidDel="00322D60">
          <w:rPr>
            <w:szCs w:val="24"/>
          </w:rPr>
          <w:delText>]. Older children also looked more reliably to the target than younger children [</w:delText>
        </w:r>
        <w:r w:rsidR="00E47FA9" w:rsidRPr="00872163" w:rsidDel="00322D60">
          <w:rPr>
            <w:i/>
            <w:szCs w:val="24"/>
          </w:rPr>
          <w:delText>γ</w:delText>
        </w:r>
        <w:r w:rsidR="00130CA0" w:rsidDel="00322D60">
          <w:rPr>
            <w:i/>
            <w:szCs w:val="24"/>
            <w:vertAlign w:val="subscript"/>
          </w:rPr>
          <w:delText>0AGE</w:delText>
        </w:r>
        <w:r w:rsidR="00E741D4" w:rsidRPr="00E741D4" w:rsidDel="00322D60">
          <w:rPr>
            <w:szCs w:val="24"/>
          </w:rPr>
          <w:delText> = </w:delText>
        </w:r>
        <w:r w:rsidR="00BE2E21" w:rsidRPr="00872163" w:rsidDel="00322D60">
          <w:rPr>
            <w:szCs w:val="24"/>
          </w:rPr>
          <w:delText>.0</w:delText>
        </w:r>
        <w:r w:rsidR="008A4C98" w:rsidDel="00322D60">
          <w:rPr>
            <w:szCs w:val="24"/>
          </w:rPr>
          <w:delText>3</w:delText>
        </w:r>
        <w:r w:rsidR="00E47FA9" w:rsidRPr="00872163" w:rsidDel="00322D60">
          <w:rPr>
            <w:szCs w:val="24"/>
          </w:rPr>
          <w:delText>,</w:delText>
        </w:r>
        <w:r w:rsidR="00E47FA9" w:rsidRPr="00872163" w:rsidDel="00322D60">
          <w:rPr>
            <w:i/>
            <w:szCs w:val="24"/>
          </w:rPr>
          <w:delText xml:space="preserve"> SE</w:delText>
        </w:r>
        <w:r w:rsidR="00E741D4" w:rsidRPr="00E741D4" w:rsidDel="00322D60">
          <w:rPr>
            <w:szCs w:val="24"/>
          </w:rPr>
          <w:delText> = </w:delText>
        </w:r>
        <w:r w:rsidR="00BE2E21" w:rsidRPr="00872163" w:rsidDel="00322D60">
          <w:rPr>
            <w:szCs w:val="24"/>
          </w:rPr>
          <w:delText>.0</w:delText>
        </w:r>
        <w:r w:rsidR="008A4C98" w:rsidDel="00322D60">
          <w:rPr>
            <w:szCs w:val="24"/>
          </w:rPr>
          <w:delText>1</w:delText>
        </w:r>
        <w:r w:rsidR="00E47FA9" w:rsidRPr="00872163" w:rsidDel="00322D60">
          <w:rPr>
            <w:szCs w:val="24"/>
          </w:rPr>
          <w:delText xml:space="preserve">, </w:delText>
        </w:r>
        <w:r w:rsidR="00E47FA9" w:rsidRPr="00872163" w:rsidDel="00322D60">
          <w:rPr>
            <w:i/>
            <w:szCs w:val="24"/>
          </w:rPr>
          <w:delText>t</w:delText>
        </w:r>
        <w:r w:rsidR="00E741D4" w:rsidRPr="00E741D4" w:rsidDel="00322D60">
          <w:rPr>
            <w:szCs w:val="24"/>
          </w:rPr>
          <w:delText> = </w:delText>
        </w:r>
        <w:r w:rsidR="00E47FA9" w:rsidRPr="00872163" w:rsidDel="00322D60">
          <w:rPr>
            <w:szCs w:val="24"/>
          </w:rPr>
          <w:delText>3.8</w:delText>
        </w:r>
        <w:r w:rsidR="008A4C98" w:rsidDel="00322D60">
          <w:rPr>
            <w:szCs w:val="24"/>
          </w:rPr>
          <w:delText>7</w:delText>
        </w:r>
        <w:r w:rsidR="00E47FA9" w:rsidRPr="00872163" w:rsidDel="00322D60">
          <w:rPr>
            <w:szCs w:val="24"/>
          </w:rPr>
          <w:delText xml:space="preserve">, </w:delText>
        </w:r>
        <w:r w:rsidR="00E47FA9" w:rsidRPr="00872163" w:rsidDel="00322D60">
          <w:rPr>
            <w:i/>
            <w:szCs w:val="24"/>
          </w:rPr>
          <w:delText>p</w:delText>
        </w:r>
        <w:r w:rsidR="00E741D4" w:rsidRPr="00E741D4" w:rsidDel="00322D60">
          <w:rPr>
            <w:szCs w:val="24"/>
          </w:rPr>
          <w:delText> &lt; .</w:delText>
        </w:r>
        <w:r w:rsidR="00B803E7" w:rsidRPr="00872163" w:rsidDel="00322D60">
          <w:rPr>
            <w:szCs w:val="24"/>
          </w:rPr>
          <w:delText>001</w:delText>
        </w:r>
        <w:r w:rsidR="00E47FA9" w:rsidRPr="00872163" w:rsidDel="00322D60">
          <w:rPr>
            <w:szCs w:val="24"/>
          </w:rPr>
          <w:delText>].</w:delText>
        </w:r>
      </w:del>
    </w:p>
    <w:p w14:paraId="3E416F7A" w14:textId="62128CA9" w:rsidR="00B803E7" w:rsidRPr="00E3031A" w:rsidDel="00322D60" w:rsidRDefault="000C36CE" w:rsidP="0084150F">
      <w:pPr>
        <w:rPr>
          <w:del w:id="294" w:author="tristan mahr" w:date="2015-05-04T15:54:00Z"/>
          <w:szCs w:val="24"/>
        </w:rPr>
      </w:pPr>
      <w:del w:id="295" w:author="tristan mahr" w:date="2015-05-04T15:54:00Z">
        <w:r w:rsidDel="00322D60">
          <w:rPr>
            <w:szCs w:val="24"/>
          </w:rPr>
          <w:delText>T</w:delText>
        </w:r>
        <w:r w:rsidR="00FC2A96" w:rsidRPr="00872163" w:rsidDel="00322D60">
          <w:rPr>
            <w:szCs w:val="24"/>
          </w:rPr>
          <w:delText>here was no main effect of maternal education</w:delText>
        </w:r>
        <w:r w:rsidDel="00322D60">
          <w:rPr>
            <w:szCs w:val="24"/>
          </w:rPr>
          <w:delText xml:space="preserve"> level on looking patterns</w:delText>
        </w:r>
        <w:r w:rsidR="00FC2A96" w:rsidRPr="00872163" w:rsidDel="00322D60">
          <w:rPr>
            <w:szCs w:val="24"/>
          </w:rPr>
          <w:delText>, but there was a significant negative interaction between maternal education and expressive vocabulary [</w:delText>
        </w:r>
        <w:r w:rsidR="00FC2A96" w:rsidRPr="00872163" w:rsidDel="00322D60">
          <w:rPr>
            <w:i/>
            <w:szCs w:val="24"/>
          </w:rPr>
          <w:delText>γ</w:delText>
        </w:r>
        <w:r w:rsidR="00FC2A96" w:rsidRPr="00872163" w:rsidDel="00322D60">
          <w:rPr>
            <w:i/>
            <w:szCs w:val="24"/>
            <w:vertAlign w:val="subscript"/>
          </w:rPr>
          <w:delText>0EVT</w:delText>
        </w:r>
        <w:r w:rsidR="00CF314C" w:rsidRPr="00CF314C" w:rsidDel="00322D60">
          <w:rPr>
            <w:szCs w:val="24"/>
            <w:vertAlign w:val="subscript"/>
          </w:rPr>
          <w:delText>×</w:delText>
        </w:r>
        <w:r w:rsidR="00FC2A96" w:rsidRPr="00872163" w:rsidDel="00322D60">
          <w:rPr>
            <w:i/>
            <w:szCs w:val="24"/>
            <w:vertAlign w:val="subscript"/>
          </w:rPr>
          <w:delText>MEDU(Linear)</w:delText>
        </w:r>
        <w:r w:rsidR="00E741D4" w:rsidRPr="00E741D4" w:rsidDel="00322D60">
          <w:rPr>
            <w:szCs w:val="24"/>
          </w:rPr>
          <w:delText> = −0.</w:delText>
        </w:r>
        <w:r w:rsidR="00FC2A96" w:rsidRPr="00872163" w:rsidDel="00322D60">
          <w:rPr>
            <w:szCs w:val="24"/>
          </w:rPr>
          <w:delText>0</w:delText>
        </w:r>
        <w:r w:rsidR="00BE2E21" w:rsidRPr="00872163" w:rsidDel="00322D60">
          <w:rPr>
            <w:szCs w:val="24"/>
          </w:rPr>
          <w:delText>2</w:delText>
        </w:r>
        <w:r w:rsidR="00FC2A96" w:rsidRPr="00872163" w:rsidDel="00322D60">
          <w:rPr>
            <w:szCs w:val="24"/>
          </w:rPr>
          <w:delText>,</w:delText>
        </w:r>
        <w:r w:rsidR="00FC2A96" w:rsidRPr="00872163" w:rsidDel="00322D60">
          <w:rPr>
            <w:i/>
            <w:szCs w:val="24"/>
          </w:rPr>
          <w:delText xml:space="preserve"> SE</w:delText>
        </w:r>
        <w:r w:rsidR="00E741D4" w:rsidRPr="00E741D4" w:rsidDel="00322D60">
          <w:rPr>
            <w:szCs w:val="24"/>
          </w:rPr>
          <w:delText> = </w:delText>
        </w:r>
        <w:r w:rsidR="00FC2A96" w:rsidRPr="00872163" w:rsidDel="00322D60">
          <w:rPr>
            <w:szCs w:val="24"/>
          </w:rPr>
          <w:delText>0.0</w:delText>
        </w:r>
        <w:r w:rsidDel="00322D60">
          <w:rPr>
            <w:szCs w:val="24"/>
          </w:rPr>
          <w:delText>06</w:delText>
        </w:r>
        <w:r w:rsidR="00FC2A96" w:rsidRPr="00872163" w:rsidDel="00322D60">
          <w:rPr>
            <w:szCs w:val="24"/>
          </w:rPr>
          <w:delText xml:space="preserve">, </w:delText>
        </w:r>
        <w:r w:rsidR="00FC2A96" w:rsidRPr="00872163" w:rsidDel="00322D60">
          <w:rPr>
            <w:i/>
            <w:szCs w:val="24"/>
          </w:rPr>
          <w:delText>t</w:delText>
        </w:r>
        <w:r w:rsidR="00E741D4" w:rsidRPr="00E741D4" w:rsidDel="00322D60">
          <w:rPr>
            <w:szCs w:val="24"/>
          </w:rPr>
          <w:delText> = −3.</w:delText>
        </w:r>
        <w:r w:rsidR="00BE2E21" w:rsidRPr="00872163" w:rsidDel="00322D60">
          <w:rPr>
            <w:szCs w:val="24"/>
          </w:rPr>
          <w:delText>49</w:delText>
        </w:r>
        <w:r w:rsidR="00FC2A96" w:rsidRPr="00872163" w:rsidDel="00322D60">
          <w:rPr>
            <w:szCs w:val="24"/>
          </w:rPr>
          <w:delText xml:space="preserve">, </w:delText>
        </w:r>
        <w:r w:rsidR="00FC2A96" w:rsidRPr="00872163" w:rsidDel="00322D60">
          <w:rPr>
            <w:i/>
            <w:szCs w:val="24"/>
          </w:rPr>
          <w:delText>p</w:delText>
        </w:r>
        <w:r w:rsidR="00E741D4" w:rsidRPr="00E741D4" w:rsidDel="00322D60">
          <w:rPr>
            <w:szCs w:val="24"/>
          </w:rPr>
          <w:delText> &lt; .</w:delText>
        </w:r>
        <w:r w:rsidR="00B803E7" w:rsidRPr="00872163" w:rsidDel="00322D60">
          <w:rPr>
            <w:szCs w:val="24"/>
          </w:rPr>
          <w:delText>001</w:delText>
        </w:r>
        <w:r w:rsidR="00FC2A96" w:rsidRPr="00872163" w:rsidDel="00322D60">
          <w:rPr>
            <w:szCs w:val="24"/>
          </w:rPr>
          <w:delText xml:space="preserve">]. This interaction is reflected in Figure 5; children from high maternal education families with small vocabularies showed less of an effect of expressive vocabulary size on </w:delText>
        </w:r>
      </w:del>
      <w:del w:id="296" w:author="tristan mahr" w:date="2015-04-22T09:45:00Z">
        <w:r w:rsidR="00FC2A96" w:rsidRPr="00872163" w:rsidDel="000C36CE">
          <w:rPr>
            <w:szCs w:val="24"/>
          </w:rPr>
          <w:delText xml:space="preserve">eye </w:delText>
        </w:r>
      </w:del>
      <w:del w:id="297" w:author="tristan mahr" w:date="2015-05-04T15:54:00Z">
        <w:r w:rsidR="00FC2A96" w:rsidRPr="00872163" w:rsidDel="00322D60">
          <w:rPr>
            <w:szCs w:val="24"/>
          </w:rPr>
          <w:delText>gaze patterns, relative to children with similar vocabulary sizes from low and middle maternal education families</w:delText>
        </w:r>
        <w:r w:rsidR="00016ACA" w:rsidRPr="00872163" w:rsidDel="00322D60">
          <w:rPr>
            <w:szCs w:val="24"/>
          </w:rPr>
          <w:delText xml:space="preserve">. </w:delText>
        </w:r>
        <w:r w:rsidDel="00322D60">
          <w:rPr>
            <w:szCs w:val="24"/>
          </w:rPr>
          <w:delText xml:space="preserve">None of the </w:delText>
        </w:r>
        <w:r w:rsidRPr="00872163" w:rsidDel="00322D60">
          <w:rPr>
            <w:szCs w:val="24"/>
          </w:rPr>
          <w:delText>parameters involving the quadratic contrast-coding were significant</w:delText>
        </w:r>
        <w:r w:rsidR="000975F9" w:rsidDel="00322D60">
          <w:rPr>
            <w:szCs w:val="24"/>
          </w:rPr>
          <w:delText>,</w:delText>
        </w:r>
        <w:r w:rsidR="00E7388C" w:rsidDel="00322D60">
          <w:rPr>
            <w:szCs w:val="24"/>
          </w:rPr>
          <w:delText xml:space="preserve"> except for a </w:delText>
        </w:r>
      </w:del>
      <w:ins w:id="298" w:author="Jan Edwards" w:date="2015-04-30T12:53:00Z">
        <w:del w:id="299" w:author="tristan mahr" w:date="2015-05-04T15:54:00Z">
          <w:r w:rsidR="006C655D" w:rsidDel="00322D60">
            <w:rPr>
              <w:szCs w:val="24"/>
            </w:rPr>
            <w:delText xml:space="preserve">marginally significant </w:delText>
          </w:r>
        </w:del>
      </w:ins>
      <w:del w:id="300" w:author="tristan mahr" w:date="2015-05-04T15:54:00Z">
        <w:r w:rsidDel="00322D60">
          <w:rPr>
            <w:szCs w:val="24"/>
          </w:rPr>
          <w:delText xml:space="preserve">three-way interaction </w:delText>
        </w:r>
        <w:r w:rsidR="000975F9" w:rsidDel="00322D60">
          <w:rPr>
            <w:szCs w:val="24"/>
          </w:rPr>
          <w:delText>with</w:delText>
        </w:r>
        <w:r w:rsidDel="00322D60">
          <w:rPr>
            <w:szCs w:val="24"/>
          </w:rPr>
          <w:delText xml:space="preserve"> maternal education</w:delText>
        </w:r>
        <w:r w:rsidR="00E7388C" w:rsidDel="00322D60">
          <w:rPr>
            <w:szCs w:val="24"/>
          </w:rPr>
          <w:delText>, quadratic Time, and age</w:delText>
        </w:r>
      </w:del>
      <w:ins w:id="301" w:author="Jan Edwards" w:date="2015-04-30T12:42:00Z">
        <w:del w:id="302" w:author="tristan mahr" w:date="2015-05-04T15:54:00Z">
          <w:r w:rsidR="004F5E87" w:rsidDel="00322D60">
            <w:rPr>
              <w:szCs w:val="24"/>
            </w:rPr>
            <w:delText xml:space="preserve"> </w:delText>
          </w:r>
        </w:del>
      </w:ins>
      <w:ins w:id="303" w:author="Jan Edwards" w:date="2015-04-30T12:43:00Z">
        <w:del w:id="304" w:author="tristan mahr" w:date="2015-05-04T15:54:00Z">
          <w:r w:rsidR="004F5E87" w:rsidRPr="00872163" w:rsidDel="00322D60">
            <w:rPr>
              <w:szCs w:val="24"/>
            </w:rPr>
            <w:delText>[</w:delText>
          </w:r>
          <w:commentRangeStart w:id="305"/>
          <w:r w:rsidR="004F5E87" w:rsidRPr="00872163" w:rsidDel="00322D60">
            <w:rPr>
              <w:i/>
              <w:szCs w:val="24"/>
            </w:rPr>
            <w:delText>γ</w:delText>
          </w:r>
          <w:r w:rsidR="001578A6" w:rsidDel="00322D60">
            <w:rPr>
              <w:i/>
              <w:szCs w:val="24"/>
              <w:vertAlign w:val="subscript"/>
            </w:rPr>
            <w:delText xml:space="preserve">1 </w:delText>
          </w:r>
        </w:del>
      </w:ins>
      <w:ins w:id="306" w:author="Jan Edwards" w:date="2015-04-30T12:44:00Z">
        <w:del w:id="307" w:author="tristan mahr" w:date="2015-05-04T15:54:00Z">
          <w:r w:rsidR="004F5E87" w:rsidRPr="00872163" w:rsidDel="00322D60">
            <w:rPr>
              <w:i/>
              <w:szCs w:val="24"/>
              <w:vertAlign w:val="subscript"/>
            </w:rPr>
            <w:delText>MEDU(</w:delText>
          </w:r>
          <w:r w:rsidR="004F5E87" w:rsidDel="00322D60">
            <w:rPr>
              <w:i/>
              <w:szCs w:val="24"/>
              <w:vertAlign w:val="subscript"/>
            </w:rPr>
            <w:delText>Quadratic</w:delText>
          </w:r>
          <w:r w:rsidR="004F5E87" w:rsidRPr="00872163" w:rsidDel="00322D60">
            <w:rPr>
              <w:i/>
              <w:szCs w:val="24"/>
              <w:vertAlign w:val="subscript"/>
            </w:rPr>
            <w:delText>)</w:delText>
          </w:r>
          <w:r w:rsidR="004F5E87" w:rsidRPr="00CF314C" w:rsidDel="00322D60">
            <w:rPr>
              <w:szCs w:val="24"/>
              <w:vertAlign w:val="subscript"/>
            </w:rPr>
            <w:delText>×</w:delText>
          </w:r>
          <w:r w:rsidR="004F5E87" w:rsidRPr="004F5E87" w:rsidDel="00322D60">
            <w:rPr>
              <w:i/>
              <w:szCs w:val="24"/>
              <w:vertAlign w:val="subscript"/>
            </w:rPr>
            <w:delText>Time</w:delText>
          </w:r>
          <w:r w:rsidR="004F5E87" w:rsidDel="00322D60">
            <w:rPr>
              <w:szCs w:val="24"/>
              <w:vertAlign w:val="subscript"/>
            </w:rPr>
            <w:delText>²</w:delText>
          </w:r>
        </w:del>
      </w:ins>
      <w:ins w:id="308" w:author="Jan Edwards" w:date="2015-04-30T12:43:00Z">
        <w:del w:id="309" w:author="tristan mahr" w:date="2015-05-04T15:54:00Z">
          <w:r w:rsidR="004F5E87" w:rsidRPr="00CF314C" w:rsidDel="00322D60">
            <w:rPr>
              <w:szCs w:val="24"/>
              <w:vertAlign w:val="subscript"/>
            </w:rPr>
            <w:delText>×</w:delText>
          </w:r>
        </w:del>
      </w:ins>
      <w:ins w:id="310" w:author="Jan Edwards" w:date="2015-04-30T12:44:00Z">
        <w:del w:id="311" w:author="tristan mahr" w:date="2015-05-04T15:54:00Z">
          <w:r w:rsidR="004F5E87" w:rsidDel="00322D60">
            <w:rPr>
              <w:i/>
              <w:szCs w:val="24"/>
              <w:vertAlign w:val="subscript"/>
            </w:rPr>
            <w:delText>Age</w:delText>
          </w:r>
        </w:del>
      </w:ins>
      <w:ins w:id="312" w:author="Jan Edwards" w:date="2015-04-30T12:43:00Z">
        <w:del w:id="313" w:author="tristan mahr" w:date="2015-05-04T15:54:00Z">
          <w:r w:rsidR="004F5E87" w:rsidRPr="00E741D4" w:rsidDel="00322D60">
            <w:rPr>
              <w:szCs w:val="24"/>
            </w:rPr>
            <w:delText> </w:delText>
          </w:r>
        </w:del>
      </w:ins>
      <w:commentRangeEnd w:id="305"/>
      <w:ins w:id="314" w:author="Jan Edwards" w:date="2015-04-30T12:54:00Z">
        <w:del w:id="315" w:author="tristan mahr" w:date="2015-05-04T15:54:00Z">
          <w:r w:rsidR="00885E48" w:rsidDel="00322D60">
            <w:rPr>
              <w:rStyle w:val="CommentReference"/>
            </w:rPr>
            <w:commentReference w:id="305"/>
          </w:r>
        </w:del>
      </w:ins>
      <w:ins w:id="316" w:author="Jan Edwards" w:date="2015-04-30T12:43:00Z">
        <w:del w:id="317" w:author="tristan mahr" w:date="2015-05-04T15:54:00Z">
          <w:r w:rsidR="004F5E87" w:rsidRPr="00E741D4" w:rsidDel="00322D60">
            <w:rPr>
              <w:szCs w:val="24"/>
            </w:rPr>
            <w:delText>= −0.</w:delText>
          </w:r>
          <w:r w:rsidR="006C655D" w:rsidDel="00322D60">
            <w:rPr>
              <w:szCs w:val="24"/>
            </w:rPr>
            <w:delText>06</w:delText>
          </w:r>
          <w:r w:rsidR="004F5E87" w:rsidRPr="00872163" w:rsidDel="00322D60">
            <w:rPr>
              <w:szCs w:val="24"/>
            </w:rPr>
            <w:delText>,</w:delText>
          </w:r>
          <w:r w:rsidR="004F5E87" w:rsidRPr="00872163" w:rsidDel="00322D60">
            <w:rPr>
              <w:i/>
              <w:szCs w:val="24"/>
            </w:rPr>
            <w:delText xml:space="preserve"> SE</w:delText>
          </w:r>
          <w:r w:rsidR="004F5E87" w:rsidRPr="00E741D4" w:rsidDel="00322D60">
            <w:rPr>
              <w:szCs w:val="24"/>
            </w:rPr>
            <w:delText> = </w:delText>
          </w:r>
          <w:r w:rsidR="004F5E87" w:rsidRPr="00872163" w:rsidDel="00322D60">
            <w:rPr>
              <w:szCs w:val="24"/>
            </w:rPr>
            <w:delText>0.0</w:delText>
          </w:r>
          <w:r w:rsidR="006C655D" w:rsidDel="00322D60">
            <w:rPr>
              <w:szCs w:val="24"/>
            </w:rPr>
            <w:delText>3</w:delText>
          </w:r>
          <w:r w:rsidR="004F5E87" w:rsidRPr="00872163" w:rsidDel="00322D60">
            <w:rPr>
              <w:szCs w:val="24"/>
            </w:rPr>
            <w:delText xml:space="preserve">, </w:delText>
          </w:r>
          <w:r w:rsidR="004F5E87" w:rsidRPr="00872163" w:rsidDel="00322D60">
            <w:rPr>
              <w:i/>
              <w:szCs w:val="24"/>
            </w:rPr>
            <w:delText>t</w:delText>
          </w:r>
          <w:r w:rsidR="004F5E87" w:rsidRPr="00E741D4" w:rsidDel="00322D60">
            <w:rPr>
              <w:szCs w:val="24"/>
            </w:rPr>
            <w:delText> = −</w:delText>
          </w:r>
          <w:r w:rsidR="006C655D" w:rsidDel="00322D60">
            <w:rPr>
              <w:szCs w:val="24"/>
            </w:rPr>
            <w:delText>1.97</w:delText>
          </w:r>
          <w:r w:rsidR="004F5E87" w:rsidRPr="00872163" w:rsidDel="00322D60">
            <w:rPr>
              <w:szCs w:val="24"/>
            </w:rPr>
            <w:delText xml:space="preserve">, </w:delText>
          </w:r>
          <w:r w:rsidR="004F5E87" w:rsidRPr="00872163" w:rsidDel="00322D60">
            <w:rPr>
              <w:i/>
              <w:szCs w:val="24"/>
            </w:rPr>
            <w:delText>p</w:delText>
          </w:r>
          <w:r w:rsidR="004F5E87" w:rsidRPr="00E741D4" w:rsidDel="00322D60">
            <w:rPr>
              <w:szCs w:val="24"/>
            </w:rPr>
            <w:delText> </w:delText>
          </w:r>
          <w:r w:rsidR="006C655D" w:rsidDel="00322D60">
            <w:rPr>
              <w:szCs w:val="24"/>
            </w:rPr>
            <w:delText>= .</w:delText>
          </w:r>
          <w:commentRangeStart w:id="318"/>
          <w:r w:rsidR="006C655D" w:rsidDel="00322D60">
            <w:rPr>
              <w:szCs w:val="24"/>
            </w:rPr>
            <w:delText>04898</w:delText>
          </w:r>
        </w:del>
      </w:ins>
      <w:commentRangeEnd w:id="318"/>
      <w:ins w:id="319" w:author="Jan Edwards" w:date="2015-04-30T12:54:00Z">
        <w:del w:id="320" w:author="tristan mahr" w:date="2015-05-04T15:54:00Z">
          <w:r w:rsidR="00885E48" w:rsidDel="00322D60">
            <w:rPr>
              <w:rStyle w:val="CommentReference"/>
            </w:rPr>
            <w:commentReference w:id="318"/>
          </w:r>
        </w:del>
      </w:ins>
      <w:ins w:id="321" w:author="Jan Edwards" w:date="2015-04-30T12:43:00Z">
        <w:del w:id="322" w:author="tristan mahr" w:date="2015-05-04T15:54:00Z">
          <w:r w:rsidR="004F5E87" w:rsidDel="00322D60">
            <w:rPr>
              <w:szCs w:val="24"/>
            </w:rPr>
            <w:delText>]</w:delText>
          </w:r>
        </w:del>
      </w:ins>
      <w:del w:id="323" w:author="tristan mahr" w:date="2015-05-04T15:54:00Z">
        <w:r w:rsidR="00E7388C" w:rsidDel="00322D60">
          <w:rPr>
            <w:szCs w:val="24"/>
          </w:rPr>
          <w:delText xml:space="preserve">. Apart from this exception, the quadratic coding did not significantly interact with other model parameters, </w:delText>
        </w:r>
        <w:r w:rsidR="00BE2E21" w:rsidRPr="00872163" w:rsidDel="00322D60">
          <w:rPr>
            <w:szCs w:val="24"/>
          </w:rPr>
          <w:delText xml:space="preserve">confirming our hypothesis that the effect of maternal education on looking patterns </w:delText>
        </w:r>
        <w:r w:rsidR="00E7388C" w:rsidDel="00322D60">
          <w:rPr>
            <w:szCs w:val="24"/>
          </w:rPr>
          <w:delText>wa</w:delText>
        </w:r>
        <w:r w:rsidR="00E7388C" w:rsidRPr="00872163" w:rsidDel="00322D60">
          <w:rPr>
            <w:szCs w:val="24"/>
          </w:rPr>
          <w:delText xml:space="preserve">s </w:delText>
        </w:r>
        <w:r w:rsidR="00E7388C" w:rsidDel="00322D60">
          <w:rPr>
            <w:szCs w:val="24"/>
          </w:rPr>
          <w:delText>essentially</w:delText>
        </w:r>
        <w:r w:rsidR="00E7388C" w:rsidRPr="00872163" w:rsidDel="00322D60">
          <w:rPr>
            <w:szCs w:val="24"/>
          </w:rPr>
          <w:delText xml:space="preserve"> </w:delText>
        </w:r>
        <w:r w:rsidR="000975F9" w:rsidDel="00322D60">
          <w:rPr>
            <w:szCs w:val="24"/>
          </w:rPr>
          <w:delText>linear.</w:delText>
        </w:r>
      </w:del>
    </w:p>
    <w:p w14:paraId="3B596191" w14:textId="7CAB287A" w:rsidR="005F4702" w:rsidRPr="00E3031A" w:rsidDel="00322D60" w:rsidRDefault="005F4702" w:rsidP="00872163">
      <w:pPr>
        <w:rPr>
          <w:del w:id="324" w:author="tristan mahr" w:date="2015-05-04T15:54:00Z"/>
          <w:szCs w:val="24"/>
        </w:rPr>
      </w:pPr>
    </w:p>
    <w:p w14:paraId="6F5E6F2A" w14:textId="2E669577" w:rsidR="00B803E7" w:rsidRPr="00E3031A" w:rsidDel="00322D60" w:rsidRDefault="00B803E7" w:rsidP="00B803E7">
      <w:pPr>
        <w:pBdr>
          <w:top w:val="single" w:sz="12" w:space="1" w:color="auto"/>
          <w:bottom w:val="single" w:sz="12" w:space="1" w:color="auto"/>
        </w:pBdr>
        <w:jc w:val="center"/>
        <w:rPr>
          <w:del w:id="325" w:author="tristan mahr" w:date="2015-05-04T15:54:00Z"/>
          <w:szCs w:val="24"/>
        </w:rPr>
      </w:pPr>
      <w:del w:id="326" w:author="tristan mahr" w:date="2015-05-04T15:54:00Z">
        <w:r w:rsidRPr="00E3031A" w:rsidDel="00322D60">
          <w:rPr>
            <w:szCs w:val="24"/>
          </w:rPr>
          <w:delText>Insert Figure 5 about here</w:delText>
        </w:r>
      </w:del>
    </w:p>
    <w:p w14:paraId="6F843711" w14:textId="3080CE33" w:rsidR="00B803E7" w:rsidRPr="00E3031A" w:rsidDel="00322D60" w:rsidRDefault="00B803E7" w:rsidP="000747CF">
      <w:pPr>
        <w:rPr>
          <w:del w:id="327" w:author="tristan mahr" w:date="2015-05-04T15:54:00Z"/>
          <w:szCs w:val="24"/>
        </w:rPr>
      </w:pPr>
    </w:p>
    <w:p w14:paraId="127FC3F4" w14:textId="5722DDBD" w:rsidR="00C838B9" w:rsidRPr="00E3031A" w:rsidDel="00322D60" w:rsidRDefault="00C838B9" w:rsidP="00872163">
      <w:pPr>
        <w:pStyle w:val="Heading3"/>
        <w:rPr>
          <w:del w:id="328" w:author="tristan mahr" w:date="2015-05-04T15:54:00Z"/>
        </w:rPr>
      </w:pPr>
      <w:del w:id="329" w:author="tristan mahr" w:date="2015-05-04T15:54:00Z">
        <w:r w:rsidRPr="00E3031A" w:rsidDel="00322D60">
          <w:delText>Comparison of looks to target versus looks to competitors</w:delText>
        </w:r>
      </w:del>
    </w:p>
    <w:p w14:paraId="1C8F50BD" w14:textId="1B96E648" w:rsidR="001122EB" w:rsidRPr="00872163" w:rsidDel="00322D60" w:rsidRDefault="00B00AC6" w:rsidP="00872163">
      <w:pPr>
        <w:rPr>
          <w:del w:id="330" w:author="tristan mahr" w:date="2015-05-04T15:54:00Z"/>
          <w:szCs w:val="24"/>
        </w:rPr>
      </w:pPr>
      <w:del w:id="331" w:author="tristan mahr" w:date="2015-05-04T15:54:00Z">
        <w:r w:rsidRPr="00E3031A" w:rsidDel="00322D60">
          <w:rPr>
            <w:szCs w:val="24"/>
          </w:rPr>
          <w:delText xml:space="preserve">As in Experiment 1, we examined differences in </w:delText>
        </w:r>
      </w:del>
      <w:del w:id="332" w:author="tristan mahr" w:date="2015-04-22T10:00:00Z">
        <w:r w:rsidRPr="00E3031A" w:rsidDel="003A1C33">
          <w:rPr>
            <w:szCs w:val="24"/>
          </w:rPr>
          <w:delText>eye-</w:delText>
        </w:r>
      </w:del>
      <w:del w:id="333" w:author="tristan mahr" w:date="2015-05-04T15:54:00Z">
        <w:r w:rsidRPr="00E3031A" w:rsidDel="00322D60">
          <w:rPr>
            <w:szCs w:val="24"/>
          </w:rPr>
          <w:delText xml:space="preserve">gaze patterns for </w:delText>
        </w:r>
        <w:r w:rsidR="003A1C33" w:rsidDel="00322D60">
          <w:rPr>
            <w:szCs w:val="24"/>
          </w:rPr>
          <w:delText>target-initial versus distractor-initial trials.</w:delText>
        </w:r>
        <w:r w:rsidR="005078AE" w:rsidDel="00322D60">
          <w:rPr>
            <w:szCs w:val="24"/>
          </w:rPr>
          <w:delText xml:space="preserve"> </w:delText>
        </w:r>
        <w:r w:rsidR="00F23E84" w:rsidRPr="00E3031A" w:rsidDel="00322D60">
          <w:rPr>
            <w:szCs w:val="24"/>
          </w:rPr>
          <w:delText xml:space="preserve">Neither </w:delText>
        </w:r>
        <w:r w:rsidR="001A3FBD" w:rsidRPr="00E3031A" w:rsidDel="00322D60">
          <w:rPr>
            <w:szCs w:val="24"/>
          </w:rPr>
          <w:delText>maternal education n</w:delText>
        </w:r>
        <w:r w:rsidR="00F23E84" w:rsidRPr="00E3031A" w:rsidDel="00322D60">
          <w:rPr>
            <w:szCs w:val="24"/>
          </w:rPr>
          <w:delText xml:space="preserve">or </w:delText>
        </w:r>
        <w:r w:rsidR="001A3FBD" w:rsidRPr="00E3031A" w:rsidDel="00322D60">
          <w:rPr>
            <w:szCs w:val="24"/>
          </w:rPr>
          <w:delText>a</w:delText>
        </w:r>
        <w:r w:rsidR="00F23E84" w:rsidRPr="00E3031A" w:rsidDel="00322D60">
          <w:rPr>
            <w:szCs w:val="24"/>
          </w:rPr>
          <w:delText>ge w</w:delText>
        </w:r>
        <w:r w:rsidR="001A3FBD" w:rsidRPr="00E3031A" w:rsidDel="00322D60">
          <w:rPr>
            <w:szCs w:val="24"/>
          </w:rPr>
          <w:delText>as</w:delText>
        </w:r>
        <w:r w:rsidR="00F23E84" w:rsidRPr="00E3031A" w:rsidDel="00322D60">
          <w:rPr>
            <w:szCs w:val="24"/>
          </w:rPr>
          <w:delText xml:space="preserve"> </w:delText>
        </w:r>
        <w:r w:rsidRPr="00E3031A" w:rsidDel="00322D60">
          <w:rPr>
            <w:szCs w:val="24"/>
          </w:rPr>
          <w:delText xml:space="preserve">included as </w:delText>
        </w:r>
        <w:r w:rsidR="005078AE" w:rsidDel="00322D60">
          <w:rPr>
            <w:szCs w:val="24"/>
          </w:rPr>
          <w:delText>child</w:delText>
        </w:r>
        <w:r w:rsidR="00E86FEC" w:rsidRPr="00E3031A" w:rsidDel="00322D60">
          <w:rPr>
            <w:szCs w:val="24"/>
          </w:rPr>
          <w:delText>-level predictor</w:delText>
        </w:r>
        <w:r w:rsidR="00F23E84" w:rsidRPr="00E3031A" w:rsidDel="00322D60">
          <w:rPr>
            <w:szCs w:val="24"/>
          </w:rPr>
          <w:delText xml:space="preserve">s because adding these variables </w:delText>
        </w:r>
        <w:r w:rsidR="00E86FEC" w:rsidRPr="00E3031A" w:rsidDel="00322D60">
          <w:rPr>
            <w:szCs w:val="24"/>
          </w:rPr>
          <w:delText xml:space="preserve">did not </w:delText>
        </w:r>
        <w:r w:rsidR="009E5A31" w:rsidRPr="00E3031A" w:rsidDel="00322D60">
          <w:rPr>
            <w:szCs w:val="24"/>
          </w:rPr>
          <w:delText>improve the model fit</w:delText>
        </w:r>
        <w:r w:rsidR="00016ACA" w:rsidRPr="00E3031A" w:rsidDel="00322D60">
          <w:rPr>
            <w:szCs w:val="24"/>
          </w:rPr>
          <w:delText xml:space="preserve">. </w:delText>
        </w:r>
        <w:r w:rsidR="001122EB" w:rsidRPr="00E3031A" w:rsidDel="00322D60">
          <w:rPr>
            <w:szCs w:val="24"/>
          </w:rPr>
          <w:delText xml:space="preserve">As in Experiment 1, </w:delText>
        </w:r>
        <w:r w:rsidR="005078AE" w:rsidDel="00322D60">
          <w:rPr>
            <w:szCs w:val="24"/>
          </w:rPr>
          <w:delText xml:space="preserve">growth curves differed depending on </w:delText>
        </w:r>
        <w:r w:rsidR="001122EB" w:rsidRPr="00E3031A" w:rsidDel="00322D60">
          <w:rPr>
            <w:szCs w:val="24"/>
          </w:rPr>
          <w:delText xml:space="preserve">whether the child was looking at the target image at target word onset [Parameter estimates of </w:delText>
        </w:r>
        <w:r w:rsidR="005078AE" w:rsidDel="00322D60">
          <w:rPr>
            <w:szCs w:val="24"/>
          </w:rPr>
          <w:delText>t</w:delText>
        </w:r>
        <w:r w:rsidR="005078AE" w:rsidRPr="00E3031A" w:rsidDel="00322D60">
          <w:rPr>
            <w:szCs w:val="24"/>
          </w:rPr>
          <w:delText>arget</w:delText>
        </w:r>
        <w:r w:rsidR="001122EB" w:rsidRPr="00E3031A" w:rsidDel="00322D60">
          <w:rPr>
            <w:szCs w:val="24"/>
          </w:rPr>
          <w:delText xml:space="preserve">-initial trials, relative to </w:delText>
        </w:r>
        <w:r w:rsidR="005078AE" w:rsidDel="00322D60">
          <w:rPr>
            <w:szCs w:val="24"/>
          </w:rPr>
          <w:delText>d</w:delText>
        </w:r>
        <w:r w:rsidR="001122EB" w:rsidRPr="00E3031A" w:rsidDel="00322D60">
          <w:rPr>
            <w:szCs w:val="24"/>
          </w:rPr>
          <w:delText xml:space="preserve">istractor-initial trials: </w:delText>
        </w:r>
        <w:r w:rsidR="001122EB" w:rsidRPr="00E3031A" w:rsidDel="00322D60">
          <w:rPr>
            <w:i/>
            <w:szCs w:val="24"/>
          </w:rPr>
          <w:delText>γ</w:delText>
        </w:r>
        <w:r w:rsidR="001122EB" w:rsidRPr="00E3031A" w:rsidDel="00322D60">
          <w:rPr>
            <w:i/>
            <w:szCs w:val="24"/>
            <w:vertAlign w:val="subscript"/>
          </w:rPr>
          <w:delText>0Target</w:delText>
        </w:r>
        <w:r w:rsidR="00E741D4" w:rsidRPr="00E741D4" w:rsidDel="00322D60">
          <w:rPr>
            <w:szCs w:val="24"/>
          </w:rPr>
          <w:delText> = </w:delText>
        </w:r>
        <w:r w:rsidR="001122EB" w:rsidRPr="00872163" w:rsidDel="00322D60">
          <w:rPr>
            <w:szCs w:val="24"/>
          </w:rPr>
          <w:delText xml:space="preserve">1.28, </w:delText>
        </w:r>
        <w:r w:rsidR="001122EB" w:rsidRPr="00872163" w:rsidDel="00322D60">
          <w:rPr>
            <w:i/>
            <w:szCs w:val="24"/>
          </w:rPr>
          <w:delText>SE</w:delText>
        </w:r>
        <w:r w:rsidR="00E741D4" w:rsidRPr="00E741D4" w:rsidDel="00322D60">
          <w:rPr>
            <w:szCs w:val="24"/>
          </w:rPr>
          <w:delText> = </w:delText>
        </w:r>
        <w:r w:rsidR="001122EB" w:rsidRPr="00872163" w:rsidDel="00322D60">
          <w:rPr>
            <w:szCs w:val="24"/>
          </w:rPr>
          <w:delText xml:space="preserve">0.11, </w:delText>
        </w:r>
        <w:r w:rsidR="001122EB" w:rsidRPr="00872163" w:rsidDel="00322D60">
          <w:rPr>
            <w:i/>
            <w:szCs w:val="24"/>
          </w:rPr>
          <w:delText>t</w:delText>
        </w:r>
        <w:r w:rsidR="00E741D4" w:rsidRPr="00E741D4" w:rsidDel="00322D60">
          <w:rPr>
            <w:szCs w:val="24"/>
          </w:rPr>
          <w:delText> = </w:delText>
        </w:r>
        <w:r w:rsidR="001122EB" w:rsidRPr="00872163" w:rsidDel="00322D60">
          <w:rPr>
            <w:szCs w:val="24"/>
          </w:rPr>
          <w:delText>11.43</w:delText>
        </w:r>
        <w:r w:rsidR="00102D87" w:rsidDel="00322D60">
          <w:rPr>
            <w:szCs w:val="24"/>
          </w:rPr>
          <w:delText xml:space="preserve">, </w:delText>
        </w:r>
        <w:r w:rsidR="00102D87" w:rsidRPr="00872163" w:rsidDel="00322D60">
          <w:rPr>
            <w:i/>
            <w:szCs w:val="24"/>
          </w:rPr>
          <w:delText>p</w:delText>
        </w:r>
        <w:r w:rsidR="00102D87" w:rsidRPr="00E741D4" w:rsidDel="00322D60">
          <w:rPr>
            <w:szCs w:val="24"/>
          </w:rPr>
          <w:delText> &lt; .</w:delText>
        </w:r>
        <w:r w:rsidR="00102D87" w:rsidRPr="00872163" w:rsidDel="00322D60">
          <w:rPr>
            <w:szCs w:val="24"/>
          </w:rPr>
          <w:delText>001</w:delText>
        </w:r>
        <w:r w:rsidR="001122EB" w:rsidRPr="00872163" w:rsidDel="00322D60">
          <w:rPr>
            <w:szCs w:val="24"/>
          </w:rPr>
          <w:delText xml:space="preserve">; </w:delText>
        </w:r>
        <w:r w:rsidR="001122EB" w:rsidRPr="00872163" w:rsidDel="00322D60">
          <w:rPr>
            <w:i/>
            <w:szCs w:val="24"/>
          </w:rPr>
          <w:delText>γ</w:delText>
        </w:r>
        <w:r w:rsidR="001122EB" w:rsidRPr="00872163" w:rsidDel="00322D60">
          <w:rPr>
            <w:i/>
            <w:szCs w:val="24"/>
            <w:vertAlign w:val="subscript"/>
          </w:rPr>
          <w:delText>1Target</w:delText>
        </w:r>
        <w:r w:rsidR="00E741D4" w:rsidRPr="00E741D4" w:rsidDel="00322D60">
          <w:rPr>
            <w:szCs w:val="24"/>
          </w:rPr>
          <w:delText> = −6.</w:delText>
        </w:r>
        <w:r w:rsidR="001122EB" w:rsidRPr="00872163" w:rsidDel="00322D60">
          <w:rPr>
            <w:szCs w:val="24"/>
          </w:rPr>
          <w:delText xml:space="preserve">33, </w:delText>
        </w:r>
        <w:r w:rsidR="001122EB" w:rsidRPr="00872163" w:rsidDel="00322D60">
          <w:rPr>
            <w:i/>
            <w:szCs w:val="24"/>
          </w:rPr>
          <w:delText>SE</w:delText>
        </w:r>
        <w:r w:rsidR="00E741D4" w:rsidRPr="00E741D4" w:rsidDel="00322D60">
          <w:rPr>
            <w:szCs w:val="24"/>
          </w:rPr>
          <w:delText> = </w:delText>
        </w:r>
        <w:r w:rsidR="001122EB" w:rsidRPr="00872163" w:rsidDel="00322D60">
          <w:rPr>
            <w:szCs w:val="24"/>
          </w:rPr>
          <w:delText>0.</w:delText>
        </w:r>
        <w:r w:rsidR="00102D87" w:rsidDel="00322D60">
          <w:rPr>
            <w:szCs w:val="24"/>
          </w:rPr>
          <w:delText>50</w:delText>
        </w:r>
        <w:r w:rsidR="001122EB" w:rsidRPr="00872163" w:rsidDel="00322D60">
          <w:rPr>
            <w:szCs w:val="24"/>
          </w:rPr>
          <w:delText xml:space="preserve">, </w:delText>
        </w:r>
        <w:r w:rsidR="001122EB" w:rsidRPr="00872163" w:rsidDel="00322D60">
          <w:rPr>
            <w:i/>
            <w:szCs w:val="24"/>
          </w:rPr>
          <w:delText>t</w:delText>
        </w:r>
        <w:r w:rsidR="00E741D4" w:rsidRPr="00E741D4" w:rsidDel="00322D60">
          <w:rPr>
            <w:szCs w:val="24"/>
          </w:rPr>
          <w:delText> = </w:delText>
        </w:r>
        <w:r w:rsidR="001122EB" w:rsidRPr="00872163" w:rsidDel="00322D60">
          <w:rPr>
            <w:szCs w:val="24"/>
          </w:rPr>
          <w:delText>2.8</w:delText>
        </w:r>
        <w:r w:rsidR="00102D87" w:rsidDel="00322D60">
          <w:rPr>
            <w:szCs w:val="24"/>
          </w:rPr>
          <w:delText>4</w:delText>
        </w:r>
        <w:r w:rsidR="001122EB" w:rsidRPr="00872163" w:rsidDel="00322D60">
          <w:rPr>
            <w:szCs w:val="24"/>
          </w:rPr>
          <w:delText xml:space="preserve">, </w:delText>
        </w:r>
        <w:r w:rsidR="00E741D4" w:rsidDel="00322D60">
          <w:rPr>
            <w:i/>
            <w:szCs w:val="24"/>
          </w:rPr>
          <w:delText>p</w:delText>
        </w:r>
        <w:r w:rsidR="00E741D4" w:rsidRPr="00E741D4" w:rsidDel="00322D60">
          <w:rPr>
            <w:szCs w:val="24"/>
          </w:rPr>
          <w:delText> = </w:delText>
        </w:r>
        <w:r w:rsidR="00E741D4" w:rsidDel="00322D60">
          <w:rPr>
            <w:i/>
            <w:szCs w:val="24"/>
          </w:rPr>
          <w:delText>.</w:delText>
        </w:r>
        <w:r w:rsidR="00B803E7" w:rsidRPr="00872163" w:rsidDel="00322D60">
          <w:rPr>
            <w:szCs w:val="24"/>
          </w:rPr>
          <w:delText>005</w:delText>
        </w:r>
        <w:r w:rsidR="001122EB" w:rsidRPr="00872163" w:rsidDel="00322D60">
          <w:rPr>
            <w:szCs w:val="24"/>
          </w:rPr>
          <w:delText xml:space="preserve"> ; </w:delText>
        </w:r>
        <w:r w:rsidR="001122EB" w:rsidRPr="00872163" w:rsidDel="00322D60">
          <w:rPr>
            <w:i/>
            <w:szCs w:val="24"/>
          </w:rPr>
          <w:delText>γ</w:delText>
        </w:r>
        <w:r w:rsidR="001122EB" w:rsidRPr="00872163" w:rsidDel="00322D60">
          <w:rPr>
            <w:i/>
            <w:szCs w:val="24"/>
            <w:vertAlign w:val="subscript"/>
          </w:rPr>
          <w:delText>2Target</w:delText>
        </w:r>
        <w:r w:rsidR="00E741D4" w:rsidRPr="00E741D4" w:rsidDel="00322D60">
          <w:rPr>
            <w:szCs w:val="24"/>
          </w:rPr>
          <w:delText> = −2.</w:delText>
        </w:r>
        <w:r w:rsidR="001122EB" w:rsidRPr="00872163" w:rsidDel="00322D60">
          <w:rPr>
            <w:szCs w:val="24"/>
          </w:rPr>
          <w:delText xml:space="preserve">45, </w:delText>
        </w:r>
        <w:r w:rsidR="001122EB" w:rsidRPr="00872163" w:rsidDel="00322D60">
          <w:rPr>
            <w:i/>
            <w:szCs w:val="24"/>
          </w:rPr>
          <w:delText>SE</w:delText>
        </w:r>
        <w:r w:rsidR="00E741D4" w:rsidRPr="00E741D4" w:rsidDel="00322D60">
          <w:rPr>
            <w:szCs w:val="24"/>
          </w:rPr>
          <w:delText> = </w:delText>
        </w:r>
        <w:r w:rsidR="001A3FBD" w:rsidRPr="00872163" w:rsidDel="00322D60">
          <w:rPr>
            <w:szCs w:val="24"/>
          </w:rPr>
          <w:delText>0.</w:delText>
        </w:r>
        <w:r w:rsidR="008A2631" w:rsidDel="00322D60">
          <w:rPr>
            <w:szCs w:val="24"/>
          </w:rPr>
          <w:delText>50</w:delText>
        </w:r>
        <w:r w:rsidR="001122EB" w:rsidRPr="00872163" w:rsidDel="00322D60">
          <w:rPr>
            <w:szCs w:val="24"/>
          </w:rPr>
          <w:delText xml:space="preserve">, </w:delText>
        </w:r>
        <w:r w:rsidR="001122EB" w:rsidRPr="00872163" w:rsidDel="00322D60">
          <w:rPr>
            <w:i/>
            <w:szCs w:val="24"/>
          </w:rPr>
          <w:delText>t</w:delText>
        </w:r>
        <w:r w:rsidR="00E741D4" w:rsidRPr="00E741D4" w:rsidDel="00322D60">
          <w:rPr>
            <w:szCs w:val="24"/>
          </w:rPr>
          <w:delText> = </w:delText>
        </w:r>
        <w:r w:rsidR="005078AE" w:rsidRPr="00E741D4" w:rsidDel="00322D60">
          <w:rPr>
            <w:szCs w:val="24"/>
          </w:rPr>
          <w:delText>−</w:delText>
        </w:r>
        <w:r w:rsidR="001A3FBD" w:rsidRPr="00872163" w:rsidDel="00322D60">
          <w:rPr>
            <w:szCs w:val="24"/>
          </w:rPr>
          <w:delText>12.80</w:delText>
        </w:r>
        <w:r w:rsidR="00B803E7" w:rsidRPr="00872163" w:rsidDel="00322D60">
          <w:rPr>
            <w:szCs w:val="24"/>
          </w:rPr>
          <w:delText xml:space="preserve">, </w:delText>
        </w:r>
        <w:r w:rsidR="00B803E7" w:rsidRPr="00872163" w:rsidDel="00322D60">
          <w:rPr>
            <w:i/>
            <w:szCs w:val="24"/>
          </w:rPr>
          <w:delText>p</w:delText>
        </w:r>
        <w:r w:rsidR="00E741D4" w:rsidRPr="00E741D4" w:rsidDel="00322D60">
          <w:rPr>
            <w:szCs w:val="24"/>
          </w:rPr>
          <w:delText> &lt; .</w:delText>
        </w:r>
        <w:r w:rsidR="00B803E7" w:rsidRPr="00872163" w:rsidDel="00322D60">
          <w:rPr>
            <w:szCs w:val="24"/>
          </w:rPr>
          <w:delText>001</w:delText>
        </w:r>
        <w:r w:rsidR="001122EB" w:rsidRPr="00872163" w:rsidDel="00322D60">
          <w:rPr>
            <w:szCs w:val="24"/>
          </w:rPr>
          <w:delText xml:space="preserve">; </w:delText>
        </w:r>
        <w:r w:rsidR="001122EB" w:rsidRPr="00872163" w:rsidDel="00322D60">
          <w:rPr>
            <w:i/>
            <w:szCs w:val="24"/>
          </w:rPr>
          <w:delText>γ</w:delText>
        </w:r>
        <w:r w:rsidR="001122EB" w:rsidRPr="00872163" w:rsidDel="00322D60">
          <w:rPr>
            <w:i/>
            <w:szCs w:val="24"/>
            <w:vertAlign w:val="subscript"/>
          </w:rPr>
          <w:delText>3Target</w:delText>
        </w:r>
        <w:r w:rsidR="00E741D4" w:rsidRPr="00E741D4" w:rsidDel="00322D60">
          <w:rPr>
            <w:szCs w:val="24"/>
          </w:rPr>
          <w:delText> = −0.</w:delText>
        </w:r>
        <w:r w:rsidR="001A3FBD" w:rsidRPr="00872163" w:rsidDel="00322D60">
          <w:rPr>
            <w:szCs w:val="24"/>
          </w:rPr>
          <w:delText>57</w:delText>
        </w:r>
        <w:r w:rsidR="001122EB" w:rsidRPr="00872163" w:rsidDel="00322D60">
          <w:rPr>
            <w:szCs w:val="24"/>
          </w:rPr>
          <w:delText xml:space="preserve">, </w:delText>
        </w:r>
        <w:r w:rsidR="001122EB" w:rsidRPr="00872163" w:rsidDel="00322D60">
          <w:rPr>
            <w:i/>
            <w:szCs w:val="24"/>
          </w:rPr>
          <w:delText>SE</w:delText>
        </w:r>
        <w:r w:rsidR="00E741D4" w:rsidRPr="00E741D4" w:rsidDel="00322D60">
          <w:rPr>
            <w:szCs w:val="24"/>
          </w:rPr>
          <w:delText> = </w:delText>
        </w:r>
        <w:r w:rsidR="001A3FBD" w:rsidRPr="00872163" w:rsidDel="00322D60">
          <w:rPr>
            <w:szCs w:val="24"/>
          </w:rPr>
          <w:delText>0.24</w:delText>
        </w:r>
        <w:r w:rsidR="001122EB" w:rsidRPr="00872163" w:rsidDel="00322D60">
          <w:rPr>
            <w:szCs w:val="24"/>
          </w:rPr>
          <w:delText xml:space="preserve">, </w:delText>
        </w:r>
        <w:r w:rsidR="001122EB" w:rsidRPr="00872163" w:rsidDel="00322D60">
          <w:rPr>
            <w:i/>
            <w:szCs w:val="24"/>
          </w:rPr>
          <w:delText>t</w:delText>
        </w:r>
        <w:r w:rsidR="00E741D4" w:rsidRPr="00E741D4" w:rsidDel="00322D60">
          <w:rPr>
            <w:szCs w:val="24"/>
          </w:rPr>
          <w:delText> = −7.</w:delText>
        </w:r>
        <w:r w:rsidR="001A3FBD" w:rsidRPr="00872163" w:rsidDel="00322D60">
          <w:rPr>
            <w:szCs w:val="24"/>
          </w:rPr>
          <w:delText>56</w:delText>
        </w:r>
        <w:r w:rsidR="001122EB" w:rsidRPr="00872163" w:rsidDel="00322D60">
          <w:rPr>
            <w:szCs w:val="24"/>
          </w:rPr>
          <w:delText xml:space="preserve">, </w:delText>
        </w:r>
        <w:r w:rsidR="001122EB" w:rsidRPr="00872163" w:rsidDel="00322D60">
          <w:rPr>
            <w:i/>
            <w:szCs w:val="24"/>
          </w:rPr>
          <w:delText>p</w:delText>
        </w:r>
        <w:r w:rsidR="00E741D4" w:rsidRPr="00E741D4" w:rsidDel="00322D60">
          <w:rPr>
            <w:szCs w:val="24"/>
          </w:rPr>
          <w:delText> &lt; .</w:delText>
        </w:r>
        <w:r w:rsidR="00B803E7" w:rsidRPr="00872163" w:rsidDel="00322D60">
          <w:rPr>
            <w:szCs w:val="24"/>
          </w:rPr>
          <w:delText>001</w:delText>
        </w:r>
        <w:r w:rsidR="001122EB" w:rsidRPr="00872163" w:rsidDel="00322D60">
          <w:rPr>
            <w:szCs w:val="24"/>
          </w:rPr>
          <w:delText xml:space="preserve">]. </w:delText>
        </w:r>
        <w:r w:rsidR="001A3FBD" w:rsidRPr="00872163" w:rsidDel="00322D60">
          <w:rPr>
            <w:szCs w:val="24"/>
          </w:rPr>
          <w:delText xml:space="preserve">There was also an effect of </w:delText>
        </w:r>
        <w:r w:rsidR="005078AE" w:rsidDel="00322D60">
          <w:rPr>
            <w:szCs w:val="24"/>
          </w:rPr>
          <w:delText xml:space="preserve">vocabulary </w:delText>
        </w:r>
        <w:r w:rsidR="001A3FBD" w:rsidRPr="00872163" w:rsidDel="00322D60">
          <w:rPr>
            <w:szCs w:val="24"/>
          </w:rPr>
          <w:delText>on target-initial trials</w:delText>
        </w:r>
        <w:r w:rsidR="0017318D" w:rsidDel="00322D60">
          <w:rPr>
            <w:szCs w:val="24"/>
          </w:rPr>
          <w:delText>,</w:delText>
        </w:r>
        <w:r w:rsidR="005078AE" w:rsidDel="00322D60">
          <w:rPr>
            <w:szCs w:val="24"/>
          </w:rPr>
          <w:delText xml:space="preserve"> such</w:delText>
        </w:r>
        <w:r w:rsidR="001A3FBD" w:rsidRPr="00872163" w:rsidDel="00322D60">
          <w:rPr>
            <w:szCs w:val="24"/>
          </w:rPr>
          <w:delText xml:space="preserve"> that children with larger vocabularies look</w:delText>
        </w:r>
        <w:r w:rsidR="005078AE" w:rsidDel="00322D60">
          <w:rPr>
            <w:szCs w:val="24"/>
          </w:rPr>
          <w:delText>ed</w:delText>
        </w:r>
        <w:r w:rsidR="001A3FBD" w:rsidRPr="00872163" w:rsidDel="00322D60">
          <w:rPr>
            <w:szCs w:val="24"/>
          </w:rPr>
          <w:delText xml:space="preserve"> reliably to the target image </w:delText>
        </w:r>
        <w:r w:rsidR="005078AE" w:rsidDel="00322D60">
          <w:rPr>
            <w:szCs w:val="24"/>
          </w:rPr>
          <w:delText>[</w:delText>
        </w:r>
        <w:r w:rsidR="001A3FBD" w:rsidRPr="00872163" w:rsidDel="00322D60">
          <w:rPr>
            <w:i/>
            <w:szCs w:val="24"/>
          </w:rPr>
          <w:delText>γ</w:delText>
        </w:r>
        <w:r w:rsidR="00C10914" w:rsidRPr="00872163" w:rsidDel="00322D60">
          <w:rPr>
            <w:i/>
            <w:szCs w:val="24"/>
            <w:vertAlign w:val="subscript"/>
          </w:rPr>
          <w:delText>0</w:delText>
        </w:r>
        <w:r w:rsidR="001A3FBD" w:rsidRPr="00872163" w:rsidDel="00322D60">
          <w:rPr>
            <w:i/>
            <w:szCs w:val="24"/>
            <w:vertAlign w:val="subscript"/>
          </w:rPr>
          <w:delText>Target</w:delText>
        </w:r>
        <w:r w:rsidR="001A3FBD" w:rsidRPr="00872163" w:rsidDel="00322D60">
          <w:rPr>
            <w:i/>
            <w:szCs w:val="24"/>
            <w:vertAlign w:val="subscript"/>
          </w:rPr>
          <w:sym w:font="Symbol" w:char="F0B4"/>
        </w:r>
        <w:r w:rsidR="001A3FBD" w:rsidRPr="00872163" w:rsidDel="00322D60">
          <w:rPr>
            <w:i/>
            <w:szCs w:val="24"/>
            <w:vertAlign w:val="subscript"/>
          </w:rPr>
          <w:delText>EVT</w:delText>
        </w:r>
        <w:r w:rsidR="00E741D4" w:rsidRPr="00E741D4" w:rsidDel="00322D60">
          <w:rPr>
            <w:szCs w:val="24"/>
          </w:rPr>
          <w:delText> = −0.</w:delText>
        </w:r>
        <w:r w:rsidR="001A3FBD" w:rsidRPr="00872163" w:rsidDel="00322D60">
          <w:rPr>
            <w:szCs w:val="24"/>
          </w:rPr>
          <w:delText xml:space="preserve">01, </w:delText>
        </w:r>
        <w:r w:rsidR="001A3FBD" w:rsidRPr="00872163" w:rsidDel="00322D60">
          <w:rPr>
            <w:i/>
            <w:szCs w:val="24"/>
          </w:rPr>
          <w:delText>SE</w:delText>
        </w:r>
        <w:r w:rsidR="00E741D4" w:rsidRPr="00E741D4" w:rsidDel="00322D60">
          <w:rPr>
            <w:szCs w:val="24"/>
          </w:rPr>
          <w:delText> = </w:delText>
        </w:r>
        <w:r w:rsidR="001A3FBD" w:rsidRPr="00872163" w:rsidDel="00322D60">
          <w:rPr>
            <w:szCs w:val="24"/>
          </w:rPr>
          <w:delText>0.0</w:delText>
        </w:r>
        <w:r w:rsidR="008A2631" w:rsidDel="00322D60">
          <w:rPr>
            <w:szCs w:val="24"/>
          </w:rPr>
          <w:delText>1</w:delText>
        </w:r>
        <w:r w:rsidR="001A3FBD" w:rsidRPr="00872163" w:rsidDel="00322D60">
          <w:rPr>
            <w:szCs w:val="24"/>
          </w:rPr>
          <w:delText xml:space="preserve">, </w:delText>
        </w:r>
        <w:r w:rsidR="001A3FBD" w:rsidRPr="00872163" w:rsidDel="00322D60">
          <w:rPr>
            <w:i/>
            <w:szCs w:val="24"/>
          </w:rPr>
          <w:delText>t</w:delText>
        </w:r>
        <w:r w:rsidR="00E741D4" w:rsidRPr="00E741D4" w:rsidDel="00322D60">
          <w:rPr>
            <w:szCs w:val="24"/>
          </w:rPr>
          <w:delText> = −2</w:delText>
        </w:r>
        <w:r w:rsidR="008A2631" w:rsidDel="00322D60">
          <w:rPr>
            <w:szCs w:val="24"/>
          </w:rPr>
          <w:delText>.40</w:delText>
        </w:r>
        <w:r w:rsidR="001A3FBD" w:rsidRPr="00872163" w:rsidDel="00322D60">
          <w:rPr>
            <w:szCs w:val="24"/>
          </w:rPr>
          <w:delText xml:space="preserve">, </w:delText>
        </w:r>
        <w:r w:rsidR="001A3FBD" w:rsidRPr="00872163" w:rsidDel="00322D60">
          <w:rPr>
            <w:i/>
            <w:szCs w:val="24"/>
          </w:rPr>
          <w:delText>p</w:delText>
        </w:r>
        <w:r w:rsidR="00E741D4" w:rsidRPr="00E741D4" w:rsidDel="00322D60">
          <w:rPr>
            <w:szCs w:val="24"/>
          </w:rPr>
          <w:delText> </w:delText>
        </w:r>
        <w:r w:rsidR="008A2631" w:rsidDel="00322D60">
          <w:rPr>
            <w:szCs w:val="24"/>
          </w:rPr>
          <w:delText>=</w:delText>
        </w:r>
        <w:r w:rsidR="00E741D4" w:rsidRPr="00E741D4" w:rsidDel="00322D60">
          <w:rPr>
            <w:szCs w:val="24"/>
          </w:rPr>
          <w:delText> .</w:delText>
        </w:r>
        <w:r w:rsidR="00B803E7" w:rsidRPr="00872163" w:rsidDel="00322D60">
          <w:rPr>
            <w:szCs w:val="24"/>
          </w:rPr>
          <w:delText>01</w:delText>
        </w:r>
        <w:r w:rsidR="008A2631" w:rsidDel="00322D60">
          <w:rPr>
            <w:szCs w:val="24"/>
          </w:rPr>
          <w:delText>7</w:delText>
        </w:r>
        <w:r w:rsidR="001A3FBD" w:rsidRPr="00872163" w:rsidDel="00322D60">
          <w:rPr>
            <w:szCs w:val="24"/>
          </w:rPr>
          <w:delText xml:space="preserve">]. </w:delText>
        </w:r>
        <w:r w:rsidR="005078AE" w:rsidDel="00322D60">
          <w:rPr>
            <w:szCs w:val="24"/>
          </w:rPr>
          <w:delText>F</w:delText>
        </w:r>
        <w:r w:rsidR="005078AE" w:rsidRPr="00E3031A" w:rsidDel="00322D60">
          <w:rPr>
            <w:szCs w:val="24"/>
          </w:rPr>
          <w:delText>or distractor-initial trials</w:delText>
        </w:r>
        <w:r w:rsidR="005078AE" w:rsidDel="00322D60">
          <w:rPr>
            <w:szCs w:val="24"/>
          </w:rPr>
          <w:delText>,</w:delText>
        </w:r>
        <w:r w:rsidR="005078AE" w:rsidRPr="00E3031A" w:rsidDel="00322D60">
          <w:rPr>
            <w:szCs w:val="24"/>
          </w:rPr>
          <w:delText xml:space="preserve"> </w:delText>
        </w:r>
        <w:r w:rsidR="005078AE" w:rsidDel="00322D60">
          <w:rPr>
            <w:szCs w:val="24"/>
          </w:rPr>
          <w:delText>t</w:delText>
        </w:r>
        <w:r w:rsidR="005078AE" w:rsidRPr="00872163" w:rsidDel="00322D60">
          <w:rPr>
            <w:szCs w:val="24"/>
          </w:rPr>
          <w:delText xml:space="preserve">here </w:delText>
        </w:r>
        <w:r w:rsidR="001122EB" w:rsidRPr="00872163" w:rsidDel="00322D60">
          <w:rPr>
            <w:szCs w:val="24"/>
          </w:rPr>
          <w:delText>was a</w:delText>
        </w:r>
        <w:r w:rsidR="001A3FBD" w:rsidRPr="00872163" w:rsidDel="00322D60">
          <w:rPr>
            <w:szCs w:val="24"/>
          </w:rPr>
          <w:delText>lso a</w:delText>
        </w:r>
        <w:r w:rsidR="001122EB" w:rsidRPr="00872163" w:rsidDel="00322D60">
          <w:rPr>
            <w:szCs w:val="24"/>
          </w:rPr>
          <w:delText xml:space="preserve"> s</w:delText>
        </w:r>
        <w:r w:rsidR="000073F2" w:rsidRPr="00872163" w:rsidDel="00322D60">
          <w:rPr>
            <w:szCs w:val="24"/>
          </w:rPr>
          <w:delText>ig</w:delText>
        </w:r>
        <w:r w:rsidR="000073F2" w:rsidRPr="00E3031A" w:rsidDel="00322D60">
          <w:rPr>
            <w:szCs w:val="24"/>
          </w:rPr>
          <w:delText xml:space="preserve">nificant effect of </w:delText>
        </w:r>
        <w:r w:rsidR="005078AE" w:rsidDel="00322D60">
          <w:rPr>
            <w:szCs w:val="24"/>
          </w:rPr>
          <w:delText>vocabulary</w:delText>
        </w:r>
        <w:r w:rsidR="005078AE" w:rsidRPr="00E3031A" w:rsidDel="00322D60">
          <w:rPr>
            <w:szCs w:val="24"/>
          </w:rPr>
          <w:delText xml:space="preserve"> </w:delText>
        </w:r>
        <w:r w:rsidR="000073F2" w:rsidRPr="00E3031A" w:rsidDel="00322D60">
          <w:rPr>
            <w:szCs w:val="24"/>
          </w:rPr>
          <w:delText>on</w:delText>
        </w:r>
        <w:r w:rsidR="005078AE" w:rsidDel="00322D60">
          <w:rPr>
            <w:szCs w:val="24"/>
          </w:rPr>
          <w:delText xml:space="preserve"> the</w:delText>
        </w:r>
        <w:r w:rsidR="000073F2" w:rsidRPr="00E3031A" w:rsidDel="00322D60">
          <w:rPr>
            <w:szCs w:val="24"/>
          </w:rPr>
          <w:delText xml:space="preserve"> intercept, </w:delText>
        </w:r>
        <w:r w:rsidR="001122EB" w:rsidRPr="00E3031A" w:rsidDel="00322D60">
          <w:rPr>
            <w:szCs w:val="24"/>
          </w:rPr>
          <w:delText>Time</w:delText>
        </w:r>
        <w:r w:rsidR="005078AE" w:rsidDel="00322D60">
          <w:rPr>
            <w:szCs w:val="24"/>
          </w:rPr>
          <w:delText>,</w:delText>
        </w:r>
        <w:r w:rsidR="001122EB" w:rsidRPr="00E3031A" w:rsidDel="00322D60">
          <w:rPr>
            <w:szCs w:val="24"/>
          </w:rPr>
          <w:delText xml:space="preserve"> and Time</w:delText>
        </w:r>
        <w:r w:rsidR="001122EB" w:rsidRPr="00E3031A" w:rsidDel="00322D60">
          <w:rPr>
            <w:szCs w:val="24"/>
            <w:vertAlign w:val="superscript"/>
          </w:rPr>
          <w:delText>2</w:delText>
        </w:r>
        <w:r w:rsidR="001122EB" w:rsidRPr="00E3031A" w:rsidDel="00322D60">
          <w:rPr>
            <w:szCs w:val="24"/>
          </w:rPr>
          <w:delText xml:space="preserve"> [</w:delText>
        </w:r>
        <w:r w:rsidR="001122EB" w:rsidRPr="00E3031A" w:rsidDel="00322D60">
          <w:rPr>
            <w:i/>
            <w:szCs w:val="24"/>
          </w:rPr>
          <w:delText>γ</w:delText>
        </w:r>
        <w:r w:rsidR="001122EB" w:rsidRPr="00E3031A" w:rsidDel="00322D60">
          <w:rPr>
            <w:i/>
            <w:szCs w:val="24"/>
            <w:vertAlign w:val="subscript"/>
          </w:rPr>
          <w:delText>0EVT</w:delText>
        </w:r>
        <w:r w:rsidR="00E741D4" w:rsidRPr="00E741D4" w:rsidDel="00322D60">
          <w:rPr>
            <w:szCs w:val="24"/>
          </w:rPr>
          <w:delText> = </w:delText>
        </w:r>
        <w:r w:rsidR="001122EB" w:rsidRPr="00872163" w:rsidDel="00322D60">
          <w:rPr>
            <w:szCs w:val="24"/>
          </w:rPr>
          <w:delText xml:space="preserve">0.03, </w:delText>
        </w:r>
        <w:r w:rsidR="001122EB" w:rsidRPr="00872163" w:rsidDel="00322D60">
          <w:rPr>
            <w:i/>
            <w:szCs w:val="24"/>
          </w:rPr>
          <w:delText>SE</w:delText>
        </w:r>
        <w:r w:rsidR="00E741D4" w:rsidRPr="00E741D4" w:rsidDel="00322D60">
          <w:rPr>
            <w:szCs w:val="24"/>
          </w:rPr>
          <w:delText> = </w:delText>
        </w:r>
        <w:r w:rsidR="001122EB" w:rsidRPr="00872163" w:rsidDel="00322D60">
          <w:rPr>
            <w:szCs w:val="24"/>
          </w:rPr>
          <w:delText xml:space="preserve">0.004, </w:delText>
        </w:r>
        <w:r w:rsidR="001122EB" w:rsidRPr="00872163" w:rsidDel="00322D60">
          <w:rPr>
            <w:i/>
            <w:szCs w:val="24"/>
          </w:rPr>
          <w:delText>t</w:delText>
        </w:r>
        <w:r w:rsidR="00E741D4" w:rsidRPr="00E741D4" w:rsidDel="00322D60">
          <w:rPr>
            <w:szCs w:val="24"/>
          </w:rPr>
          <w:delText> = </w:delText>
        </w:r>
        <w:r w:rsidR="001122EB" w:rsidRPr="00872163" w:rsidDel="00322D60">
          <w:rPr>
            <w:szCs w:val="24"/>
          </w:rPr>
          <w:delText xml:space="preserve">6.06, </w:delText>
        </w:r>
        <w:r w:rsidR="001122EB" w:rsidRPr="00872163" w:rsidDel="00322D60">
          <w:rPr>
            <w:i/>
            <w:szCs w:val="24"/>
          </w:rPr>
          <w:delText>p</w:delText>
        </w:r>
        <w:r w:rsidR="00E741D4" w:rsidRPr="00E741D4" w:rsidDel="00322D60">
          <w:rPr>
            <w:szCs w:val="24"/>
          </w:rPr>
          <w:delText> &lt; .</w:delText>
        </w:r>
        <w:r w:rsidR="00016ACA" w:rsidRPr="00872163" w:rsidDel="00322D60">
          <w:rPr>
            <w:szCs w:val="24"/>
          </w:rPr>
          <w:delText>001;</w:delText>
        </w:r>
        <w:r w:rsidR="001122EB" w:rsidRPr="00872163" w:rsidDel="00322D60">
          <w:rPr>
            <w:szCs w:val="24"/>
          </w:rPr>
          <w:delText xml:space="preserve"> </w:delText>
        </w:r>
        <w:r w:rsidR="001122EB" w:rsidRPr="00872163" w:rsidDel="00322D60">
          <w:rPr>
            <w:i/>
            <w:szCs w:val="24"/>
          </w:rPr>
          <w:delText>γ</w:delText>
        </w:r>
        <w:r w:rsidR="001122EB" w:rsidRPr="00872163" w:rsidDel="00322D60">
          <w:rPr>
            <w:i/>
            <w:szCs w:val="24"/>
            <w:vertAlign w:val="subscript"/>
          </w:rPr>
          <w:delText>1EVT</w:delText>
        </w:r>
        <w:r w:rsidR="00E741D4" w:rsidRPr="00E741D4" w:rsidDel="00322D60">
          <w:rPr>
            <w:szCs w:val="24"/>
          </w:rPr>
          <w:delText> = </w:delText>
        </w:r>
        <w:r w:rsidR="001122EB" w:rsidRPr="00872163" w:rsidDel="00322D60">
          <w:rPr>
            <w:szCs w:val="24"/>
          </w:rPr>
          <w:delText xml:space="preserve">0.05, </w:delText>
        </w:r>
        <w:r w:rsidR="001122EB" w:rsidRPr="00872163" w:rsidDel="00322D60">
          <w:rPr>
            <w:i/>
            <w:szCs w:val="24"/>
          </w:rPr>
          <w:delText>SE</w:delText>
        </w:r>
        <w:r w:rsidR="00E741D4" w:rsidRPr="00E741D4" w:rsidDel="00322D60">
          <w:rPr>
            <w:szCs w:val="24"/>
          </w:rPr>
          <w:delText> = </w:delText>
        </w:r>
        <w:r w:rsidR="001122EB" w:rsidRPr="00872163" w:rsidDel="00322D60">
          <w:rPr>
            <w:szCs w:val="24"/>
          </w:rPr>
          <w:delText>0.0</w:delText>
        </w:r>
        <w:r w:rsidR="008A2631" w:rsidDel="00322D60">
          <w:rPr>
            <w:szCs w:val="24"/>
          </w:rPr>
          <w:delText>2</w:delText>
        </w:r>
        <w:r w:rsidR="001122EB" w:rsidRPr="00872163" w:rsidDel="00322D60">
          <w:rPr>
            <w:szCs w:val="24"/>
          </w:rPr>
          <w:delText xml:space="preserve">, </w:delText>
        </w:r>
        <w:r w:rsidR="001122EB" w:rsidRPr="00872163" w:rsidDel="00322D60">
          <w:rPr>
            <w:i/>
            <w:szCs w:val="24"/>
          </w:rPr>
          <w:delText>t</w:delText>
        </w:r>
        <w:r w:rsidR="00E741D4" w:rsidRPr="00E741D4" w:rsidDel="00322D60">
          <w:rPr>
            <w:szCs w:val="24"/>
          </w:rPr>
          <w:delText> = </w:delText>
        </w:r>
        <w:r w:rsidR="001122EB" w:rsidRPr="00872163" w:rsidDel="00322D60">
          <w:rPr>
            <w:szCs w:val="24"/>
          </w:rPr>
          <w:delText>2.8</w:delText>
        </w:r>
        <w:r w:rsidR="008A2631" w:rsidDel="00322D60">
          <w:rPr>
            <w:szCs w:val="24"/>
          </w:rPr>
          <w:delText>4</w:delText>
        </w:r>
        <w:r w:rsidR="001122EB" w:rsidRPr="00872163" w:rsidDel="00322D60">
          <w:rPr>
            <w:szCs w:val="24"/>
          </w:rPr>
          <w:delText xml:space="preserve">, </w:delText>
        </w:r>
        <w:r w:rsidR="00E741D4" w:rsidDel="00322D60">
          <w:rPr>
            <w:i/>
            <w:szCs w:val="24"/>
          </w:rPr>
          <w:delText>p</w:delText>
        </w:r>
        <w:r w:rsidR="00E741D4" w:rsidRPr="00E741D4" w:rsidDel="00322D60">
          <w:rPr>
            <w:szCs w:val="24"/>
          </w:rPr>
          <w:delText> = </w:delText>
        </w:r>
        <w:r w:rsidR="00E741D4" w:rsidDel="00322D60">
          <w:rPr>
            <w:i/>
            <w:szCs w:val="24"/>
          </w:rPr>
          <w:delText>.</w:delText>
        </w:r>
        <w:r w:rsidR="00B803E7" w:rsidRPr="00872163" w:rsidDel="00322D60">
          <w:rPr>
            <w:szCs w:val="24"/>
          </w:rPr>
          <w:delText>00</w:delText>
        </w:r>
        <w:r w:rsidR="008A2631" w:rsidDel="00322D60">
          <w:rPr>
            <w:szCs w:val="24"/>
          </w:rPr>
          <w:delText>5</w:delText>
        </w:r>
        <w:r w:rsidR="001122EB" w:rsidRPr="00872163" w:rsidDel="00322D60">
          <w:rPr>
            <w:szCs w:val="24"/>
          </w:rPr>
          <w:delText xml:space="preserve">; </w:delText>
        </w:r>
        <w:r w:rsidR="001122EB" w:rsidRPr="00872163" w:rsidDel="00322D60">
          <w:rPr>
            <w:i/>
            <w:szCs w:val="24"/>
          </w:rPr>
          <w:delText>γ</w:delText>
        </w:r>
        <w:r w:rsidR="001122EB" w:rsidRPr="00872163" w:rsidDel="00322D60">
          <w:rPr>
            <w:i/>
            <w:szCs w:val="24"/>
            <w:vertAlign w:val="subscript"/>
          </w:rPr>
          <w:delText>2EVT</w:delText>
        </w:r>
        <w:r w:rsidR="00E741D4" w:rsidRPr="00E741D4" w:rsidDel="00322D60">
          <w:rPr>
            <w:szCs w:val="24"/>
          </w:rPr>
          <w:delText> = </w:delText>
        </w:r>
        <w:r w:rsidR="001122EB" w:rsidRPr="00872163" w:rsidDel="00322D60">
          <w:rPr>
            <w:szCs w:val="24"/>
          </w:rPr>
          <w:delText xml:space="preserve">0.03, </w:delText>
        </w:r>
        <w:r w:rsidR="001122EB" w:rsidRPr="00872163" w:rsidDel="00322D60">
          <w:rPr>
            <w:i/>
            <w:szCs w:val="24"/>
          </w:rPr>
          <w:delText>SE</w:delText>
        </w:r>
        <w:r w:rsidR="00E741D4" w:rsidRPr="00E741D4" w:rsidDel="00322D60">
          <w:rPr>
            <w:szCs w:val="24"/>
          </w:rPr>
          <w:delText> = </w:delText>
        </w:r>
        <w:r w:rsidR="001122EB" w:rsidRPr="00872163" w:rsidDel="00322D60">
          <w:rPr>
            <w:szCs w:val="24"/>
          </w:rPr>
          <w:delText xml:space="preserve">0.01, </w:delText>
        </w:r>
        <w:r w:rsidR="001122EB" w:rsidRPr="00872163" w:rsidDel="00322D60">
          <w:rPr>
            <w:i/>
            <w:szCs w:val="24"/>
          </w:rPr>
          <w:delText>t</w:delText>
        </w:r>
        <w:r w:rsidR="00E741D4" w:rsidRPr="00E741D4" w:rsidDel="00322D60">
          <w:rPr>
            <w:szCs w:val="24"/>
          </w:rPr>
          <w:delText> = </w:delText>
        </w:r>
        <w:r w:rsidR="001122EB" w:rsidRPr="00872163" w:rsidDel="00322D60">
          <w:rPr>
            <w:szCs w:val="24"/>
          </w:rPr>
          <w:delText>2.5</w:delText>
        </w:r>
        <w:r w:rsidR="008A2631" w:rsidDel="00322D60">
          <w:rPr>
            <w:szCs w:val="24"/>
          </w:rPr>
          <w:delText>8</w:delText>
        </w:r>
        <w:r w:rsidR="001122EB" w:rsidRPr="00872163" w:rsidDel="00322D60">
          <w:rPr>
            <w:szCs w:val="24"/>
          </w:rPr>
          <w:delText xml:space="preserve">, </w:delText>
        </w:r>
        <w:r w:rsidR="00E741D4" w:rsidDel="00322D60">
          <w:rPr>
            <w:i/>
            <w:szCs w:val="24"/>
          </w:rPr>
          <w:delText>p</w:delText>
        </w:r>
        <w:r w:rsidR="00E741D4" w:rsidRPr="00E741D4" w:rsidDel="00322D60">
          <w:rPr>
            <w:szCs w:val="24"/>
          </w:rPr>
          <w:delText> = </w:delText>
        </w:r>
        <w:r w:rsidR="00E741D4" w:rsidDel="00322D60">
          <w:rPr>
            <w:i/>
            <w:szCs w:val="24"/>
          </w:rPr>
          <w:delText>.</w:delText>
        </w:r>
        <w:r w:rsidR="00B803E7" w:rsidRPr="00872163" w:rsidDel="00322D60">
          <w:rPr>
            <w:szCs w:val="24"/>
          </w:rPr>
          <w:delText>01</w:delText>
        </w:r>
        <w:r w:rsidR="001A3FBD" w:rsidRPr="00872163" w:rsidDel="00322D60">
          <w:rPr>
            <w:szCs w:val="24"/>
          </w:rPr>
          <w:delText>]</w:delText>
        </w:r>
        <w:r w:rsidR="005078AE" w:rsidDel="00322D60">
          <w:rPr>
            <w:szCs w:val="24"/>
          </w:rPr>
          <w:delText>.</w:delText>
        </w:r>
        <w:r w:rsidR="001122EB" w:rsidRPr="00872163" w:rsidDel="00322D60">
          <w:rPr>
            <w:szCs w:val="24"/>
          </w:rPr>
          <w:delText xml:space="preserve"> </w:delText>
        </w:r>
        <w:r w:rsidR="005078AE" w:rsidDel="00322D60">
          <w:rPr>
            <w:szCs w:val="24"/>
          </w:rPr>
          <w:delText>C</w:delText>
        </w:r>
        <w:r w:rsidR="005078AE" w:rsidRPr="00872163" w:rsidDel="00322D60">
          <w:rPr>
            <w:szCs w:val="24"/>
          </w:rPr>
          <w:delText xml:space="preserve">hildren </w:delText>
        </w:r>
        <w:r w:rsidR="001122EB" w:rsidRPr="00872163" w:rsidDel="00322D60">
          <w:rPr>
            <w:szCs w:val="24"/>
          </w:rPr>
          <w:delText xml:space="preserve">with larger expressive vocabularies </w:delText>
        </w:r>
        <w:r w:rsidR="005078AE" w:rsidDel="00322D60">
          <w:rPr>
            <w:szCs w:val="24"/>
          </w:rPr>
          <w:delText xml:space="preserve">more reliably looked to the target image and more quickly rejected </w:delText>
        </w:r>
        <w:r w:rsidR="001122EB" w:rsidRPr="00872163" w:rsidDel="00322D60">
          <w:rPr>
            <w:szCs w:val="24"/>
          </w:rPr>
          <w:delText xml:space="preserve">the distractor and </w:delText>
        </w:r>
        <w:r w:rsidR="005078AE" w:rsidDel="00322D60">
          <w:rPr>
            <w:szCs w:val="24"/>
          </w:rPr>
          <w:delText xml:space="preserve">shifted </w:delText>
        </w:r>
        <w:r w:rsidR="001122EB" w:rsidRPr="00872163" w:rsidDel="00322D60">
          <w:rPr>
            <w:szCs w:val="24"/>
          </w:rPr>
          <w:delText>to the target</w:delText>
        </w:r>
        <w:r w:rsidR="005078AE" w:rsidDel="00322D60">
          <w:rPr>
            <w:szCs w:val="24"/>
          </w:rPr>
          <w:delText xml:space="preserve"> image (in terms of </w:delText>
        </w:r>
        <w:r w:rsidR="005078AE" w:rsidRPr="00872163" w:rsidDel="00322D60">
          <w:rPr>
            <w:szCs w:val="24"/>
          </w:rPr>
          <w:delText>rate and acceleration</w:delText>
        </w:r>
        <w:r w:rsidR="005078AE" w:rsidDel="00322D60">
          <w:rPr>
            <w:szCs w:val="24"/>
          </w:rPr>
          <w:delText>)</w:delText>
        </w:r>
        <w:r w:rsidR="001A3FBD" w:rsidRPr="00872163" w:rsidDel="00322D60">
          <w:rPr>
            <w:szCs w:val="24"/>
          </w:rPr>
          <w:delText>.</w:delText>
        </w:r>
        <w:r w:rsidR="00B803E7" w:rsidRPr="00872163" w:rsidDel="00322D60">
          <w:rPr>
            <w:szCs w:val="24"/>
          </w:rPr>
          <w:delText xml:space="preserve"> These patterns can be observed in Figure 6.</w:delText>
        </w:r>
      </w:del>
    </w:p>
    <w:p w14:paraId="5158E136" w14:textId="070D0ABD" w:rsidR="0038013E" w:rsidRPr="00E3031A" w:rsidDel="00322D60" w:rsidRDefault="0038013E" w:rsidP="00872163">
      <w:pPr>
        <w:rPr>
          <w:del w:id="334" w:author="tristan mahr" w:date="2015-05-04T15:54:00Z"/>
          <w:szCs w:val="24"/>
        </w:rPr>
      </w:pPr>
    </w:p>
    <w:p w14:paraId="5E99CAEB" w14:textId="2D3A5262" w:rsidR="00B803E7" w:rsidRPr="00E3031A" w:rsidDel="00322D60" w:rsidRDefault="00B803E7" w:rsidP="00B803E7">
      <w:pPr>
        <w:pBdr>
          <w:top w:val="single" w:sz="12" w:space="1" w:color="auto"/>
          <w:bottom w:val="single" w:sz="12" w:space="1" w:color="auto"/>
        </w:pBdr>
        <w:jc w:val="center"/>
        <w:rPr>
          <w:del w:id="335" w:author="tristan mahr" w:date="2015-05-04T15:54:00Z"/>
          <w:szCs w:val="24"/>
        </w:rPr>
      </w:pPr>
      <w:del w:id="336" w:author="tristan mahr" w:date="2015-05-04T15:54:00Z">
        <w:r w:rsidRPr="00E3031A" w:rsidDel="00322D60">
          <w:rPr>
            <w:szCs w:val="24"/>
          </w:rPr>
          <w:delText>Insert Figure 6 about here</w:delText>
        </w:r>
      </w:del>
    </w:p>
    <w:p w14:paraId="7360C52A" w14:textId="31774355" w:rsidR="00B803E7" w:rsidRPr="00E3031A" w:rsidDel="00322D60" w:rsidRDefault="00B803E7" w:rsidP="00C10914">
      <w:pPr>
        <w:rPr>
          <w:del w:id="337" w:author="tristan mahr" w:date="2015-05-04T15:54:00Z"/>
          <w:szCs w:val="24"/>
        </w:rPr>
      </w:pPr>
    </w:p>
    <w:p w14:paraId="41C3EE7E" w14:textId="53BDC936" w:rsidR="008A79D5" w:rsidRPr="00872163" w:rsidDel="00322D60" w:rsidRDefault="008A79D5" w:rsidP="00872163">
      <w:pPr>
        <w:pStyle w:val="Heading3"/>
        <w:rPr>
          <w:del w:id="338" w:author="tristan mahr" w:date="2015-05-04T15:54:00Z"/>
        </w:rPr>
      </w:pPr>
      <w:del w:id="339" w:author="tristan mahr" w:date="2015-05-04T15:54:00Z">
        <w:r w:rsidRPr="00E3031A" w:rsidDel="00322D60">
          <w:delText>Comparison of looks to phonological and semantic competitors vs. looks to unrelated foil</w:delText>
        </w:r>
      </w:del>
    </w:p>
    <w:p w14:paraId="2F7BD65E" w14:textId="0265A81F" w:rsidR="008A79D5" w:rsidRPr="0084150F" w:rsidDel="00322D60" w:rsidRDefault="00CB7C5B" w:rsidP="00872163">
      <w:pPr>
        <w:rPr>
          <w:del w:id="340" w:author="tristan mahr" w:date="2015-05-04T15:54:00Z"/>
          <w:szCs w:val="24"/>
        </w:rPr>
      </w:pPr>
      <w:del w:id="341" w:author="tristan mahr" w:date="2015-05-04T15:54:00Z">
        <w:r w:rsidDel="00322D60">
          <w:rPr>
            <w:szCs w:val="24"/>
          </w:rPr>
          <w:delText>W</w:delText>
        </w:r>
        <w:r w:rsidR="008A79D5" w:rsidRPr="00872163" w:rsidDel="00322D60">
          <w:rPr>
            <w:szCs w:val="24"/>
          </w:rPr>
          <w:delText xml:space="preserve">e examined differences in </w:delText>
        </w:r>
      </w:del>
      <w:del w:id="342" w:author="tristan mahr" w:date="2015-04-22T10:10:00Z">
        <w:r w:rsidR="008A79D5" w:rsidRPr="00872163" w:rsidDel="00CB7C5B">
          <w:rPr>
            <w:szCs w:val="24"/>
          </w:rPr>
          <w:delText xml:space="preserve">eye </w:delText>
        </w:r>
      </w:del>
      <w:del w:id="343" w:author="tristan mahr" w:date="2015-05-04T15:54:00Z">
        <w:r w:rsidR="008A79D5" w:rsidRPr="00872163" w:rsidDel="00322D60">
          <w:rPr>
            <w:szCs w:val="24"/>
          </w:rPr>
          <w:delText>gaze patterns when the child was looking to specific foils.</w:delText>
        </w:r>
        <w:r w:rsidR="008A79D5" w:rsidRPr="00E3031A" w:rsidDel="00322D60">
          <w:rPr>
            <w:rStyle w:val="CommentReference"/>
            <w:sz w:val="24"/>
            <w:szCs w:val="24"/>
          </w:rPr>
          <w:annotationRef/>
        </w:r>
        <w:r w:rsidR="00E741D4" w:rsidRPr="00872163" w:rsidDel="00322D60">
          <w:rPr>
            <w:szCs w:val="24"/>
          </w:rPr>
          <w:delText xml:space="preserve"> </w:delText>
        </w:r>
        <w:r w:rsidR="008A79D5" w:rsidRPr="00872163" w:rsidDel="00322D60">
          <w:rPr>
            <w:szCs w:val="24"/>
          </w:rPr>
          <w:delText xml:space="preserve">The empirical logits were calculated in the same fashion as described in Experiment 1. </w:delText>
        </w:r>
        <w:r w:rsidDel="00322D60">
          <w:rPr>
            <w:szCs w:val="24"/>
          </w:rPr>
          <w:delText>T</w:delText>
        </w:r>
        <w:r w:rsidR="008A79D5" w:rsidRPr="00872163" w:rsidDel="00322D60">
          <w:rPr>
            <w:szCs w:val="24"/>
          </w:rPr>
          <w:delText>hese analyses were conducted using time bins starting at 250 after word onset and ending at the point at which the curves converged</w:delText>
        </w:r>
        <w:r w:rsidDel="00322D60">
          <w:rPr>
            <w:szCs w:val="24"/>
          </w:rPr>
          <w:delText>, as in Experiment 1</w:delText>
        </w:r>
        <w:r w:rsidR="00016ACA" w:rsidRPr="00872163" w:rsidDel="00322D60">
          <w:rPr>
            <w:szCs w:val="24"/>
          </w:rPr>
          <w:delText xml:space="preserve">. </w:delText>
        </w:r>
        <w:r w:rsidR="008A79D5" w:rsidRPr="00872163" w:rsidDel="00322D60">
          <w:rPr>
            <w:szCs w:val="24"/>
          </w:rPr>
          <w:delText xml:space="preserve">For the phonological vs. unrelated foils, this </w:delText>
        </w:r>
        <w:r w:rsidDel="00322D60">
          <w:rPr>
            <w:szCs w:val="24"/>
          </w:rPr>
          <w:delText xml:space="preserve">time </w:delText>
        </w:r>
        <w:r w:rsidR="008A79D5" w:rsidRPr="00872163" w:rsidDel="00322D60">
          <w:rPr>
            <w:szCs w:val="24"/>
          </w:rPr>
          <w:delText>was 1</w:delText>
        </w:r>
        <w:r w:rsidDel="00322D60">
          <w:rPr>
            <w:szCs w:val="24"/>
          </w:rPr>
          <w:delText>,</w:delText>
        </w:r>
        <w:r w:rsidR="008A79D5" w:rsidRPr="00872163" w:rsidDel="00322D60">
          <w:rPr>
            <w:szCs w:val="24"/>
          </w:rPr>
          <w:delText>200 ms</w:delText>
        </w:r>
        <w:r w:rsidR="00016ACA" w:rsidRPr="00872163" w:rsidDel="00322D60">
          <w:rPr>
            <w:szCs w:val="24"/>
          </w:rPr>
          <w:delText xml:space="preserve">. </w:delText>
        </w:r>
        <w:r w:rsidR="008A79D5" w:rsidRPr="00E3031A" w:rsidDel="00322D60">
          <w:rPr>
            <w:szCs w:val="24"/>
          </w:rPr>
          <w:delText>For the semantic vs. unrelated analysis</w:delText>
        </w:r>
        <w:r w:rsidDel="00322D60">
          <w:rPr>
            <w:szCs w:val="24"/>
          </w:rPr>
          <w:delText>,</w:delText>
        </w:r>
        <w:r w:rsidR="008A79D5" w:rsidRPr="00E3031A" w:rsidDel="00322D60">
          <w:rPr>
            <w:szCs w:val="24"/>
          </w:rPr>
          <w:delText xml:space="preserve"> all bins from 250 to 1</w:delText>
        </w:r>
        <w:r w:rsidDel="00322D60">
          <w:rPr>
            <w:szCs w:val="24"/>
          </w:rPr>
          <w:delText>,</w:delText>
        </w:r>
        <w:r w:rsidR="0017318D" w:rsidDel="00322D60">
          <w:rPr>
            <w:szCs w:val="24"/>
          </w:rPr>
          <w:delText>750 ms were used</w:delText>
        </w:r>
        <w:r w:rsidR="008A79D5" w:rsidRPr="00E3031A" w:rsidDel="00322D60">
          <w:rPr>
            <w:szCs w:val="24"/>
          </w:rPr>
          <w:delText xml:space="preserve"> </w:delText>
        </w:r>
        <w:r w:rsidR="00090935" w:rsidDel="00322D60">
          <w:rPr>
            <w:szCs w:val="24"/>
          </w:rPr>
          <w:delText>because</w:delText>
        </w:r>
        <w:r w:rsidR="00090935" w:rsidRPr="00E3031A" w:rsidDel="00322D60">
          <w:rPr>
            <w:szCs w:val="24"/>
          </w:rPr>
          <w:delText xml:space="preserve"> </w:delText>
        </w:r>
        <w:r w:rsidR="008A79D5" w:rsidRPr="00E3031A" w:rsidDel="00322D60">
          <w:rPr>
            <w:szCs w:val="24"/>
          </w:rPr>
          <w:delText>the two curves did not converge.</w:delText>
        </w:r>
        <w:r w:rsidDel="00322D60">
          <w:rPr>
            <w:szCs w:val="24"/>
          </w:rPr>
          <w:delText xml:space="preserve"> </w:delText>
        </w:r>
        <w:r w:rsidR="0017318D" w:rsidDel="00322D60">
          <w:rPr>
            <w:szCs w:val="24"/>
          </w:rPr>
          <w:delText>Due to the fact that</w:delText>
        </w:r>
        <w:r w:rsidR="00AF337E" w:rsidDel="00322D60">
          <w:rPr>
            <w:szCs w:val="24"/>
          </w:rPr>
          <w:delText xml:space="preserve"> the curves converged quickly in the phonological vs. unrelated foils comparison, the models did not include </w:delText>
        </w:r>
        <w:r w:rsidR="00AF337E" w:rsidRPr="00872163" w:rsidDel="00322D60">
          <w:rPr>
            <w:szCs w:val="24"/>
          </w:rPr>
          <w:delText>Time</w:delText>
        </w:r>
        <w:r w:rsidR="00AF337E" w:rsidDel="00322D60">
          <w:rPr>
            <w:szCs w:val="24"/>
            <w:vertAlign w:val="superscript"/>
          </w:rPr>
          <w:delText>3</w:delText>
        </w:r>
        <w:r w:rsidR="00AF337E" w:rsidDel="00322D60">
          <w:rPr>
            <w:szCs w:val="24"/>
          </w:rPr>
          <w:delText xml:space="preserve"> parameters.</w:delText>
        </w:r>
      </w:del>
    </w:p>
    <w:p w14:paraId="080479AF" w14:textId="05843FDF" w:rsidR="008A79D5" w:rsidRPr="00872163" w:rsidDel="00322D60" w:rsidRDefault="008A79D5" w:rsidP="00872163">
      <w:pPr>
        <w:rPr>
          <w:del w:id="344" w:author="tristan mahr" w:date="2015-05-04T15:54:00Z"/>
          <w:szCs w:val="24"/>
        </w:rPr>
      </w:pPr>
      <w:del w:id="345" w:author="tristan mahr" w:date="2015-05-04T15:54:00Z">
        <w:r w:rsidRPr="00E3031A" w:rsidDel="00322D60">
          <w:rPr>
            <w:szCs w:val="24"/>
          </w:rPr>
          <w:delText>In comparing the log-odds of looking patterns of phonological vs. target and unrelated vs. target,</w:delText>
        </w:r>
        <w:r w:rsidR="00AF337E" w:rsidDel="00322D60">
          <w:rPr>
            <w:szCs w:val="24"/>
          </w:rPr>
          <w:delText xml:space="preserve"> the two curves had different accelerations. </w:delText>
        </w:r>
        <w:r w:rsidRPr="00E3031A" w:rsidDel="00322D60">
          <w:rPr>
            <w:szCs w:val="24"/>
          </w:rPr>
          <w:delText>The Time</w:delText>
        </w:r>
        <w:r w:rsidRPr="00E3031A" w:rsidDel="00322D60">
          <w:rPr>
            <w:szCs w:val="24"/>
            <w:vertAlign w:val="superscript"/>
          </w:rPr>
          <w:delText>2</w:delText>
        </w:r>
        <w:r w:rsidRPr="00E3031A" w:rsidDel="00322D60">
          <w:rPr>
            <w:szCs w:val="24"/>
          </w:rPr>
          <w:delText xml:space="preserve"> parameter was significant for </w:delText>
        </w:r>
        <w:r w:rsidR="00AF337E" w:rsidDel="00322D60">
          <w:rPr>
            <w:szCs w:val="24"/>
          </w:rPr>
          <w:delText xml:space="preserve">the </w:delText>
        </w:r>
        <w:r w:rsidRPr="00E3031A" w:rsidDel="00322D60">
          <w:rPr>
            <w:szCs w:val="24"/>
          </w:rPr>
          <w:delText>unrelated vs</w:delText>
        </w:r>
        <w:r w:rsidR="008A2631" w:rsidDel="00322D60">
          <w:rPr>
            <w:szCs w:val="24"/>
          </w:rPr>
          <w:delText>.</w:delText>
        </w:r>
        <w:r w:rsidRPr="00E3031A" w:rsidDel="00322D60">
          <w:rPr>
            <w:szCs w:val="24"/>
          </w:rPr>
          <w:delText xml:space="preserve"> target</w:delText>
        </w:r>
        <w:r w:rsidR="00AF337E" w:rsidDel="00322D60">
          <w:rPr>
            <w:szCs w:val="24"/>
          </w:rPr>
          <w:delText xml:space="preserve"> curve</w:delText>
        </w:r>
        <w:r w:rsidR="0017318D" w:rsidDel="00322D60">
          <w:rPr>
            <w:szCs w:val="24"/>
          </w:rPr>
          <w:delText>,</w:delText>
        </w:r>
        <w:r w:rsidRPr="00E3031A" w:rsidDel="00322D60">
          <w:rPr>
            <w:szCs w:val="24"/>
          </w:rPr>
          <w:delText xml:space="preserve"> but not </w:delText>
        </w:r>
        <w:r w:rsidR="00AF337E" w:rsidDel="00322D60">
          <w:rPr>
            <w:szCs w:val="24"/>
          </w:rPr>
          <w:delText xml:space="preserve">for </w:delText>
        </w:r>
        <w:r w:rsidRPr="00E3031A" w:rsidDel="00322D60">
          <w:rPr>
            <w:szCs w:val="24"/>
          </w:rPr>
          <w:delText>phonological vs. target [</w:delText>
        </w:r>
        <w:r w:rsidRPr="00E3031A" w:rsidDel="00322D60">
          <w:rPr>
            <w:i/>
            <w:iCs/>
            <w:szCs w:val="24"/>
          </w:rPr>
          <w:delText>γ</w:delText>
        </w:r>
        <w:r w:rsidRPr="00E3031A" w:rsidDel="00322D60">
          <w:rPr>
            <w:i/>
            <w:iCs/>
            <w:szCs w:val="24"/>
            <w:vertAlign w:val="subscript"/>
          </w:rPr>
          <w:delText>2Target /Phonological</w:delText>
        </w:r>
        <w:r w:rsidR="00E741D4" w:rsidRPr="00E741D4" w:rsidDel="00322D60">
          <w:rPr>
            <w:szCs w:val="24"/>
          </w:rPr>
          <w:delText> = </w:delText>
        </w:r>
        <w:r w:rsidRPr="00872163" w:rsidDel="00322D60">
          <w:rPr>
            <w:szCs w:val="24"/>
          </w:rPr>
          <w:delText xml:space="preserve">0.25, </w:delText>
        </w:r>
        <w:r w:rsidRPr="00872163" w:rsidDel="00322D60">
          <w:rPr>
            <w:i/>
            <w:szCs w:val="24"/>
          </w:rPr>
          <w:delText>SE</w:delText>
        </w:r>
        <w:r w:rsidR="00E741D4" w:rsidRPr="00E741D4" w:rsidDel="00322D60">
          <w:rPr>
            <w:szCs w:val="24"/>
          </w:rPr>
          <w:delText> = </w:delText>
        </w:r>
        <w:r w:rsidRPr="00872163" w:rsidDel="00322D60">
          <w:rPr>
            <w:szCs w:val="24"/>
          </w:rPr>
          <w:delText xml:space="preserve">0.34, </w:delText>
        </w:r>
        <w:r w:rsidRPr="00872163" w:rsidDel="00322D60">
          <w:rPr>
            <w:i/>
            <w:szCs w:val="24"/>
          </w:rPr>
          <w:delText>p</w:delText>
        </w:r>
        <w:r w:rsidR="00E741D4" w:rsidRPr="00E741D4" w:rsidDel="00322D60">
          <w:rPr>
            <w:szCs w:val="24"/>
          </w:rPr>
          <w:delText> = </w:delText>
        </w:r>
        <w:r w:rsidRPr="00872163" w:rsidDel="00322D60">
          <w:rPr>
            <w:szCs w:val="24"/>
          </w:rPr>
          <w:delText>.4</w:delText>
        </w:r>
        <w:r w:rsidR="008A2631" w:rsidDel="00322D60">
          <w:rPr>
            <w:szCs w:val="24"/>
          </w:rPr>
          <w:delText>6</w:delText>
        </w:r>
        <w:r w:rsidRPr="00872163" w:rsidDel="00322D60">
          <w:rPr>
            <w:szCs w:val="24"/>
          </w:rPr>
          <w:delText>;</w:delText>
        </w:r>
        <w:r w:rsidRPr="00872163" w:rsidDel="00322D60">
          <w:rPr>
            <w:i/>
            <w:iCs/>
            <w:szCs w:val="24"/>
          </w:rPr>
          <w:delText xml:space="preserve"> γ</w:delText>
        </w:r>
        <w:r w:rsidRPr="00872163" w:rsidDel="00322D60">
          <w:rPr>
            <w:i/>
            <w:iCs/>
            <w:szCs w:val="24"/>
            <w:vertAlign w:val="subscript"/>
          </w:rPr>
          <w:delText>2Target /Unrelated</w:delText>
        </w:r>
        <w:r w:rsidR="00E741D4" w:rsidRPr="00E741D4" w:rsidDel="00322D60">
          <w:rPr>
            <w:szCs w:val="24"/>
          </w:rPr>
          <w:delText> = </w:delText>
        </w:r>
        <w:r w:rsidRPr="00872163" w:rsidDel="00322D60">
          <w:rPr>
            <w:szCs w:val="24"/>
          </w:rPr>
          <w:delText xml:space="preserve">0.85, </w:delText>
        </w:r>
        <w:r w:rsidRPr="00872163" w:rsidDel="00322D60">
          <w:rPr>
            <w:i/>
            <w:szCs w:val="24"/>
          </w:rPr>
          <w:delText>SE</w:delText>
        </w:r>
        <w:r w:rsidRPr="00872163" w:rsidDel="00322D60">
          <w:rPr>
            <w:szCs w:val="24"/>
          </w:rPr>
          <w:delText xml:space="preserve"> =</w:delText>
        </w:r>
        <w:r w:rsidR="00BA5D7A" w:rsidDel="00322D60">
          <w:rPr>
            <w:szCs w:val="24"/>
          </w:rPr>
          <w:delText xml:space="preserve"> </w:delText>
        </w:r>
        <w:r w:rsidRPr="00872163" w:rsidDel="00322D60">
          <w:rPr>
            <w:szCs w:val="24"/>
          </w:rPr>
          <w:delText xml:space="preserve">0.43, </w:delText>
        </w:r>
        <w:r w:rsidR="00E741D4" w:rsidDel="00322D60">
          <w:rPr>
            <w:i/>
            <w:szCs w:val="24"/>
          </w:rPr>
          <w:delText>p</w:delText>
        </w:r>
        <w:r w:rsidR="00E741D4" w:rsidRPr="00E741D4" w:rsidDel="00322D60">
          <w:rPr>
            <w:szCs w:val="24"/>
          </w:rPr>
          <w:delText> = </w:delText>
        </w:r>
        <w:r w:rsidR="00E741D4" w:rsidDel="00322D60">
          <w:rPr>
            <w:i/>
            <w:szCs w:val="24"/>
          </w:rPr>
          <w:delText>.</w:delText>
        </w:r>
        <w:r w:rsidRPr="00872163" w:rsidDel="00322D60">
          <w:rPr>
            <w:szCs w:val="24"/>
          </w:rPr>
          <w:delText>048]</w:delText>
        </w:r>
        <w:r w:rsidR="00016ACA" w:rsidRPr="00872163" w:rsidDel="00322D60">
          <w:rPr>
            <w:szCs w:val="24"/>
          </w:rPr>
          <w:delText xml:space="preserve">. </w:delText>
        </w:r>
        <w:r w:rsidRPr="00872163" w:rsidDel="00322D60">
          <w:rPr>
            <w:szCs w:val="24"/>
          </w:rPr>
          <w:delText xml:space="preserve">The looking pattern indeed reflected a steeper acceleration in looks to target </w:delText>
        </w:r>
        <w:r w:rsidR="00AF337E" w:rsidDel="00322D60">
          <w:rPr>
            <w:szCs w:val="24"/>
          </w:rPr>
          <w:delText>or</w:delText>
        </w:r>
        <w:r w:rsidR="0017318D" w:rsidDel="00322D60">
          <w:rPr>
            <w:szCs w:val="24"/>
          </w:rPr>
          <w:delText>,</w:delText>
        </w:r>
        <w:r w:rsidR="00AF337E" w:rsidDel="00322D60">
          <w:rPr>
            <w:szCs w:val="24"/>
          </w:rPr>
          <w:delText xml:space="preserve"> put another way, accelerated </w:delText>
        </w:r>
        <w:r w:rsidRPr="00872163" w:rsidDel="00322D60">
          <w:rPr>
            <w:szCs w:val="24"/>
          </w:rPr>
          <w:delText xml:space="preserve">rejection of the unrelated </w:delText>
        </w:r>
        <w:r w:rsidR="00016ACA" w:rsidRPr="00872163" w:rsidDel="00322D60">
          <w:rPr>
            <w:szCs w:val="24"/>
          </w:rPr>
          <w:delText>i</w:delText>
        </w:r>
        <w:r w:rsidRPr="00872163" w:rsidDel="00322D60">
          <w:rPr>
            <w:szCs w:val="24"/>
          </w:rPr>
          <w:delText>mage</w:delText>
        </w:r>
        <w:r w:rsidR="00016ACA" w:rsidRPr="00872163" w:rsidDel="00322D60">
          <w:rPr>
            <w:szCs w:val="24"/>
          </w:rPr>
          <w:delText xml:space="preserve">. </w:delText>
        </w:r>
        <w:r w:rsidRPr="00E3031A" w:rsidDel="00322D60">
          <w:rPr>
            <w:szCs w:val="24"/>
          </w:rPr>
          <w:delText>The intercept term was not significant in either model [</w:delText>
        </w:r>
        <w:r w:rsidRPr="00E3031A" w:rsidDel="00322D60">
          <w:rPr>
            <w:i/>
            <w:iCs/>
            <w:szCs w:val="24"/>
          </w:rPr>
          <w:delText>γ</w:delText>
        </w:r>
        <w:r w:rsidRPr="00E3031A" w:rsidDel="00322D60">
          <w:rPr>
            <w:i/>
            <w:iCs/>
            <w:szCs w:val="24"/>
            <w:vertAlign w:val="subscript"/>
          </w:rPr>
          <w:delText>0Target /Phonological</w:delText>
        </w:r>
        <w:r w:rsidR="00E741D4" w:rsidRPr="00E741D4" w:rsidDel="00322D60">
          <w:rPr>
            <w:szCs w:val="24"/>
          </w:rPr>
          <w:delText> = −0.</w:delText>
        </w:r>
        <w:r w:rsidRPr="00872163" w:rsidDel="00322D60">
          <w:rPr>
            <w:szCs w:val="24"/>
          </w:rPr>
          <w:delText xml:space="preserve">21, </w:delText>
        </w:r>
        <w:r w:rsidRPr="00872163" w:rsidDel="00322D60">
          <w:rPr>
            <w:i/>
            <w:szCs w:val="24"/>
          </w:rPr>
          <w:delText>SE</w:delText>
        </w:r>
        <w:r w:rsidR="00E741D4" w:rsidRPr="00E741D4" w:rsidDel="00322D60">
          <w:rPr>
            <w:szCs w:val="24"/>
          </w:rPr>
          <w:delText> = </w:delText>
        </w:r>
        <w:r w:rsidRPr="00872163" w:rsidDel="00322D60">
          <w:rPr>
            <w:szCs w:val="24"/>
          </w:rPr>
          <w:delText xml:space="preserve">0.17, </w:delText>
        </w:r>
        <w:r w:rsidRPr="00872163" w:rsidDel="00322D60">
          <w:rPr>
            <w:i/>
            <w:szCs w:val="24"/>
          </w:rPr>
          <w:delText>p</w:delText>
        </w:r>
        <w:r w:rsidR="00E741D4" w:rsidRPr="00E741D4" w:rsidDel="00322D60">
          <w:rPr>
            <w:szCs w:val="24"/>
          </w:rPr>
          <w:delText> = </w:delText>
        </w:r>
        <w:r w:rsidRPr="00872163" w:rsidDel="00322D60">
          <w:rPr>
            <w:szCs w:val="24"/>
          </w:rPr>
          <w:delText>.2</w:delText>
        </w:r>
        <w:r w:rsidR="008A2631" w:rsidDel="00322D60">
          <w:rPr>
            <w:szCs w:val="24"/>
          </w:rPr>
          <w:delText>2</w:delText>
        </w:r>
        <w:r w:rsidRPr="00872163" w:rsidDel="00322D60">
          <w:rPr>
            <w:szCs w:val="24"/>
          </w:rPr>
          <w:delText>;</w:delText>
        </w:r>
        <w:r w:rsidRPr="00872163" w:rsidDel="00322D60">
          <w:rPr>
            <w:i/>
            <w:iCs/>
            <w:szCs w:val="24"/>
          </w:rPr>
          <w:delText xml:space="preserve"> γ</w:delText>
        </w:r>
        <w:r w:rsidRPr="00872163" w:rsidDel="00322D60">
          <w:rPr>
            <w:i/>
            <w:iCs/>
            <w:szCs w:val="24"/>
            <w:vertAlign w:val="subscript"/>
          </w:rPr>
          <w:delText>0Target /Unrelated</w:delText>
        </w:r>
        <w:r w:rsidR="00E741D4" w:rsidRPr="00E741D4" w:rsidDel="00322D60">
          <w:rPr>
            <w:szCs w:val="24"/>
          </w:rPr>
          <w:delText> = </w:delText>
        </w:r>
        <w:r w:rsidRPr="00872163" w:rsidDel="00322D60">
          <w:rPr>
            <w:szCs w:val="24"/>
          </w:rPr>
          <w:delText xml:space="preserve">0.23, </w:delText>
        </w:r>
        <w:r w:rsidRPr="00872163" w:rsidDel="00322D60">
          <w:rPr>
            <w:i/>
            <w:szCs w:val="24"/>
          </w:rPr>
          <w:delText>SE</w:delText>
        </w:r>
        <w:r w:rsidRPr="00872163" w:rsidDel="00322D60">
          <w:rPr>
            <w:szCs w:val="24"/>
          </w:rPr>
          <w:delText xml:space="preserve"> =</w:delText>
        </w:r>
        <w:r w:rsidR="00BA5D7A" w:rsidDel="00322D60">
          <w:rPr>
            <w:szCs w:val="24"/>
          </w:rPr>
          <w:delText xml:space="preserve"> </w:delText>
        </w:r>
        <w:r w:rsidRPr="00872163" w:rsidDel="00322D60">
          <w:rPr>
            <w:szCs w:val="24"/>
          </w:rPr>
          <w:delText xml:space="preserve">0.21, </w:delText>
        </w:r>
        <w:r w:rsidRPr="00872163" w:rsidDel="00322D60">
          <w:rPr>
            <w:i/>
            <w:szCs w:val="24"/>
          </w:rPr>
          <w:delText>p</w:delText>
        </w:r>
        <w:r w:rsidR="00E741D4" w:rsidRPr="00E741D4" w:rsidDel="00322D60">
          <w:rPr>
            <w:szCs w:val="24"/>
          </w:rPr>
          <w:delText> = </w:delText>
        </w:r>
        <w:r w:rsidRPr="00872163" w:rsidDel="00322D60">
          <w:rPr>
            <w:szCs w:val="24"/>
          </w:rPr>
          <w:delText xml:space="preserve">.28] and the linear Time term </w:delText>
        </w:r>
        <w:r w:rsidR="00AF337E" w:rsidDel="00322D60">
          <w:rPr>
            <w:szCs w:val="24"/>
          </w:rPr>
          <w:delText xml:space="preserve">did not differ </w:delText>
        </w:r>
        <w:r w:rsidRPr="00872163" w:rsidDel="00322D60">
          <w:rPr>
            <w:szCs w:val="24"/>
          </w:rPr>
          <w:delText>between the models [</w:delText>
        </w:r>
        <w:r w:rsidRPr="00872163" w:rsidDel="00322D60">
          <w:rPr>
            <w:i/>
            <w:iCs/>
            <w:szCs w:val="24"/>
          </w:rPr>
          <w:delText>γ</w:delText>
        </w:r>
        <w:r w:rsidRPr="00872163" w:rsidDel="00322D60">
          <w:rPr>
            <w:i/>
            <w:iCs/>
            <w:szCs w:val="24"/>
            <w:vertAlign w:val="subscript"/>
          </w:rPr>
          <w:delText>1Target /Phonological</w:delText>
        </w:r>
        <w:r w:rsidR="00E741D4" w:rsidRPr="00E741D4" w:rsidDel="00322D60">
          <w:rPr>
            <w:szCs w:val="24"/>
          </w:rPr>
          <w:delText> = </w:delText>
        </w:r>
        <w:r w:rsidRPr="00872163" w:rsidDel="00322D60">
          <w:rPr>
            <w:szCs w:val="24"/>
          </w:rPr>
          <w:delText xml:space="preserve">6.22, </w:delText>
        </w:r>
        <w:r w:rsidRPr="00872163" w:rsidDel="00322D60">
          <w:rPr>
            <w:i/>
            <w:szCs w:val="24"/>
          </w:rPr>
          <w:delText>SE</w:delText>
        </w:r>
        <w:r w:rsidR="00E741D4" w:rsidRPr="00E741D4" w:rsidDel="00322D60">
          <w:rPr>
            <w:szCs w:val="24"/>
          </w:rPr>
          <w:delText> = </w:delText>
        </w:r>
        <w:r w:rsidRPr="00872163" w:rsidDel="00322D60">
          <w:rPr>
            <w:szCs w:val="24"/>
          </w:rPr>
          <w:delText>0.</w:delText>
        </w:r>
        <w:r w:rsidR="008A2631" w:rsidDel="00322D60">
          <w:rPr>
            <w:szCs w:val="24"/>
          </w:rPr>
          <w:delText>60</w:delText>
        </w:r>
        <w:r w:rsidRPr="00872163" w:rsidDel="00322D60">
          <w:rPr>
            <w:szCs w:val="24"/>
          </w:rPr>
          <w:delText xml:space="preserve">, </w:delText>
        </w:r>
        <w:r w:rsidR="00202077" w:rsidRPr="00872163" w:rsidDel="00322D60">
          <w:rPr>
            <w:i/>
            <w:szCs w:val="24"/>
          </w:rPr>
          <w:delText>p</w:delText>
        </w:r>
        <w:r w:rsidR="00202077" w:rsidRPr="00872163" w:rsidDel="00322D60">
          <w:rPr>
            <w:szCs w:val="24"/>
          </w:rPr>
          <w:delText xml:space="preserve"> &lt;</w:delText>
        </w:r>
        <w:r w:rsidRPr="00872163" w:rsidDel="00322D60">
          <w:rPr>
            <w:szCs w:val="24"/>
          </w:rPr>
          <w:delText xml:space="preserve"> .001;</w:delText>
        </w:r>
        <w:r w:rsidRPr="00872163" w:rsidDel="00322D60">
          <w:rPr>
            <w:i/>
            <w:iCs/>
            <w:szCs w:val="24"/>
          </w:rPr>
          <w:delText xml:space="preserve"> γ</w:delText>
        </w:r>
        <w:r w:rsidRPr="00872163" w:rsidDel="00322D60">
          <w:rPr>
            <w:i/>
            <w:iCs/>
            <w:szCs w:val="24"/>
            <w:vertAlign w:val="subscript"/>
          </w:rPr>
          <w:delText>1Target /Unrelated</w:delText>
        </w:r>
        <w:r w:rsidR="00E741D4" w:rsidRPr="00E741D4" w:rsidDel="00322D60">
          <w:rPr>
            <w:szCs w:val="24"/>
          </w:rPr>
          <w:delText> = </w:delText>
        </w:r>
        <w:r w:rsidRPr="00872163" w:rsidDel="00322D60">
          <w:rPr>
            <w:szCs w:val="24"/>
          </w:rPr>
          <w:delText xml:space="preserve">6.85, </w:delText>
        </w:r>
        <w:r w:rsidRPr="00872163" w:rsidDel="00322D60">
          <w:rPr>
            <w:i/>
            <w:szCs w:val="24"/>
          </w:rPr>
          <w:delText>SE</w:delText>
        </w:r>
        <w:r w:rsidRPr="00872163" w:rsidDel="00322D60">
          <w:rPr>
            <w:szCs w:val="24"/>
          </w:rPr>
          <w:delText xml:space="preserve"> =</w:delText>
        </w:r>
        <w:r w:rsidR="00BA5D7A" w:rsidDel="00322D60">
          <w:rPr>
            <w:szCs w:val="24"/>
          </w:rPr>
          <w:delText xml:space="preserve"> </w:delText>
        </w:r>
        <w:r w:rsidRPr="00872163" w:rsidDel="00322D60">
          <w:rPr>
            <w:szCs w:val="24"/>
          </w:rPr>
          <w:delText xml:space="preserve">0.86, </w:delText>
        </w:r>
        <w:r w:rsidRPr="00872163" w:rsidDel="00322D60">
          <w:rPr>
            <w:i/>
            <w:szCs w:val="24"/>
          </w:rPr>
          <w:delText>p</w:delText>
        </w:r>
        <w:r w:rsidRPr="00872163" w:rsidDel="00322D60">
          <w:rPr>
            <w:szCs w:val="24"/>
          </w:rPr>
          <w:delText xml:space="preserve"> &lt; .001].</w:delText>
        </w:r>
      </w:del>
    </w:p>
    <w:p w14:paraId="2EBCE1FA" w14:textId="1259717C" w:rsidR="008A79D5" w:rsidRPr="00872163" w:rsidDel="00322D60" w:rsidRDefault="00090935" w:rsidP="00872163">
      <w:pPr>
        <w:rPr>
          <w:del w:id="346" w:author="tristan mahr" w:date="2015-05-04T15:54:00Z"/>
          <w:szCs w:val="24"/>
        </w:rPr>
      </w:pPr>
      <w:del w:id="347" w:author="tristan mahr" w:date="2015-05-04T15:54:00Z">
        <w:r w:rsidDel="00322D60">
          <w:rPr>
            <w:szCs w:val="24"/>
          </w:rPr>
          <w:delText>In</w:delText>
        </w:r>
        <w:r w:rsidRPr="00872163" w:rsidDel="00322D60">
          <w:rPr>
            <w:szCs w:val="24"/>
          </w:rPr>
          <w:delText xml:space="preserve"> </w:delText>
        </w:r>
        <w:r w:rsidR="008A79D5" w:rsidRPr="00872163" w:rsidDel="00322D60">
          <w:rPr>
            <w:szCs w:val="24"/>
          </w:rPr>
          <w:delText>comparing the model</w:delText>
        </w:r>
        <w:r w:rsidDel="00322D60">
          <w:rPr>
            <w:szCs w:val="24"/>
          </w:rPr>
          <w:delText>s</w:delText>
        </w:r>
        <w:r w:rsidR="008A79D5" w:rsidRPr="00872163" w:rsidDel="00322D60">
          <w:rPr>
            <w:szCs w:val="24"/>
          </w:rPr>
          <w:delText xml:space="preserve"> for semantic vs. target and unrelated v</w:delText>
        </w:r>
        <w:r w:rsidR="008A2631" w:rsidDel="00322D60">
          <w:rPr>
            <w:szCs w:val="24"/>
          </w:rPr>
          <w:delText>s</w:delText>
        </w:r>
        <w:r w:rsidR="008A79D5" w:rsidRPr="00872163" w:rsidDel="00322D60">
          <w:rPr>
            <w:szCs w:val="24"/>
          </w:rPr>
          <w:delText>. target, the intercept was significantly different [</w:delText>
        </w:r>
        <w:r w:rsidR="008A79D5" w:rsidRPr="00872163" w:rsidDel="00322D60">
          <w:rPr>
            <w:i/>
            <w:iCs/>
            <w:szCs w:val="24"/>
          </w:rPr>
          <w:delText>γ</w:delText>
        </w:r>
        <w:r w:rsidR="008A79D5" w:rsidRPr="00E3031A" w:rsidDel="00322D60">
          <w:rPr>
            <w:i/>
            <w:iCs/>
            <w:szCs w:val="24"/>
            <w:vertAlign w:val="subscript"/>
          </w:rPr>
          <w:delText>0Target /Semantic</w:delText>
        </w:r>
        <w:r w:rsidR="00E741D4" w:rsidRPr="00E741D4" w:rsidDel="00322D60">
          <w:rPr>
            <w:szCs w:val="24"/>
          </w:rPr>
          <w:delText> = </w:delText>
        </w:r>
        <w:r w:rsidR="008A79D5" w:rsidRPr="00872163" w:rsidDel="00322D60">
          <w:rPr>
            <w:szCs w:val="24"/>
          </w:rPr>
          <w:delText xml:space="preserve">0.63, </w:delText>
        </w:r>
        <w:r w:rsidR="008A79D5" w:rsidRPr="00872163" w:rsidDel="00322D60">
          <w:rPr>
            <w:i/>
            <w:szCs w:val="24"/>
          </w:rPr>
          <w:delText>SE</w:delText>
        </w:r>
        <w:r w:rsidR="00E741D4" w:rsidRPr="00E741D4" w:rsidDel="00322D60">
          <w:rPr>
            <w:szCs w:val="24"/>
          </w:rPr>
          <w:delText> = </w:delText>
        </w:r>
        <w:r w:rsidR="008A79D5" w:rsidRPr="00872163" w:rsidDel="00322D60">
          <w:rPr>
            <w:szCs w:val="24"/>
          </w:rPr>
          <w:delText xml:space="preserve">0.15, </w:delText>
        </w:r>
        <w:r w:rsidR="008A79D5" w:rsidRPr="00872163" w:rsidDel="00322D60">
          <w:rPr>
            <w:i/>
            <w:szCs w:val="24"/>
          </w:rPr>
          <w:delText>p</w:delText>
        </w:r>
        <w:r w:rsidR="008A79D5" w:rsidRPr="00872163" w:rsidDel="00322D60">
          <w:rPr>
            <w:szCs w:val="24"/>
          </w:rPr>
          <w:delText xml:space="preserve"> &lt; .001;</w:delText>
        </w:r>
        <w:r w:rsidR="008A79D5" w:rsidRPr="00872163" w:rsidDel="00322D60">
          <w:rPr>
            <w:i/>
            <w:iCs/>
            <w:szCs w:val="24"/>
          </w:rPr>
          <w:delText xml:space="preserve"> γ</w:delText>
        </w:r>
        <w:r w:rsidR="008A79D5" w:rsidRPr="00872163" w:rsidDel="00322D60">
          <w:rPr>
            <w:i/>
            <w:iCs/>
            <w:szCs w:val="24"/>
            <w:vertAlign w:val="subscript"/>
          </w:rPr>
          <w:delText>0Target /Unrelated</w:delText>
        </w:r>
        <w:r w:rsidR="00E741D4" w:rsidRPr="00E741D4" w:rsidDel="00322D60">
          <w:rPr>
            <w:szCs w:val="24"/>
          </w:rPr>
          <w:delText> = </w:delText>
        </w:r>
        <w:r w:rsidR="008A79D5" w:rsidRPr="00872163" w:rsidDel="00322D60">
          <w:rPr>
            <w:szCs w:val="24"/>
          </w:rPr>
          <w:delText xml:space="preserve">1.31, </w:delText>
        </w:r>
        <w:r w:rsidR="008A79D5" w:rsidRPr="00872163" w:rsidDel="00322D60">
          <w:rPr>
            <w:i/>
            <w:szCs w:val="24"/>
          </w:rPr>
          <w:delText>SE</w:delText>
        </w:r>
        <w:r w:rsidR="00E741D4" w:rsidRPr="00E741D4" w:rsidDel="00322D60">
          <w:rPr>
            <w:szCs w:val="24"/>
          </w:rPr>
          <w:delText> = </w:delText>
        </w:r>
        <w:r w:rsidR="008A79D5" w:rsidRPr="00872163" w:rsidDel="00322D60">
          <w:rPr>
            <w:szCs w:val="24"/>
          </w:rPr>
          <w:delText xml:space="preserve">0.19, </w:delText>
        </w:r>
        <w:r w:rsidR="008A79D5" w:rsidRPr="00872163" w:rsidDel="00322D60">
          <w:rPr>
            <w:i/>
            <w:szCs w:val="24"/>
          </w:rPr>
          <w:delText>p</w:delText>
        </w:r>
        <w:r w:rsidR="008A79D5" w:rsidRPr="00872163" w:rsidDel="00322D60">
          <w:rPr>
            <w:szCs w:val="24"/>
          </w:rPr>
          <w:delText xml:space="preserve"> &lt; .001], as was </w:delText>
        </w:r>
        <w:r w:rsidDel="00322D60">
          <w:rPr>
            <w:szCs w:val="24"/>
          </w:rPr>
          <w:delText xml:space="preserve">the linear </w:delText>
        </w:r>
        <w:r w:rsidR="008A79D5" w:rsidRPr="00872163" w:rsidDel="00322D60">
          <w:rPr>
            <w:szCs w:val="24"/>
          </w:rPr>
          <w:delText>Time</w:delText>
        </w:r>
        <w:r w:rsidDel="00322D60">
          <w:rPr>
            <w:szCs w:val="24"/>
          </w:rPr>
          <w:delText xml:space="preserve"> term</w:delText>
        </w:r>
        <w:r w:rsidR="008A79D5" w:rsidRPr="00872163" w:rsidDel="00322D60">
          <w:rPr>
            <w:szCs w:val="24"/>
          </w:rPr>
          <w:delText xml:space="preserve"> [</w:delText>
        </w:r>
        <w:r w:rsidR="008A79D5" w:rsidRPr="00872163" w:rsidDel="00322D60">
          <w:rPr>
            <w:i/>
            <w:iCs/>
            <w:szCs w:val="24"/>
          </w:rPr>
          <w:delText>γ</w:delText>
        </w:r>
        <w:r w:rsidR="008A79D5" w:rsidRPr="00872163" w:rsidDel="00322D60">
          <w:rPr>
            <w:i/>
            <w:iCs/>
            <w:szCs w:val="24"/>
            <w:vertAlign w:val="subscript"/>
          </w:rPr>
          <w:delText>1Target / Semantic</w:delText>
        </w:r>
        <w:r w:rsidR="00E741D4" w:rsidRPr="00E741D4" w:rsidDel="00322D60">
          <w:rPr>
            <w:szCs w:val="24"/>
          </w:rPr>
          <w:delText> = </w:delText>
        </w:r>
        <w:r w:rsidR="008A79D5" w:rsidRPr="00872163" w:rsidDel="00322D60">
          <w:rPr>
            <w:szCs w:val="24"/>
          </w:rPr>
          <w:delText xml:space="preserve">7.53, </w:delText>
        </w:r>
        <w:r w:rsidR="008A79D5" w:rsidRPr="00872163" w:rsidDel="00322D60">
          <w:rPr>
            <w:i/>
            <w:szCs w:val="24"/>
          </w:rPr>
          <w:delText>SE</w:delText>
        </w:r>
        <w:r w:rsidR="00E741D4" w:rsidRPr="00E741D4" w:rsidDel="00322D60">
          <w:rPr>
            <w:szCs w:val="24"/>
          </w:rPr>
          <w:delText> = </w:delText>
        </w:r>
        <w:r w:rsidR="008A79D5" w:rsidRPr="00872163" w:rsidDel="00322D60">
          <w:rPr>
            <w:szCs w:val="24"/>
          </w:rPr>
          <w:delText>0.9</w:delText>
        </w:r>
        <w:r w:rsidR="008A2631" w:rsidDel="00322D60">
          <w:rPr>
            <w:szCs w:val="24"/>
          </w:rPr>
          <w:delText>9</w:delText>
        </w:r>
        <w:r w:rsidR="008A79D5" w:rsidRPr="00872163" w:rsidDel="00322D60">
          <w:rPr>
            <w:szCs w:val="24"/>
          </w:rPr>
          <w:delText xml:space="preserve">, </w:delText>
        </w:r>
        <w:r w:rsidR="008A79D5" w:rsidRPr="00872163" w:rsidDel="00322D60">
          <w:rPr>
            <w:i/>
            <w:szCs w:val="24"/>
          </w:rPr>
          <w:delText>p</w:delText>
        </w:r>
        <w:r w:rsidR="008A79D5" w:rsidRPr="00872163" w:rsidDel="00322D60">
          <w:rPr>
            <w:szCs w:val="24"/>
          </w:rPr>
          <w:delText xml:space="preserve"> &lt; .001;</w:delText>
        </w:r>
        <w:r w:rsidR="008A79D5" w:rsidRPr="00872163" w:rsidDel="00322D60">
          <w:rPr>
            <w:i/>
            <w:iCs/>
            <w:szCs w:val="24"/>
          </w:rPr>
          <w:delText xml:space="preserve"> γ</w:delText>
        </w:r>
        <w:r w:rsidR="008A79D5" w:rsidRPr="00872163" w:rsidDel="00322D60">
          <w:rPr>
            <w:i/>
            <w:iCs/>
            <w:szCs w:val="24"/>
            <w:vertAlign w:val="subscript"/>
          </w:rPr>
          <w:delText>1Target /Unrelated</w:delText>
        </w:r>
        <w:r w:rsidR="00E741D4" w:rsidRPr="00E741D4" w:rsidDel="00322D60">
          <w:rPr>
            <w:szCs w:val="24"/>
          </w:rPr>
          <w:delText> = </w:delText>
        </w:r>
        <w:r w:rsidR="008A79D5" w:rsidRPr="00872163" w:rsidDel="00322D60">
          <w:rPr>
            <w:szCs w:val="24"/>
          </w:rPr>
          <w:delText xml:space="preserve">10.92, </w:delText>
        </w:r>
        <w:r w:rsidR="008A79D5" w:rsidRPr="00872163" w:rsidDel="00322D60">
          <w:rPr>
            <w:i/>
            <w:szCs w:val="24"/>
          </w:rPr>
          <w:delText>SE</w:delText>
        </w:r>
        <w:r w:rsidR="008A79D5" w:rsidRPr="00872163" w:rsidDel="00322D60">
          <w:rPr>
            <w:szCs w:val="24"/>
          </w:rPr>
          <w:delText xml:space="preserve"> =</w:delText>
        </w:r>
        <w:r w:rsidR="00BA5D7A" w:rsidDel="00322D60">
          <w:rPr>
            <w:szCs w:val="24"/>
          </w:rPr>
          <w:delText xml:space="preserve"> </w:delText>
        </w:r>
        <w:r w:rsidR="008A79D5" w:rsidRPr="00872163" w:rsidDel="00322D60">
          <w:rPr>
            <w:szCs w:val="24"/>
          </w:rPr>
          <w:delText>1.</w:delText>
        </w:r>
        <w:r w:rsidR="008A2631" w:rsidDel="00322D60">
          <w:rPr>
            <w:szCs w:val="24"/>
          </w:rPr>
          <w:delText>10</w:delText>
        </w:r>
        <w:r w:rsidR="008A79D5" w:rsidRPr="00872163" w:rsidDel="00322D60">
          <w:rPr>
            <w:szCs w:val="24"/>
          </w:rPr>
          <w:delText xml:space="preserve">, </w:delText>
        </w:r>
        <w:r w:rsidR="008A79D5" w:rsidRPr="00872163" w:rsidDel="00322D60">
          <w:rPr>
            <w:i/>
            <w:szCs w:val="24"/>
          </w:rPr>
          <w:delText>p</w:delText>
        </w:r>
        <w:r w:rsidR="008A79D5" w:rsidRPr="00872163" w:rsidDel="00322D60">
          <w:rPr>
            <w:szCs w:val="24"/>
          </w:rPr>
          <w:delText xml:space="preserve"> &lt; .001]. Time</w:delText>
        </w:r>
        <w:r w:rsidR="008A79D5" w:rsidRPr="00872163" w:rsidDel="00322D60">
          <w:rPr>
            <w:szCs w:val="24"/>
            <w:vertAlign w:val="superscript"/>
          </w:rPr>
          <w:delText>2</w:delText>
        </w:r>
        <w:r w:rsidR="008A79D5" w:rsidRPr="00872163" w:rsidDel="00322D60">
          <w:rPr>
            <w:szCs w:val="24"/>
          </w:rPr>
          <w:delText xml:space="preserve"> was significant in the </w:delText>
        </w:r>
        <w:r w:rsidRPr="00872163" w:rsidDel="00322D60">
          <w:rPr>
            <w:szCs w:val="24"/>
          </w:rPr>
          <w:delText xml:space="preserve">semantic vs. target </w:delText>
        </w:r>
        <w:r w:rsidR="008A79D5" w:rsidRPr="00872163" w:rsidDel="00322D60">
          <w:rPr>
            <w:szCs w:val="24"/>
          </w:rPr>
          <w:delText xml:space="preserve">model, but not </w:delText>
        </w:r>
        <w:r w:rsidDel="00322D60">
          <w:rPr>
            <w:szCs w:val="24"/>
          </w:rPr>
          <w:delText xml:space="preserve">in the </w:delText>
        </w:r>
        <w:r w:rsidRPr="00872163" w:rsidDel="00322D60">
          <w:rPr>
            <w:szCs w:val="24"/>
          </w:rPr>
          <w:delText>unrelated v</w:delText>
        </w:r>
        <w:r w:rsidDel="00322D60">
          <w:rPr>
            <w:szCs w:val="24"/>
          </w:rPr>
          <w:delText>s</w:delText>
        </w:r>
        <w:r w:rsidRPr="00872163" w:rsidDel="00322D60">
          <w:rPr>
            <w:szCs w:val="24"/>
          </w:rPr>
          <w:delText xml:space="preserve">. target </w:delText>
        </w:r>
        <w:r w:rsidDel="00322D60">
          <w:rPr>
            <w:szCs w:val="24"/>
          </w:rPr>
          <w:delText xml:space="preserve">model </w:delText>
        </w:r>
        <w:r w:rsidR="008A79D5" w:rsidRPr="00872163" w:rsidDel="00322D60">
          <w:rPr>
            <w:szCs w:val="24"/>
          </w:rPr>
          <w:delText>[</w:delText>
        </w:r>
        <w:r w:rsidR="008A79D5" w:rsidRPr="00872163" w:rsidDel="00322D60">
          <w:rPr>
            <w:i/>
            <w:iCs/>
            <w:szCs w:val="24"/>
          </w:rPr>
          <w:delText>γ</w:delText>
        </w:r>
        <w:r w:rsidR="008A79D5" w:rsidRPr="00E3031A" w:rsidDel="00322D60">
          <w:rPr>
            <w:i/>
            <w:iCs/>
            <w:szCs w:val="24"/>
            <w:vertAlign w:val="subscript"/>
          </w:rPr>
          <w:delText>2Target / Semantic</w:delText>
        </w:r>
        <w:r w:rsidR="00E741D4" w:rsidRPr="00E741D4" w:rsidDel="00322D60">
          <w:rPr>
            <w:szCs w:val="24"/>
          </w:rPr>
          <w:delText> = </w:delText>
        </w:r>
        <w:r w:rsidR="008A79D5" w:rsidRPr="00872163" w:rsidDel="00322D60">
          <w:rPr>
            <w:szCs w:val="24"/>
          </w:rPr>
          <w:delText xml:space="preserve">2.15, </w:delText>
        </w:r>
        <w:r w:rsidR="008A79D5" w:rsidRPr="00872163" w:rsidDel="00322D60">
          <w:rPr>
            <w:i/>
            <w:szCs w:val="24"/>
          </w:rPr>
          <w:delText>SE</w:delText>
        </w:r>
        <w:r w:rsidR="00E741D4" w:rsidRPr="00E741D4" w:rsidDel="00322D60">
          <w:rPr>
            <w:szCs w:val="24"/>
          </w:rPr>
          <w:delText> = </w:delText>
        </w:r>
        <w:r w:rsidR="008A79D5" w:rsidRPr="00872163" w:rsidDel="00322D60">
          <w:rPr>
            <w:szCs w:val="24"/>
          </w:rPr>
          <w:delText>0.6</w:delText>
        </w:r>
        <w:r w:rsidR="008A2631" w:rsidDel="00322D60">
          <w:rPr>
            <w:szCs w:val="24"/>
          </w:rPr>
          <w:delText>5</w:delText>
        </w:r>
        <w:r w:rsidR="008A79D5" w:rsidRPr="00872163" w:rsidDel="00322D60">
          <w:rPr>
            <w:szCs w:val="24"/>
          </w:rPr>
          <w:delText xml:space="preserve">, </w:delText>
        </w:r>
        <w:r w:rsidR="008A79D5" w:rsidRPr="00872163" w:rsidDel="00322D60">
          <w:rPr>
            <w:i/>
            <w:szCs w:val="24"/>
          </w:rPr>
          <w:delText>p</w:delText>
        </w:r>
        <w:r w:rsidR="008A79D5" w:rsidRPr="00872163" w:rsidDel="00322D60">
          <w:rPr>
            <w:szCs w:val="24"/>
          </w:rPr>
          <w:delText xml:space="preserve"> &lt; .001;</w:delText>
        </w:r>
        <w:r w:rsidR="008A79D5" w:rsidRPr="00872163" w:rsidDel="00322D60">
          <w:rPr>
            <w:i/>
            <w:iCs/>
            <w:szCs w:val="24"/>
          </w:rPr>
          <w:delText xml:space="preserve"> γ</w:delText>
        </w:r>
        <w:r w:rsidR="008A79D5" w:rsidRPr="00872163" w:rsidDel="00322D60">
          <w:rPr>
            <w:i/>
            <w:iCs/>
            <w:szCs w:val="24"/>
            <w:vertAlign w:val="subscript"/>
          </w:rPr>
          <w:delText>2Target /Unrelated</w:delText>
        </w:r>
        <w:r w:rsidR="00E741D4" w:rsidRPr="00E741D4" w:rsidDel="00322D60">
          <w:rPr>
            <w:szCs w:val="24"/>
          </w:rPr>
          <w:delText> = </w:delText>
        </w:r>
        <w:r w:rsidR="008A79D5" w:rsidRPr="00872163" w:rsidDel="00322D60">
          <w:rPr>
            <w:szCs w:val="24"/>
          </w:rPr>
          <w:delText xml:space="preserve">1.44, </w:delText>
        </w:r>
        <w:r w:rsidR="008A79D5" w:rsidRPr="00872163" w:rsidDel="00322D60">
          <w:rPr>
            <w:i/>
            <w:szCs w:val="24"/>
          </w:rPr>
          <w:delText>SE</w:delText>
        </w:r>
        <w:r w:rsidR="008A79D5" w:rsidRPr="00872163" w:rsidDel="00322D60">
          <w:rPr>
            <w:szCs w:val="24"/>
          </w:rPr>
          <w:delText xml:space="preserve"> =</w:delText>
        </w:r>
        <w:r w:rsidR="008A2631" w:rsidDel="00322D60">
          <w:rPr>
            <w:szCs w:val="24"/>
          </w:rPr>
          <w:delText xml:space="preserve"> </w:delText>
        </w:r>
        <w:r w:rsidR="008A79D5" w:rsidRPr="00872163" w:rsidDel="00322D60">
          <w:rPr>
            <w:szCs w:val="24"/>
          </w:rPr>
          <w:delText xml:space="preserve">0.82, </w:delText>
        </w:r>
        <w:r w:rsidR="008A79D5" w:rsidRPr="00872163" w:rsidDel="00322D60">
          <w:rPr>
            <w:i/>
            <w:szCs w:val="24"/>
          </w:rPr>
          <w:delText>p</w:delText>
        </w:r>
        <w:r w:rsidR="00E741D4" w:rsidRPr="00E741D4" w:rsidDel="00322D60">
          <w:rPr>
            <w:szCs w:val="24"/>
          </w:rPr>
          <w:delText> = </w:delText>
        </w:r>
        <w:r w:rsidR="008A79D5" w:rsidRPr="00872163" w:rsidDel="00322D60">
          <w:rPr>
            <w:szCs w:val="24"/>
          </w:rPr>
          <w:delText xml:space="preserve">.079], indicating a perseverating effect of the semantic foils on looking patterns. The two models did not differ </w:delText>
        </w:r>
        <w:r w:rsidDel="00322D60">
          <w:rPr>
            <w:szCs w:val="24"/>
          </w:rPr>
          <w:delText>in</w:delText>
        </w:r>
        <w:r w:rsidRPr="00872163" w:rsidDel="00322D60">
          <w:rPr>
            <w:szCs w:val="24"/>
          </w:rPr>
          <w:delText xml:space="preserve"> </w:delText>
        </w:r>
        <w:r w:rsidR="008A79D5" w:rsidRPr="00872163" w:rsidDel="00322D60">
          <w:rPr>
            <w:szCs w:val="24"/>
          </w:rPr>
          <w:delText>the Time</w:delText>
        </w:r>
        <w:r w:rsidR="008A79D5" w:rsidRPr="00872163" w:rsidDel="00322D60">
          <w:rPr>
            <w:szCs w:val="24"/>
            <w:vertAlign w:val="superscript"/>
          </w:rPr>
          <w:delText>3</w:delText>
        </w:r>
        <w:r w:rsidR="008A79D5" w:rsidRPr="00872163" w:rsidDel="00322D60">
          <w:rPr>
            <w:szCs w:val="24"/>
          </w:rPr>
          <w:delText xml:space="preserve"> parameter [</w:delText>
        </w:r>
        <w:r w:rsidR="008A79D5" w:rsidRPr="00872163" w:rsidDel="00322D60">
          <w:rPr>
            <w:i/>
            <w:iCs/>
            <w:szCs w:val="24"/>
          </w:rPr>
          <w:delText>γ</w:delText>
        </w:r>
        <w:r w:rsidR="008A79D5" w:rsidRPr="00E3031A" w:rsidDel="00322D60">
          <w:rPr>
            <w:i/>
            <w:iCs/>
            <w:szCs w:val="24"/>
            <w:vertAlign w:val="subscript"/>
          </w:rPr>
          <w:delText>3Target / Semantic</w:delText>
        </w:r>
        <w:r w:rsidR="00E741D4" w:rsidRPr="00E741D4" w:rsidDel="00322D60">
          <w:rPr>
            <w:szCs w:val="24"/>
          </w:rPr>
          <w:delText> = </w:delText>
        </w:r>
        <w:r w:rsidR="008A79D5" w:rsidRPr="00872163" w:rsidDel="00322D60">
          <w:rPr>
            <w:szCs w:val="24"/>
          </w:rPr>
          <w:delText xml:space="preserve">1.66, </w:delText>
        </w:r>
        <w:r w:rsidR="008A79D5" w:rsidRPr="00872163" w:rsidDel="00322D60">
          <w:rPr>
            <w:i/>
            <w:szCs w:val="24"/>
          </w:rPr>
          <w:delText>SE</w:delText>
        </w:r>
        <w:r w:rsidR="00E741D4" w:rsidRPr="00E741D4" w:rsidDel="00322D60">
          <w:rPr>
            <w:szCs w:val="24"/>
          </w:rPr>
          <w:delText> = </w:delText>
        </w:r>
        <w:r w:rsidR="008A79D5" w:rsidRPr="00872163" w:rsidDel="00322D60">
          <w:rPr>
            <w:szCs w:val="24"/>
          </w:rPr>
          <w:delText>0.3</w:delText>
        </w:r>
        <w:r w:rsidR="008A2631" w:rsidDel="00322D60">
          <w:rPr>
            <w:szCs w:val="24"/>
          </w:rPr>
          <w:delText>7</w:delText>
        </w:r>
        <w:r w:rsidR="008A79D5" w:rsidRPr="00872163" w:rsidDel="00322D60">
          <w:rPr>
            <w:szCs w:val="24"/>
          </w:rPr>
          <w:delText xml:space="preserve">, </w:delText>
        </w:r>
        <w:r w:rsidRPr="00872163" w:rsidDel="00322D60">
          <w:rPr>
            <w:i/>
            <w:szCs w:val="24"/>
          </w:rPr>
          <w:delText>p</w:delText>
        </w:r>
        <w:r w:rsidDel="00322D60">
          <w:rPr>
            <w:szCs w:val="24"/>
          </w:rPr>
          <w:delText> </w:delText>
        </w:r>
        <w:r w:rsidR="00202077" w:rsidRPr="00872163" w:rsidDel="00322D60">
          <w:rPr>
            <w:szCs w:val="24"/>
          </w:rPr>
          <w:delText>&lt;</w:delText>
        </w:r>
        <w:r w:rsidR="008A79D5" w:rsidRPr="00872163" w:rsidDel="00322D60">
          <w:rPr>
            <w:szCs w:val="24"/>
          </w:rPr>
          <w:delText xml:space="preserve"> .01;</w:delText>
        </w:r>
        <w:r w:rsidR="008A79D5" w:rsidRPr="00872163" w:rsidDel="00322D60">
          <w:rPr>
            <w:i/>
            <w:iCs/>
            <w:szCs w:val="24"/>
          </w:rPr>
          <w:delText xml:space="preserve"> γ</w:delText>
        </w:r>
        <w:r w:rsidR="008A79D5" w:rsidRPr="00872163" w:rsidDel="00322D60">
          <w:rPr>
            <w:i/>
            <w:iCs/>
            <w:szCs w:val="24"/>
            <w:vertAlign w:val="subscript"/>
          </w:rPr>
          <w:delText>3Target /Unrelated</w:delText>
        </w:r>
        <w:r w:rsidR="00E741D4" w:rsidRPr="00E741D4" w:rsidDel="00322D60">
          <w:rPr>
            <w:szCs w:val="24"/>
          </w:rPr>
          <w:delText> = </w:delText>
        </w:r>
        <w:r w:rsidR="008A79D5" w:rsidRPr="00872163" w:rsidDel="00322D60">
          <w:rPr>
            <w:szCs w:val="24"/>
          </w:rPr>
          <w:delText xml:space="preserve">1.56, </w:delText>
        </w:r>
        <w:r w:rsidR="008A79D5" w:rsidRPr="00872163" w:rsidDel="00322D60">
          <w:rPr>
            <w:i/>
            <w:szCs w:val="24"/>
          </w:rPr>
          <w:delText>SE</w:delText>
        </w:r>
        <w:r w:rsidR="008A79D5" w:rsidRPr="00872163" w:rsidDel="00322D60">
          <w:rPr>
            <w:szCs w:val="24"/>
          </w:rPr>
          <w:delText xml:space="preserve"> =</w:delText>
        </w:r>
        <w:r w:rsidR="00BA5D7A" w:rsidDel="00322D60">
          <w:rPr>
            <w:szCs w:val="24"/>
          </w:rPr>
          <w:delText xml:space="preserve"> </w:delText>
        </w:r>
        <w:r w:rsidR="008A79D5" w:rsidRPr="00872163" w:rsidDel="00322D60">
          <w:rPr>
            <w:szCs w:val="24"/>
          </w:rPr>
          <w:delText>0.4</w:delText>
        </w:r>
        <w:r w:rsidR="008A2631" w:rsidDel="00322D60">
          <w:rPr>
            <w:szCs w:val="24"/>
          </w:rPr>
          <w:delText>7</w:delText>
        </w:r>
        <w:r w:rsidR="008A79D5" w:rsidRPr="00872163" w:rsidDel="00322D60">
          <w:rPr>
            <w:szCs w:val="24"/>
          </w:rPr>
          <w:delText xml:space="preserve">, </w:delText>
        </w:r>
        <w:r w:rsidR="008A79D5" w:rsidRPr="00872163" w:rsidDel="00322D60">
          <w:rPr>
            <w:i/>
            <w:szCs w:val="24"/>
          </w:rPr>
          <w:delText>p</w:delText>
        </w:r>
        <w:r w:rsidR="008A79D5" w:rsidRPr="00872163" w:rsidDel="00322D60">
          <w:rPr>
            <w:szCs w:val="24"/>
          </w:rPr>
          <w:delText xml:space="preserve"> &lt; .001].</w:delText>
        </w:r>
      </w:del>
    </w:p>
    <w:p w14:paraId="4AEDEB05" w14:textId="59D1E77B" w:rsidR="00F72060" w:rsidRPr="00872163" w:rsidDel="00322D60" w:rsidRDefault="00F12803" w:rsidP="00872163">
      <w:pPr>
        <w:pStyle w:val="Heading2"/>
        <w:rPr>
          <w:del w:id="348" w:author="tristan mahr" w:date="2015-05-04T15:54:00Z"/>
        </w:rPr>
      </w:pPr>
      <w:del w:id="349" w:author="tristan mahr" w:date="2015-05-04T15:54:00Z">
        <w:r w:rsidRPr="00872163" w:rsidDel="00322D60">
          <w:delText>Discussion</w:delText>
        </w:r>
      </w:del>
    </w:p>
    <w:p w14:paraId="4327A191" w14:textId="5A6B094C" w:rsidR="00F72060" w:rsidRPr="00E3031A" w:rsidDel="00322D60" w:rsidRDefault="00F57E61" w:rsidP="00872163">
      <w:pPr>
        <w:rPr>
          <w:del w:id="350" w:author="tristan mahr" w:date="2015-05-04T15:54:00Z"/>
          <w:szCs w:val="24"/>
        </w:rPr>
      </w:pPr>
      <w:del w:id="351" w:author="tristan mahr" w:date="2015-05-04T15:54:00Z">
        <w:r w:rsidRPr="00872163" w:rsidDel="00322D60">
          <w:rPr>
            <w:szCs w:val="24"/>
          </w:rPr>
          <w:delText>In Experiment 2, w</w:delText>
        </w:r>
        <w:r w:rsidRPr="00E3031A" w:rsidDel="00322D60">
          <w:rPr>
            <w:szCs w:val="24"/>
          </w:rPr>
          <w:delText>e observed that</w:delText>
        </w:r>
        <w:r w:rsidR="00A90EA4" w:rsidRPr="00E3031A" w:rsidDel="00322D60">
          <w:rPr>
            <w:szCs w:val="24"/>
          </w:rPr>
          <w:delText xml:space="preserve"> expressive vocabulary size, rather than maternal education level, was the </w:delText>
        </w:r>
        <w:r w:rsidRPr="00E3031A" w:rsidDel="00322D60">
          <w:rPr>
            <w:szCs w:val="24"/>
          </w:rPr>
          <w:delText xml:space="preserve">single </w:delText>
        </w:r>
        <w:r w:rsidR="00E17D3A" w:rsidDel="00322D60">
          <w:rPr>
            <w:szCs w:val="24"/>
          </w:rPr>
          <w:delText>strongest</w:delText>
        </w:r>
        <w:r w:rsidR="00E17D3A" w:rsidRPr="00E3031A" w:rsidDel="00322D60">
          <w:rPr>
            <w:szCs w:val="24"/>
          </w:rPr>
          <w:delText xml:space="preserve"> </w:delText>
        </w:r>
        <w:r w:rsidR="00A90EA4" w:rsidRPr="00E3031A" w:rsidDel="00322D60">
          <w:rPr>
            <w:szCs w:val="24"/>
          </w:rPr>
          <w:delText>predictor of lexical processing efficiency</w:delText>
        </w:r>
        <w:r w:rsidR="00202077" w:rsidRPr="00E3031A" w:rsidDel="00322D60">
          <w:rPr>
            <w:szCs w:val="24"/>
          </w:rPr>
          <w:delText xml:space="preserve">. </w:delText>
        </w:r>
        <w:r w:rsidR="00A90EA4" w:rsidRPr="00E3031A" w:rsidDel="00322D60">
          <w:rPr>
            <w:szCs w:val="24"/>
          </w:rPr>
          <w:delText xml:space="preserve">Regardless of maternal education (with one exception </w:delText>
        </w:r>
        <w:r w:rsidRPr="00E3031A" w:rsidDel="00322D60">
          <w:rPr>
            <w:szCs w:val="24"/>
          </w:rPr>
          <w:delText>as</w:delText>
        </w:r>
        <w:r w:rsidR="00A90EA4" w:rsidRPr="00E3031A" w:rsidDel="00322D60">
          <w:rPr>
            <w:szCs w:val="24"/>
          </w:rPr>
          <w:delText xml:space="preserve"> discussed below), children with </w:delText>
        </w:r>
        <w:r w:rsidR="00F12803" w:rsidRPr="00E3031A" w:rsidDel="00322D60">
          <w:rPr>
            <w:szCs w:val="24"/>
          </w:rPr>
          <w:delText xml:space="preserve">larger expressive vocabularies </w:delText>
        </w:r>
        <w:r w:rsidR="00A90EA4" w:rsidRPr="00E3031A" w:rsidDel="00322D60">
          <w:rPr>
            <w:szCs w:val="24"/>
          </w:rPr>
          <w:delText xml:space="preserve">processed familiar words </w:delText>
        </w:r>
        <w:r w:rsidR="00F12803" w:rsidRPr="00E3031A" w:rsidDel="00322D60">
          <w:rPr>
            <w:szCs w:val="24"/>
          </w:rPr>
          <w:delText>more quickl</w:delText>
        </w:r>
        <w:r w:rsidRPr="00E3031A" w:rsidDel="00322D60">
          <w:rPr>
            <w:szCs w:val="24"/>
          </w:rPr>
          <w:delText>y</w:delText>
        </w:r>
        <w:r w:rsidR="00E17D3A" w:rsidDel="00322D60">
          <w:rPr>
            <w:szCs w:val="24"/>
          </w:rPr>
          <w:delText xml:space="preserve"> and </w:delText>
        </w:r>
        <w:r w:rsidR="00561A3E" w:rsidRPr="00E3031A" w:rsidDel="00322D60">
          <w:rPr>
            <w:szCs w:val="24"/>
          </w:rPr>
          <w:delText>more reliably</w:delText>
        </w:r>
        <w:r w:rsidR="00E17D3A" w:rsidDel="00322D60">
          <w:rPr>
            <w:szCs w:val="24"/>
          </w:rPr>
          <w:delText xml:space="preserve"> than </w:delText>
        </w:r>
        <w:r w:rsidR="00F12803" w:rsidRPr="00E3031A" w:rsidDel="00322D60">
          <w:rPr>
            <w:szCs w:val="24"/>
          </w:rPr>
          <w:delText xml:space="preserve">children with smaller vocabularies. </w:delText>
        </w:r>
        <w:r w:rsidRPr="00E3031A" w:rsidDel="00322D60">
          <w:rPr>
            <w:szCs w:val="24"/>
          </w:rPr>
          <w:delText>This result differs from that of Experiment</w:delText>
        </w:r>
        <w:r w:rsidR="00245739" w:rsidRPr="00E3031A" w:rsidDel="00322D60">
          <w:rPr>
            <w:szCs w:val="24"/>
          </w:rPr>
          <w:delText xml:space="preserve"> 1 where we found that </w:delText>
        </w:r>
        <w:r w:rsidRPr="00E3031A" w:rsidDel="00322D60">
          <w:rPr>
            <w:szCs w:val="24"/>
          </w:rPr>
          <w:delText>differences in expressive vocabulary size predicted differences in accuracy</w:delText>
        </w:r>
        <w:r w:rsidR="00E17D3A" w:rsidDel="00322D60">
          <w:rPr>
            <w:szCs w:val="24"/>
          </w:rPr>
          <w:delText>—</w:delText>
        </w:r>
        <w:r w:rsidRPr="00E3031A" w:rsidDel="00322D60">
          <w:rPr>
            <w:szCs w:val="24"/>
          </w:rPr>
          <w:delText>but not speed</w:delText>
        </w:r>
        <w:r w:rsidR="00E17D3A" w:rsidDel="00322D60">
          <w:rPr>
            <w:szCs w:val="24"/>
          </w:rPr>
          <w:delText>—</w:delText>
        </w:r>
        <w:r w:rsidRPr="00E3031A" w:rsidDel="00322D60">
          <w:rPr>
            <w:szCs w:val="24"/>
          </w:rPr>
          <w:delText>of lexical processing</w:delText>
        </w:r>
        <w:r w:rsidR="00202077" w:rsidRPr="00E3031A" w:rsidDel="00322D60">
          <w:rPr>
            <w:szCs w:val="24"/>
          </w:rPr>
          <w:delText xml:space="preserve">. </w:delText>
        </w:r>
        <w:r w:rsidR="00A90EA4" w:rsidRPr="00E3031A" w:rsidDel="00322D60">
          <w:rPr>
            <w:szCs w:val="24"/>
          </w:rPr>
          <w:delText>The sample in Experiment 2 was much more diverse than in Experiment 1</w:delText>
        </w:r>
        <w:r w:rsidR="00202077" w:rsidRPr="00872163" w:rsidDel="00322D60">
          <w:rPr>
            <w:szCs w:val="24"/>
          </w:rPr>
          <w:delText xml:space="preserve">. </w:delText>
        </w:r>
        <w:r w:rsidR="00E17D3A" w:rsidDel="00322D60">
          <w:rPr>
            <w:szCs w:val="24"/>
          </w:rPr>
          <w:delText>T</w:delText>
        </w:r>
        <w:r w:rsidR="00A90EA4" w:rsidRPr="00872163" w:rsidDel="00322D60">
          <w:rPr>
            <w:szCs w:val="24"/>
          </w:rPr>
          <w:delText xml:space="preserve">he mothers of all but one participant </w:delText>
        </w:r>
        <w:r w:rsidR="00E17D3A" w:rsidDel="00322D60">
          <w:rPr>
            <w:szCs w:val="24"/>
          </w:rPr>
          <w:delText xml:space="preserve">in Experiment 1 </w:delText>
        </w:r>
        <w:r w:rsidR="00A90EA4" w:rsidRPr="00872163" w:rsidDel="00322D60">
          <w:rPr>
            <w:szCs w:val="24"/>
          </w:rPr>
          <w:delText>had college or graduate degrees, whereas in Experiment 2, maternal education were more evenly divided among low (</w:delText>
        </w:r>
        <w:r w:rsidR="00A90EA4" w:rsidRPr="0017318D" w:rsidDel="00322D60">
          <w:rPr>
            <w:i/>
            <w:szCs w:val="24"/>
          </w:rPr>
          <w:delText>n</w:delText>
        </w:r>
        <w:r w:rsidR="00E741D4" w:rsidRPr="00E741D4" w:rsidDel="00322D60">
          <w:rPr>
            <w:szCs w:val="24"/>
          </w:rPr>
          <w:delText> = </w:delText>
        </w:r>
        <w:r w:rsidR="00A90EA4" w:rsidRPr="00872163" w:rsidDel="00322D60">
          <w:rPr>
            <w:szCs w:val="24"/>
          </w:rPr>
          <w:delText>22), middle (</w:delText>
        </w:r>
        <w:r w:rsidR="00A90EA4" w:rsidRPr="0017318D" w:rsidDel="00322D60">
          <w:rPr>
            <w:i/>
            <w:szCs w:val="24"/>
          </w:rPr>
          <w:delText>n</w:delText>
        </w:r>
        <w:r w:rsidR="00E741D4" w:rsidRPr="00E741D4" w:rsidDel="00322D60">
          <w:rPr>
            <w:szCs w:val="24"/>
          </w:rPr>
          <w:delText> = </w:delText>
        </w:r>
        <w:r w:rsidR="00A90EA4" w:rsidRPr="00872163" w:rsidDel="00322D60">
          <w:rPr>
            <w:szCs w:val="24"/>
          </w:rPr>
          <w:delText>14), and high (</w:delText>
        </w:r>
        <w:r w:rsidR="00A90EA4" w:rsidRPr="0017318D" w:rsidDel="00322D60">
          <w:rPr>
            <w:i/>
            <w:szCs w:val="24"/>
          </w:rPr>
          <w:delText>n</w:delText>
        </w:r>
        <w:r w:rsidR="00E741D4" w:rsidRPr="00E741D4" w:rsidDel="00322D60">
          <w:rPr>
            <w:szCs w:val="24"/>
          </w:rPr>
          <w:delText> = </w:delText>
        </w:r>
        <w:r w:rsidR="00A90EA4" w:rsidRPr="00872163" w:rsidDel="00322D60">
          <w:rPr>
            <w:szCs w:val="24"/>
          </w:rPr>
          <w:delText>24) education levels</w:delText>
        </w:r>
        <w:r w:rsidR="00202077" w:rsidRPr="00872163" w:rsidDel="00322D60">
          <w:rPr>
            <w:szCs w:val="24"/>
          </w:rPr>
          <w:delText xml:space="preserve">. </w:delText>
        </w:r>
        <w:r w:rsidR="00A90EA4" w:rsidRPr="00872163" w:rsidDel="00322D60">
          <w:rPr>
            <w:szCs w:val="24"/>
          </w:rPr>
          <w:delText xml:space="preserve">Furthermore, in Experiment 1, the average </w:delText>
        </w:r>
        <w:r w:rsidR="00E17D3A" w:rsidRPr="00872163" w:rsidDel="00322D60">
          <w:rPr>
            <w:szCs w:val="24"/>
          </w:rPr>
          <w:delText>EVT-2</w:delText>
        </w:r>
        <w:r w:rsidR="00E17D3A" w:rsidDel="00322D60">
          <w:rPr>
            <w:szCs w:val="24"/>
          </w:rPr>
          <w:delText xml:space="preserve"> </w:delText>
        </w:r>
        <w:r w:rsidR="00A90EA4" w:rsidRPr="00872163" w:rsidDel="00322D60">
          <w:rPr>
            <w:szCs w:val="24"/>
          </w:rPr>
          <w:delText xml:space="preserve">standard score </w:delText>
        </w:r>
        <w:r w:rsidR="00E17D3A" w:rsidDel="00322D60">
          <w:rPr>
            <w:szCs w:val="24"/>
          </w:rPr>
          <w:delText xml:space="preserve">was </w:delText>
        </w:r>
        <w:r w:rsidR="00A90EA4" w:rsidRPr="00872163" w:rsidDel="00322D60">
          <w:rPr>
            <w:szCs w:val="24"/>
          </w:rPr>
          <w:delText>129</w:delText>
        </w:r>
        <w:r w:rsidR="00E17D3A" w:rsidDel="00322D60">
          <w:rPr>
            <w:szCs w:val="24"/>
          </w:rPr>
          <w:delText>,</w:delText>
        </w:r>
        <w:r w:rsidR="0084150F" w:rsidDel="00322D60">
          <w:rPr>
            <w:szCs w:val="24"/>
          </w:rPr>
          <w:delText xml:space="preserve"> which </w:delText>
        </w:r>
        <w:r w:rsidR="0017318D" w:rsidDel="00322D60">
          <w:rPr>
            <w:szCs w:val="24"/>
          </w:rPr>
          <w:delText>i</w:delText>
        </w:r>
        <w:r w:rsidR="0084150F" w:rsidDel="00322D60">
          <w:rPr>
            <w:szCs w:val="24"/>
          </w:rPr>
          <w:delText>s</w:delText>
        </w:r>
        <w:r w:rsidR="00E17D3A" w:rsidDel="00322D60">
          <w:rPr>
            <w:szCs w:val="24"/>
          </w:rPr>
          <w:delText xml:space="preserve"> </w:delText>
        </w:r>
        <w:r w:rsidR="00A90EA4" w:rsidRPr="00872163" w:rsidDel="00322D60">
          <w:rPr>
            <w:szCs w:val="24"/>
          </w:rPr>
          <w:delText xml:space="preserve">almost two standard deviations above the </w:delText>
        </w:r>
        <w:r w:rsidR="00E17D3A" w:rsidDel="00322D60">
          <w:rPr>
            <w:szCs w:val="24"/>
          </w:rPr>
          <w:delText xml:space="preserve">normed </w:delText>
        </w:r>
        <w:r w:rsidR="00A90EA4" w:rsidRPr="00872163" w:rsidDel="00322D60">
          <w:rPr>
            <w:szCs w:val="24"/>
          </w:rPr>
          <w:delText>mean</w:delText>
        </w:r>
        <w:r w:rsidR="0017318D" w:rsidDel="00322D60">
          <w:rPr>
            <w:szCs w:val="24"/>
          </w:rPr>
          <w:delText xml:space="preserve"> of 100</w:delText>
        </w:r>
        <w:r w:rsidR="00A90EA4" w:rsidRPr="00872163" w:rsidDel="00322D60">
          <w:rPr>
            <w:szCs w:val="24"/>
          </w:rPr>
          <w:delText xml:space="preserve">, with scores ranging from 106 to 157. By contrast in Experiment 2, the average </w:delText>
        </w:r>
        <w:r w:rsidR="0084150F" w:rsidRPr="00872163" w:rsidDel="00322D60">
          <w:rPr>
            <w:szCs w:val="24"/>
          </w:rPr>
          <w:delText xml:space="preserve">EVT-2 </w:delText>
        </w:r>
        <w:r w:rsidR="00A90EA4" w:rsidRPr="00872163" w:rsidDel="00322D60">
          <w:rPr>
            <w:szCs w:val="24"/>
          </w:rPr>
          <w:delText xml:space="preserve">standard score </w:delText>
        </w:r>
        <w:r w:rsidR="0084150F" w:rsidDel="00322D60">
          <w:rPr>
            <w:szCs w:val="24"/>
          </w:rPr>
          <w:delText xml:space="preserve">was </w:delText>
        </w:r>
        <w:r w:rsidR="00A90EA4" w:rsidRPr="00872163" w:rsidDel="00322D60">
          <w:rPr>
            <w:szCs w:val="24"/>
          </w:rPr>
          <w:delText>108</w:delText>
        </w:r>
        <w:r w:rsidR="0017318D" w:rsidDel="00322D60">
          <w:rPr>
            <w:szCs w:val="24"/>
          </w:rPr>
          <w:delText>,</w:delText>
        </w:r>
        <w:r w:rsidR="00A90EA4" w:rsidRPr="00872163" w:rsidDel="00322D60">
          <w:rPr>
            <w:szCs w:val="24"/>
          </w:rPr>
          <w:delText xml:space="preserve"> </w:delText>
        </w:r>
        <w:r w:rsidR="0017318D" w:rsidDel="00322D60">
          <w:rPr>
            <w:szCs w:val="24"/>
          </w:rPr>
          <w:delText>closer to the normed mean</w:delText>
        </w:r>
        <w:r w:rsidR="0034007D" w:rsidRPr="00872163" w:rsidDel="00322D60">
          <w:rPr>
            <w:szCs w:val="24"/>
          </w:rPr>
          <w:delText>,</w:delText>
        </w:r>
        <w:r w:rsidR="00A90EA4" w:rsidRPr="00872163" w:rsidDel="00322D60">
          <w:rPr>
            <w:szCs w:val="24"/>
          </w:rPr>
          <w:delText xml:space="preserve"> with scores ranging from 80 to </w:delText>
        </w:r>
        <w:commentRangeStart w:id="352"/>
        <w:r w:rsidR="00A90EA4" w:rsidRPr="00872163" w:rsidDel="00322D60">
          <w:rPr>
            <w:szCs w:val="24"/>
          </w:rPr>
          <w:delText>151</w:delText>
        </w:r>
        <w:commentRangeEnd w:id="352"/>
        <w:r w:rsidR="00E602D8" w:rsidDel="00322D60">
          <w:rPr>
            <w:rStyle w:val="CommentReference"/>
          </w:rPr>
          <w:commentReference w:id="352"/>
        </w:r>
        <w:r w:rsidR="00202077" w:rsidRPr="00E3031A" w:rsidDel="00322D60">
          <w:rPr>
            <w:szCs w:val="24"/>
          </w:rPr>
          <w:delText xml:space="preserve">. </w:delText>
        </w:r>
        <w:r w:rsidR="00A90EA4" w:rsidRPr="00E3031A" w:rsidDel="00322D60">
          <w:rPr>
            <w:szCs w:val="24"/>
          </w:rPr>
          <w:delText>The age range was also somewhat larger for Experiment 2 (</w:delText>
        </w:r>
        <w:r w:rsidR="0084150F" w:rsidDel="00322D60">
          <w:rPr>
            <w:szCs w:val="24"/>
          </w:rPr>
          <w:delText xml:space="preserve">28–60 months, compared to </w:delText>
        </w:r>
        <w:r w:rsidR="00A90EA4" w:rsidRPr="00E3031A" w:rsidDel="00322D60">
          <w:rPr>
            <w:szCs w:val="24"/>
          </w:rPr>
          <w:delText>30</w:delText>
        </w:r>
        <w:r w:rsidR="0084150F" w:rsidDel="00322D60">
          <w:rPr>
            <w:szCs w:val="24"/>
          </w:rPr>
          <w:delText>–</w:delText>
        </w:r>
        <w:r w:rsidR="00A90EA4" w:rsidRPr="00E3031A" w:rsidDel="00322D60">
          <w:rPr>
            <w:szCs w:val="24"/>
          </w:rPr>
          <w:delText xml:space="preserve">57 months for Experiment 1), but the variability in expressive vocabulary size were substantially larger than the variability in age. </w:delText>
        </w:r>
        <w:r w:rsidR="008124CC" w:rsidRPr="00E3031A" w:rsidDel="00322D60">
          <w:rPr>
            <w:szCs w:val="24"/>
          </w:rPr>
          <w:delText xml:space="preserve">Another difference between </w:delText>
        </w:r>
        <w:r w:rsidR="0084150F" w:rsidDel="00322D60">
          <w:rPr>
            <w:szCs w:val="24"/>
          </w:rPr>
          <w:delText xml:space="preserve">the experiments </w:delText>
        </w:r>
        <w:r w:rsidR="008124CC" w:rsidRPr="00E3031A" w:rsidDel="00322D60">
          <w:rPr>
            <w:szCs w:val="24"/>
          </w:rPr>
          <w:delText xml:space="preserve">was </w:delText>
        </w:r>
        <w:r w:rsidR="0084150F" w:rsidDel="00322D60">
          <w:rPr>
            <w:szCs w:val="24"/>
          </w:rPr>
          <w:delText>that</w:delText>
        </w:r>
        <w:r w:rsidR="0084150F" w:rsidRPr="00E3031A" w:rsidDel="00322D60">
          <w:rPr>
            <w:szCs w:val="24"/>
          </w:rPr>
          <w:delText xml:space="preserve"> </w:delText>
        </w:r>
        <w:r w:rsidR="008124CC" w:rsidRPr="00E3031A" w:rsidDel="00322D60">
          <w:rPr>
            <w:szCs w:val="24"/>
          </w:rPr>
          <w:delText xml:space="preserve">both age and expressive vocabulary size were significant predictors of how reliably children looked to the target image in Experiment 2, while only expressive vocabulary was a significant predictor in Experiment 1. </w:delText>
        </w:r>
        <w:r w:rsidR="00F12803" w:rsidRPr="00E3031A" w:rsidDel="00322D60">
          <w:rPr>
            <w:szCs w:val="24"/>
          </w:rPr>
          <w:delText xml:space="preserve">These results point to the importance of having a large range of vocabulary sizes in the </w:delText>
        </w:r>
        <w:r w:rsidR="0034007D" w:rsidRPr="00E3031A" w:rsidDel="00322D60">
          <w:rPr>
            <w:szCs w:val="24"/>
          </w:rPr>
          <w:delText xml:space="preserve">population </w:delText>
        </w:r>
        <w:r w:rsidR="00F12803" w:rsidRPr="00E3031A" w:rsidDel="00322D60">
          <w:rPr>
            <w:szCs w:val="24"/>
          </w:rPr>
          <w:delText xml:space="preserve">sample and including children who are </w:delText>
        </w:r>
        <w:r w:rsidR="0084150F" w:rsidDel="00322D60">
          <w:rPr>
            <w:szCs w:val="24"/>
          </w:rPr>
          <w:delText xml:space="preserve">above </w:delText>
        </w:r>
        <w:r w:rsidR="0084150F" w:rsidRPr="0017318D" w:rsidDel="00322D60">
          <w:rPr>
            <w:i/>
            <w:szCs w:val="24"/>
          </w:rPr>
          <w:delText xml:space="preserve">and </w:delText>
        </w:r>
        <w:r w:rsidR="00F12803" w:rsidRPr="0017318D" w:rsidDel="00322D60">
          <w:rPr>
            <w:i/>
            <w:szCs w:val="24"/>
          </w:rPr>
          <w:delText>below</w:delText>
        </w:r>
        <w:r w:rsidR="00F12803" w:rsidRPr="00E3031A" w:rsidDel="00322D60">
          <w:rPr>
            <w:szCs w:val="24"/>
          </w:rPr>
          <w:delText xml:space="preserve"> the standardized mean. Recruiting participants from families with low maternal education levels can be much more time-intensive, but it is crucial in order to make more ecologically representative generalizations.</w:delText>
        </w:r>
        <w:r w:rsidR="00D554FE" w:rsidDel="00322D60">
          <w:rPr>
            <w:szCs w:val="24"/>
          </w:rPr>
          <w:delText xml:space="preserve"> </w:delText>
        </w:r>
      </w:del>
    </w:p>
    <w:p w14:paraId="33B405DA" w14:textId="6D252CD7" w:rsidR="00F72060" w:rsidRPr="00E3031A" w:rsidDel="00322D60" w:rsidRDefault="00F57E61" w:rsidP="00872163">
      <w:pPr>
        <w:rPr>
          <w:del w:id="353" w:author="tristan mahr" w:date="2015-05-04T15:54:00Z"/>
          <w:szCs w:val="24"/>
        </w:rPr>
      </w:pPr>
      <w:del w:id="354" w:author="tristan mahr" w:date="2015-05-04T15:54:00Z">
        <w:r w:rsidRPr="00E3031A" w:rsidDel="00322D60">
          <w:rPr>
            <w:szCs w:val="24"/>
          </w:rPr>
          <w:delText>Maternal education did play a role in lexical processing efficiency</w:delText>
        </w:r>
        <w:r w:rsidR="0084150F" w:rsidDel="00322D60">
          <w:rPr>
            <w:szCs w:val="24"/>
          </w:rPr>
          <w:delText>.</w:delText>
        </w:r>
        <w:r w:rsidRPr="00E3031A" w:rsidDel="00322D60">
          <w:rPr>
            <w:szCs w:val="24"/>
          </w:rPr>
          <w:delText xml:space="preserve"> </w:delText>
        </w:r>
        <w:r w:rsidR="0084150F" w:rsidDel="00322D60">
          <w:rPr>
            <w:szCs w:val="24"/>
          </w:rPr>
          <w:delText>T</w:delText>
        </w:r>
        <w:r w:rsidR="0084150F" w:rsidRPr="00E3031A" w:rsidDel="00322D60">
          <w:rPr>
            <w:szCs w:val="24"/>
          </w:rPr>
          <w:delText xml:space="preserve">here </w:delText>
        </w:r>
        <w:r w:rsidR="004830CD" w:rsidRPr="00E3031A" w:rsidDel="00322D60">
          <w:rPr>
            <w:szCs w:val="24"/>
          </w:rPr>
          <w:delText>was</w:delText>
        </w:r>
        <w:r w:rsidR="00F12803" w:rsidRPr="00E3031A" w:rsidDel="00322D60">
          <w:rPr>
            <w:szCs w:val="24"/>
          </w:rPr>
          <w:delText xml:space="preserve"> a significant negative interaction between maternal education and expressive vocabulary</w:delText>
        </w:r>
        <w:r w:rsidR="00202077" w:rsidRPr="00E3031A" w:rsidDel="00322D60">
          <w:rPr>
            <w:szCs w:val="24"/>
          </w:rPr>
          <w:delText xml:space="preserve">. </w:delText>
        </w:r>
        <w:r w:rsidR="0084150F" w:rsidDel="00322D60">
          <w:rPr>
            <w:szCs w:val="24"/>
          </w:rPr>
          <w:delText>In other words,</w:delText>
        </w:r>
        <w:r w:rsidR="00F12803" w:rsidRPr="00E3031A" w:rsidDel="00322D60">
          <w:rPr>
            <w:szCs w:val="24"/>
          </w:rPr>
          <w:delText xml:space="preserve"> gaze patterns were less related to expressive vocabulary size for children whose mothers had a college or graduate degree, relative to children whose mothers had lower levels of education. To understand this finding, it is important to remember that the LWL task is </w:delText>
        </w:r>
        <w:r w:rsidR="00F12803" w:rsidRPr="00E3031A" w:rsidDel="00322D60">
          <w:rPr>
            <w:i/>
            <w:szCs w:val="24"/>
          </w:rPr>
          <w:delText>not</w:delText>
        </w:r>
        <w:r w:rsidR="00F12803" w:rsidRPr="00E3031A" w:rsidDel="00322D60">
          <w:rPr>
            <w:szCs w:val="24"/>
          </w:rPr>
          <w:delText xml:space="preserve"> a vocabulary test</w:delText>
        </w:r>
        <w:r w:rsidR="0084150F" w:rsidDel="00322D60">
          <w:rPr>
            <w:szCs w:val="24"/>
          </w:rPr>
          <w:delText>;</w:delText>
        </w:r>
        <w:r w:rsidR="0034007D" w:rsidRPr="00E3031A" w:rsidDel="00322D60">
          <w:rPr>
            <w:szCs w:val="24"/>
          </w:rPr>
          <w:delText xml:space="preserve"> </w:delText>
        </w:r>
        <w:r w:rsidR="0084150F" w:rsidDel="00322D60">
          <w:rPr>
            <w:szCs w:val="24"/>
          </w:rPr>
          <w:delText>a</w:delText>
        </w:r>
        <w:r w:rsidR="00F12803" w:rsidRPr="00E3031A" w:rsidDel="00322D60">
          <w:rPr>
            <w:szCs w:val="24"/>
          </w:rPr>
          <w:delText>ll</w:delText>
        </w:r>
        <w:r w:rsidR="0084150F" w:rsidDel="00322D60">
          <w:rPr>
            <w:szCs w:val="24"/>
          </w:rPr>
          <w:delText xml:space="preserve"> of</w:delText>
        </w:r>
        <w:r w:rsidR="00F12803" w:rsidRPr="00E3031A" w:rsidDel="00322D60">
          <w:rPr>
            <w:szCs w:val="24"/>
          </w:rPr>
          <w:delText xml:space="preserve"> the object-names and pictures </w:delText>
        </w:r>
        <w:r w:rsidR="00245739" w:rsidRPr="00E3031A" w:rsidDel="00322D60">
          <w:rPr>
            <w:szCs w:val="24"/>
          </w:rPr>
          <w:delText xml:space="preserve">should </w:delText>
        </w:r>
        <w:r w:rsidR="0084150F" w:rsidDel="00322D60">
          <w:rPr>
            <w:szCs w:val="24"/>
          </w:rPr>
          <w:delText>be</w:delText>
        </w:r>
        <w:r w:rsidR="00245739" w:rsidRPr="00E3031A" w:rsidDel="00322D60">
          <w:rPr>
            <w:szCs w:val="24"/>
          </w:rPr>
          <w:delText xml:space="preserve"> </w:delText>
        </w:r>
        <w:r w:rsidR="00F12803" w:rsidRPr="00E3031A" w:rsidDel="00322D60">
          <w:rPr>
            <w:szCs w:val="24"/>
          </w:rPr>
          <w:delText>familiar to all of the participants. However, this task does require that children pay attention to what they hear and what they see. It also requ</w:delText>
        </w:r>
        <w:r w:rsidR="000960A8" w:rsidRPr="00E3031A" w:rsidDel="00322D60">
          <w:rPr>
            <w:szCs w:val="24"/>
          </w:rPr>
          <w:delText xml:space="preserve">ires that children inhibit </w:delText>
        </w:r>
        <w:r w:rsidR="00F12803" w:rsidRPr="00E3031A" w:rsidDel="00322D60">
          <w:rPr>
            <w:szCs w:val="24"/>
          </w:rPr>
          <w:delText>look</w:delText>
        </w:r>
        <w:r w:rsidR="0084150F" w:rsidDel="00322D60">
          <w:rPr>
            <w:szCs w:val="24"/>
          </w:rPr>
          <w:delText>s</w:delText>
        </w:r>
        <w:r w:rsidR="00F12803" w:rsidRPr="00E3031A" w:rsidDel="00322D60">
          <w:rPr>
            <w:szCs w:val="24"/>
          </w:rPr>
          <w:delText xml:space="preserve"> </w:delText>
        </w:r>
        <w:r w:rsidR="0084150F" w:rsidDel="00322D60">
          <w:rPr>
            <w:szCs w:val="24"/>
          </w:rPr>
          <w:delText>to</w:delText>
        </w:r>
        <w:r w:rsidR="0084150F" w:rsidRPr="00E3031A" w:rsidDel="00322D60">
          <w:rPr>
            <w:szCs w:val="24"/>
          </w:rPr>
          <w:delText xml:space="preserve"> </w:delText>
        </w:r>
        <w:r w:rsidR="00F12803" w:rsidRPr="00E3031A" w:rsidDel="00322D60">
          <w:rPr>
            <w:szCs w:val="24"/>
          </w:rPr>
          <w:delText>the distractor images during each trial</w:delText>
        </w:r>
        <w:r w:rsidR="00202077" w:rsidRPr="00E3031A" w:rsidDel="00322D60">
          <w:rPr>
            <w:szCs w:val="24"/>
          </w:rPr>
          <w:delText xml:space="preserve">. </w:delText>
        </w:r>
        <w:r w:rsidR="00F12803" w:rsidRPr="00E3031A" w:rsidDel="00322D60">
          <w:rPr>
            <w:szCs w:val="24"/>
          </w:rPr>
          <w:delText>These task requirements are not solely related to lexical processing efficiency or vocabulary size</w:delText>
        </w:r>
        <w:r w:rsidR="00202077" w:rsidRPr="00E3031A" w:rsidDel="00322D60">
          <w:rPr>
            <w:szCs w:val="24"/>
          </w:rPr>
          <w:delText xml:space="preserve">. </w:delText>
        </w:r>
        <w:r w:rsidR="00F12803" w:rsidRPr="00E3031A" w:rsidDel="00322D60">
          <w:rPr>
            <w:szCs w:val="24"/>
          </w:rPr>
          <w:delText>There is some research suggesting that children from middle-SES families generally have better inhibitory control than their peers from low-SES families (Noble, Norman, &amp; Farah, 2005)</w:delText>
        </w:r>
        <w:r w:rsidR="00202077" w:rsidRPr="00E3031A" w:rsidDel="00322D60">
          <w:rPr>
            <w:szCs w:val="24"/>
          </w:rPr>
          <w:delText xml:space="preserve">. </w:delText>
        </w:r>
        <w:r w:rsidR="0034007D" w:rsidRPr="00E3031A" w:rsidDel="00322D60">
          <w:rPr>
            <w:szCs w:val="24"/>
          </w:rPr>
          <w:delText>B</w:delText>
        </w:r>
        <w:r w:rsidR="00F12803" w:rsidRPr="00E3031A" w:rsidDel="00322D60">
          <w:rPr>
            <w:szCs w:val="24"/>
          </w:rPr>
          <w:delText>etter inhibitory control may result in fewer looks to the distractor images</w:delText>
        </w:r>
        <w:r w:rsidR="0084150F" w:rsidDel="00322D60">
          <w:rPr>
            <w:szCs w:val="24"/>
          </w:rPr>
          <w:delText xml:space="preserve">, </w:delText>
        </w:r>
        <w:r w:rsidR="0017318D" w:rsidDel="00322D60">
          <w:rPr>
            <w:szCs w:val="24"/>
          </w:rPr>
          <w:delText>result</w:delText>
        </w:r>
        <w:r w:rsidR="0084150F" w:rsidDel="00322D60">
          <w:rPr>
            <w:szCs w:val="24"/>
          </w:rPr>
          <w:delText>ing</w:delText>
        </w:r>
        <w:r w:rsidR="00F12803" w:rsidRPr="00E3031A" w:rsidDel="00322D60">
          <w:rPr>
            <w:szCs w:val="24"/>
          </w:rPr>
          <w:delText xml:space="preserve"> </w:delText>
        </w:r>
        <w:r w:rsidR="0017318D" w:rsidDel="00322D60">
          <w:rPr>
            <w:szCs w:val="24"/>
          </w:rPr>
          <w:delText xml:space="preserve">in </w:delText>
        </w:r>
        <w:r w:rsidR="00F12803" w:rsidRPr="00E3031A" w:rsidDel="00322D60">
          <w:rPr>
            <w:szCs w:val="24"/>
          </w:rPr>
          <w:delText>better performance on this task, even for children with smaller expressive vocabularies.</w:delText>
        </w:r>
      </w:del>
    </w:p>
    <w:p w14:paraId="73989464" w14:textId="55F9021C" w:rsidR="00F72060" w:rsidRPr="00E3031A" w:rsidDel="00322D60" w:rsidRDefault="000E1E1D" w:rsidP="00872163">
      <w:pPr>
        <w:rPr>
          <w:del w:id="355" w:author="tristan mahr" w:date="2015-05-04T15:54:00Z"/>
          <w:szCs w:val="24"/>
        </w:rPr>
      </w:pPr>
      <w:moveFromRangeStart w:id="356" w:author="Jan Edwards" w:date="2015-04-30T14:44:00Z" w:name="move292024410"/>
      <w:moveFrom w:id="357" w:author="Jan Edwards" w:date="2015-04-30T14:44:00Z">
        <w:del w:id="358" w:author="tristan mahr" w:date="2015-05-04T15:54:00Z">
          <w:r w:rsidRPr="00E3031A" w:rsidDel="00322D60">
            <w:rPr>
              <w:szCs w:val="24"/>
            </w:rPr>
            <w:delText xml:space="preserve">In both </w:delText>
          </w:r>
          <w:r w:rsidR="007E2608" w:rsidDel="00322D60">
            <w:rPr>
              <w:szCs w:val="24"/>
            </w:rPr>
            <w:delText>e</w:delText>
          </w:r>
          <w:r w:rsidRPr="00E3031A" w:rsidDel="00322D60">
            <w:rPr>
              <w:szCs w:val="24"/>
            </w:rPr>
            <w:delText xml:space="preserve">xperiments, there were significant effects of both the phonological and semantic competitors. The effect of the phonological competitor was small, which is not surprising, given that the target and phonological competitor shared only the </w:delText>
          </w:r>
          <w:r w:rsidR="007E2608" w:rsidDel="00322D60">
            <w:rPr>
              <w:szCs w:val="24"/>
            </w:rPr>
            <w:delText>syllable</w:delText>
          </w:r>
          <w:r w:rsidR="007E2608" w:rsidRPr="00E3031A" w:rsidDel="00322D60">
            <w:rPr>
              <w:szCs w:val="24"/>
            </w:rPr>
            <w:delText xml:space="preserve"> </w:delText>
          </w:r>
          <w:r w:rsidRPr="00E3031A" w:rsidDel="00322D60">
            <w:rPr>
              <w:szCs w:val="24"/>
            </w:rPr>
            <w:delText>onset (</w:delText>
          </w:r>
          <w:r w:rsidRPr="00E3031A" w:rsidDel="00322D60">
            <w:rPr>
              <w:i/>
              <w:szCs w:val="24"/>
            </w:rPr>
            <w:delText>drum</w:delText>
          </w:r>
          <w:r w:rsidRPr="00E3031A" w:rsidDel="00322D60">
            <w:rPr>
              <w:szCs w:val="24"/>
            </w:rPr>
            <w:delText>/</w:delText>
          </w:r>
          <w:r w:rsidRPr="00E3031A" w:rsidDel="00322D60">
            <w:rPr>
              <w:i/>
              <w:szCs w:val="24"/>
            </w:rPr>
            <w:delText>dress</w:delText>
          </w:r>
          <w:r w:rsidRPr="00E3031A" w:rsidDel="00322D60">
            <w:rPr>
              <w:szCs w:val="24"/>
            </w:rPr>
            <w:delText xml:space="preserve">, </w:delText>
          </w:r>
          <w:r w:rsidRPr="00E3031A" w:rsidDel="00322D60">
            <w:rPr>
              <w:i/>
              <w:szCs w:val="24"/>
            </w:rPr>
            <w:delText>bell</w:delText>
          </w:r>
          <w:r w:rsidRPr="00E3031A" w:rsidDel="00322D60">
            <w:rPr>
              <w:szCs w:val="24"/>
            </w:rPr>
            <w:delText>/</w:delText>
          </w:r>
          <w:r w:rsidRPr="00E3031A" w:rsidDel="00322D60">
            <w:rPr>
              <w:i/>
              <w:szCs w:val="24"/>
            </w:rPr>
            <w:delText>bee</w:delText>
          </w:r>
          <w:r w:rsidRPr="00E3031A" w:rsidDel="00322D60">
            <w:rPr>
              <w:szCs w:val="24"/>
            </w:rPr>
            <w:delText xml:space="preserve">), </w:delText>
          </w:r>
          <w:r w:rsidR="007E2608" w:rsidDel="00322D60">
            <w:rPr>
              <w:szCs w:val="24"/>
            </w:rPr>
            <w:delText>whereas</w:delText>
          </w:r>
          <w:r w:rsidR="007E2608" w:rsidRPr="00E3031A" w:rsidDel="00322D60">
            <w:rPr>
              <w:szCs w:val="24"/>
            </w:rPr>
            <w:delText xml:space="preserve"> </w:delText>
          </w:r>
          <w:r w:rsidRPr="00E3031A" w:rsidDel="00322D60">
            <w:rPr>
              <w:szCs w:val="24"/>
            </w:rPr>
            <w:delText>the phonological competitor in the visual wor</w:delText>
          </w:r>
          <w:r w:rsidR="007E2608" w:rsidDel="00322D60">
            <w:rPr>
              <w:szCs w:val="24"/>
            </w:rPr>
            <w:delText>l</w:delText>
          </w:r>
          <w:r w:rsidRPr="00E3031A" w:rsidDel="00322D60">
            <w:rPr>
              <w:szCs w:val="24"/>
            </w:rPr>
            <w:delText>d paradigm with adults usually shares an entire syllable (</w:delText>
          </w:r>
          <w:r w:rsidRPr="00E3031A" w:rsidDel="00322D60">
            <w:rPr>
              <w:i/>
              <w:szCs w:val="24"/>
            </w:rPr>
            <w:delText>candle</w:delText>
          </w:r>
          <w:r w:rsidRPr="00E3031A" w:rsidDel="00322D60">
            <w:rPr>
              <w:szCs w:val="24"/>
            </w:rPr>
            <w:delText>/</w:delText>
          </w:r>
          <w:r w:rsidRPr="00E3031A" w:rsidDel="00322D60">
            <w:rPr>
              <w:i/>
              <w:szCs w:val="24"/>
            </w:rPr>
            <w:delText>candy</w:delText>
          </w:r>
          <w:r w:rsidRPr="00E3031A" w:rsidDel="00322D60">
            <w:rPr>
              <w:szCs w:val="24"/>
            </w:rPr>
            <w:delText xml:space="preserve">). </w:delText>
          </w:r>
          <w:r w:rsidR="00705D3E" w:rsidRPr="00E3031A" w:rsidDel="00322D60">
            <w:rPr>
              <w:szCs w:val="24"/>
            </w:rPr>
            <w:delText xml:space="preserve">Furthermore, we </w:delText>
          </w:r>
          <w:r w:rsidR="007E2608" w:rsidDel="00322D60">
            <w:rPr>
              <w:szCs w:val="24"/>
            </w:rPr>
            <w:delText xml:space="preserve">controlled for coarticulation </w:delText>
          </w:r>
          <w:r w:rsidR="0017318D" w:rsidDel="00322D60">
            <w:rPr>
              <w:szCs w:val="24"/>
            </w:rPr>
            <w:delText xml:space="preserve">such that </w:delText>
          </w:r>
          <w:r w:rsidR="007A2018" w:rsidDel="00322D60">
            <w:rPr>
              <w:szCs w:val="24"/>
            </w:rPr>
            <w:delText xml:space="preserve">no </w:delText>
          </w:r>
          <w:r w:rsidR="007E2608" w:rsidDel="00322D60">
            <w:rPr>
              <w:szCs w:val="24"/>
            </w:rPr>
            <w:delText xml:space="preserve">coarticulatory cues </w:delText>
          </w:r>
          <w:r w:rsidR="007A2018" w:rsidDel="00322D60">
            <w:rPr>
              <w:szCs w:val="24"/>
            </w:rPr>
            <w:delText>preceded presentation of the target word, thereby eliminating any facilitation of the lexical processing before</w:delText>
          </w:r>
          <w:r w:rsidR="007E2608" w:rsidDel="00322D60">
            <w:rPr>
              <w:szCs w:val="24"/>
            </w:rPr>
            <w:delText xml:space="preserve"> </w:delText>
          </w:r>
          <w:r w:rsidR="007A2018" w:rsidDel="00322D60">
            <w:rPr>
              <w:szCs w:val="24"/>
            </w:rPr>
            <w:delText xml:space="preserve">target word was actually presented </w:delText>
          </w:r>
          <w:r w:rsidR="00705D3E" w:rsidRPr="00E3031A" w:rsidDel="00322D60">
            <w:rPr>
              <w:szCs w:val="24"/>
            </w:rPr>
            <w:delText>(</w:delText>
          </w:r>
          <w:r w:rsidR="007A2018" w:rsidDel="00322D60">
            <w:rPr>
              <w:szCs w:val="24"/>
            </w:rPr>
            <w:delText xml:space="preserve">see </w:delText>
          </w:r>
          <w:r w:rsidR="00705D3E" w:rsidRPr="00E63AB2" w:rsidDel="00322D60">
            <w:rPr>
              <w:szCs w:val="24"/>
            </w:rPr>
            <w:delText xml:space="preserve">Mahr, McMillan, Saffran, Ellis Weismer, &amp; Edwards, </w:delText>
          </w:r>
          <w:r w:rsidR="00E63AB2" w:rsidRPr="00E63AB2" w:rsidDel="00322D60">
            <w:rPr>
              <w:color w:val="000000"/>
            </w:rPr>
            <w:delText>2015, under review</w:delText>
          </w:r>
          <w:r w:rsidR="00801171" w:rsidRPr="00E63AB2" w:rsidDel="00322D60">
            <w:rPr>
              <w:szCs w:val="24"/>
            </w:rPr>
            <w:delText>,</w:delText>
          </w:r>
          <w:r w:rsidR="007A2018" w:rsidRPr="00E63AB2" w:rsidDel="00322D60">
            <w:rPr>
              <w:szCs w:val="24"/>
            </w:rPr>
            <w:delText xml:space="preserve"> for effects of preceding coarticulation on word processing</w:delText>
          </w:r>
          <w:r w:rsidR="00705D3E" w:rsidRPr="00E63AB2" w:rsidDel="00322D60">
            <w:rPr>
              <w:szCs w:val="24"/>
            </w:rPr>
            <w:delText>)</w:delText>
          </w:r>
          <w:r w:rsidR="00202077" w:rsidRPr="00E63AB2" w:rsidDel="00322D60">
            <w:rPr>
              <w:szCs w:val="24"/>
            </w:rPr>
            <w:delText>.</w:delText>
          </w:r>
          <w:r w:rsidR="00202077" w:rsidRPr="00E3031A" w:rsidDel="00322D60">
            <w:rPr>
              <w:szCs w:val="24"/>
            </w:rPr>
            <w:delText xml:space="preserve"> </w:delText>
          </w:r>
          <w:r w:rsidRPr="00E3031A" w:rsidDel="00322D60">
            <w:rPr>
              <w:szCs w:val="24"/>
            </w:rPr>
            <w:delText>In both experiments, children more quickly rejected the unrelated foil</w:delText>
          </w:r>
          <w:r w:rsidR="007E2608" w:rsidDel="00322D60">
            <w:rPr>
              <w:szCs w:val="24"/>
            </w:rPr>
            <w:delText xml:space="preserve"> than</w:delText>
          </w:r>
          <w:r w:rsidRPr="00E3031A" w:rsidDel="00322D60">
            <w:rPr>
              <w:szCs w:val="24"/>
            </w:rPr>
            <w:delText xml:space="preserve"> the phonological foil. The effect of the semantic foil was more substantial</w:delText>
          </w:r>
          <w:r w:rsidR="007E2608" w:rsidDel="00322D60">
            <w:rPr>
              <w:szCs w:val="24"/>
            </w:rPr>
            <w:delText>.</w:delText>
          </w:r>
          <w:r w:rsidRPr="00E3031A" w:rsidDel="00322D60">
            <w:rPr>
              <w:szCs w:val="24"/>
            </w:rPr>
            <w:delText xml:space="preserve"> </w:delText>
          </w:r>
          <w:r w:rsidR="007E2608" w:rsidDel="00322D60">
            <w:rPr>
              <w:szCs w:val="24"/>
            </w:rPr>
            <w:delText>I</w:delText>
          </w:r>
          <w:r w:rsidR="007E2608" w:rsidRPr="00E3031A" w:rsidDel="00322D60">
            <w:rPr>
              <w:szCs w:val="24"/>
            </w:rPr>
            <w:delText xml:space="preserve">n </w:delText>
          </w:r>
          <w:r w:rsidRPr="00E3031A" w:rsidDel="00322D60">
            <w:rPr>
              <w:szCs w:val="24"/>
            </w:rPr>
            <w:delText xml:space="preserve">both experiments, children were slower to reject the semantic foil than the unrelated foil and had fewer overall looks to the target image if they were looking at the semantic foil rather than the unrelated foil at target word onset. </w:delText>
          </w:r>
        </w:del>
      </w:moveFrom>
    </w:p>
    <w:moveFromRangeEnd w:id="356"/>
    <w:p w14:paraId="762D8692" w14:textId="4BAEBF4E" w:rsidR="00C01C99" w:rsidRPr="00872163" w:rsidDel="00322D60" w:rsidRDefault="0038013E" w:rsidP="00E3031A">
      <w:pPr>
        <w:pStyle w:val="Heading1"/>
        <w:rPr>
          <w:del w:id="359" w:author="tristan mahr" w:date="2015-05-04T15:54:00Z"/>
        </w:rPr>
      </w:pPr>
      <w:del w:id="360" w:author="tristan mahr" w:date="2015-05-04T15:54:00Z">
        <w:r w:rsidRPr="00E3031A" w:rsidDel="00322D60">
          <w:delText>General Discussion</w:delText>
        </w:r>
      </w:del>
    </w:p>
    <w:p w14:paraId="703CADB8" w14:textId="3588779D" w:rsidR="00F72060" w:rsidDel="00322D60" w:rsidRDefault="00F12803" w:rsidP="00E3031A">
      <w:pPr>
        <w:rPr>
          <w:del w:id="361" w:author="tristan mahr" w:date="2015-05-04T15:54:00Z"/>
          <w:szCs w:val="24"/>
        </w:rPr>
      </w:pPr>
      <w:del w:id="362" w:author="tristan mahr" w:date="2015-05-04T15:54:00Z">
        <w:r w:rsidRPr="00872163" w:rsidDel="00322D60">
          <w:rPr>
            <w:szCs w:val="24"/>
          </w:rPr>
          <w:delText>This study found that a four-image LWL paradigm was sensitive to vocabulary size differences in preschool-aged children</w:delText>
        </w:r>
        <w:r w:rsidR="00202077" w:rsidRPr="00872163" w:rsidDel="00322D60">
          <w:rPr>
            <w:szCs w:val="24"/>
          </w:rPr>
          <w:delText xml:space="preserve">. </w:delText>
        </w:r>
        <w:r w:rsidRPr="00872163" w:rsidDel="00322D60">
          <w:rPr>
            <w:szCs w:val="24"/>
          </w:rPr>
          <w:delText xml:space="preserve">Previous studies have shown similar results </w:delText>
        </w:r>
        <w:r w:rsidR="005C7C95" w:rsidDel="00322D60">
          <w:rPr>
            <w:szCs w:val="24"/>
          </w:rPr>
          <w:delText>with</w:delText>
        </w:r>
        <w:r w:rsidR="005C7C95" w:rsidRPr="00872163" w:rsidDel="00322D60">
          <w:rPr>
            <w:szCs w:val="24"/>
          </w:rPr>
          <w:delText xml:space="preserve"> </w:delText>
        </w:r>
        <w:r w:rsidRPr="00872163" w:rsidDel="00322D60">
          <w:rPr>
            <w:szCs w:val="24"/>
          </w:rPr>
          <w:delText>15</w:delText>
        </w:r>
        <w:r w:rsidR="005C7C95" w:rsidDel="00322D60">
          <w:rPr>
            <w:szCs w:val="24"/>
          </w:rPr>
          <w:delText>–</w:delText>
        </w:r>
        <w:r w:rsidRPr="00872163" w:rsidDel="00322D60">
          <w:rPr>
            <w:szCs w:val="24"/>
          </w:rPr>
          <w:delText>25 month</w:delText>
        </w:r>
        <w:r w:rsidR="005C7C95" w:rsidDel="00322D60">
          <w:rPr>
            <w:szCs w:val="24"/>
          </w:rPr>
          <w:delText>-old children</w:delText>
        </w:r>
        <w:r w:rsidRPr="00872163" w:rsidDel="00322D60">
          <w:rPr>
            <w:szCs w:val="24"/>
          </w:rPr>
          <w:delText xml:space="preserve"> using a two-image paradigm, but th</w:delText>
        </w:r>
        <w:r w:rsidR="00A33B63" w:rsidDel="00322D60">
          <w:rPr>
            <w:szCs w:val="24"/>
          </w:rPr>
          <w:delText>e present study</w:delText>
        </w:r>
        <w:r w:rsidRPr="00872163" w:rsidDel="00322D60">
          <w:rPr>
            <w:szCs w:val="24"/>
          </w:rPr>
          <w:delText xml:space="preserve"> is the first to our knowledge to use a four-image paradigm and </w:delText>
        </w:r>
        <w:r w:rsidR="00A33B63" w:rsidDel="00322D60">
          <w:rPr>
            <w:szCs w:val="24"/>
          </w:rPr>
          <w:delText xml:space="preserve">to </w:delText>
        </w:r>
        <w:r w:rsidRPr="00872163" w:rsidDel="00322D60">
          <w:rPr>
            <w:szCs w:val="24"/>
          </w:rPr>
          <w:delText xml:space="preserve">observe an effect of vocabulary size on </w:delText>
        </w:r>
      </w:del>
      <w:del w:id="363" w:author="tristan mahr" w:date="2015-04-22T10:52:00Z">
        <w:r w:rsidRPr="00872163" w:rsidDel="00A33B63">
          <w:rPr>
            <w:szCs w:val="24"/>
          </w:rPr>
          <w:delText xml:space="preserve">eye </w:delText>
        </w:r>
      </w:del>
      <w:del w:id="364" w:author="tristan mahr" w:date="2015-05-04T15:54:00Z">
        <w:r w:rsidRPr="00872163" w:rsidDel="00322D60">
          <w:rPr>
            <w:szCs w:val="24"/>
          </w:rPr>
          <w:delText>gaze patterns</w:delText>
        </w:r>
        <w:r w:rsidR="00705D3E" w:rsidRPr="00E3031A" w:rsidDel="00322D60">
          <w:rPr>
            <w:szCs w:val="24"/>
          </w:rPr>
          <w:delText xml:space="preserve"> </w:delText>
        </w:r>
        <w:r w:rsidR="008124CC" w:rsidRPr="00E3031A" w:rsidDel="00322D60">
          <w:rPr>
            <w:szCs w:val="24"/>
          </w:rPr>
          <w:delText xml:space="preserve">for </w:delText>
        </w:r>
        <w:r w:rsidR="00705D3E" w:rsidRPr="00E3031A" w:rsidDel="00322D60">
          <w:rPr>
            <w:szCs w:val="24"/>
          </w:rPr>
          <w:delText>preschool children</w:delText>
        </w:r>
        <w:r w:rsidR="00202077" w:rsidRPr="00E3031A" w:rsidDel="00322D60">
          <w:rPr>
            <w:szCs w:val="24"/>
          </w:rPr>
          <w:delText xml:space="preserve">. </w:delText>
        </w:r>
        <w:r w:rsidRPr="00E3031A" w:rsidDel="00322D60">
          <w:rPr>
            <w:szCs w:val="24"/>
          </w:rPr>
          <w:delText>One advantage of the four-image paradigm is that it is possible to examine the effect of phonological and semantic competitors on lexical processing</w:delText>
        </w:r>
        <w:r w:rsidR="00202077" w:rsidRPr="00E3031A" w:rsidDel="00322D60">
          <w:rPr>
            <w:szCs w:val="24"/>
          </w:rPr>
          <w:delText xml:space="preserve">. </w:delText>
        </w:r>
        <w:r w:rsidR="00A33B63" w:rsidDel="00322D60">
          <w:rPr>
            <w:szCs w:val="24"/>
          </w:rPr>
          <w:delText xml:space="preserve">Visual world studies </w:delText>
        </w:r>
        <w:r w:rsidRPr="00E3031A" w:rsidDel="00322D60">
          <w:rPr>
            <w:szCs w:val="24"/>
          </w:rPr>
          <w:delText>with adults ha</w:delText>
        </w:r>
        <w:r w:rsidR="00A33B63" w:rsidDel="00322D60">
          <w:rPr>
            <w:szCs w:val="24"/>
          </w:rPr>
          <w:delText>ve</w:delText>
        </w:r>
        <w:r w:rsidRPr="00E3031A" w:rsidDel="00322D60">
          <w:rPr>
            <w:szCs w:val="24"/>
          </w:rPr>
          <w:delText xml:space="preserve"> shown that processing is </w:delText>
        </w:r>
        <w:r w:rsidR="00ED3F87" w:rsidRPr="00E3031A" w:rsidDel="00322D60">
          <w:rPr>
            <w:szCs w:val="24"/>
          </w:rPr>
          <w:delText xml:space="preserve">less efficient </w:delText>
        </w:r>
        <w:r w:rsidRPr="00E3031A" w:rsidDel="00322D60">
          <w:rPr>
            <w:szCs w:val="24"/>
          </w:rPr>
          <w:delText>when a phonological or semantic competitor is present</w:delText>
        </w:r>
        <w:r w:rsidR="00202077" w:rsidRPr="00E3031A" w:rsidDel="00322D60">
          <w:rPr>
            <w:szCs w:val="24"/>
          </w:rPr>
          <w:delText xml:space="preserve">. </w:delText>
        </w:r>
        <w:r w:rsidR="00A33B63" w:rsidDel="00322D60">
          <w:rPr>
            <w:szCs w:val="24"/>
          </w:rPr>
          <w:delText xml:space="preserve">We observed a </w:delText>
        </w:r>
        <w:r w:rsidR="00F57E61" w:rsidRPr="00E3031A" w:rsidDel="00322D60">
          <w:rPr>
            <w:szCs w:val="24"/>
          </w:rPr>
          <w:delText xml:space="preserve">similar </w:delText>
        </w:r>
        <w:r w:rsidRPr="00E3031A" w:rsidDel="00322D60">
          <w:rPr>
            <w:szCs w:val="24"/>
          </w:rPr>
          <w:delText xml:space="preserve">result </w:delText>
        </w:r>
        <w:r w:rsidR="00A33B63" w:rsidDel="00322D60">
          <w:rPr>
            <w:szCs w:val="24"/>
          </w:rPr>
          <w:delText xml:space="preserve">with </w:delText>
        </w:r>
        <w:r w:rsidR="00F57E61" w:rsidRPr="00E3031A" w:rsidDel="00322D60">
          <w:rPr>
            <w:szCs w:val="24"/>
          </w:rPr>
          <w:delText xml:space="preserve">preschool children </w:delText>
        </w:r>
        <w:r w:rsidRPr="00E3031A" w:rsidDel="00322D60">
          <w:rPr>
            <w:szCs w:val="24"/>
          </w:rPr>
          <w:delText xml:space="preserve">in </w:delText>
        </w:r>
        <w:r w:rsidR="00705D3E" w:rsidRPr="00E3031A" w:rsidDel="00322D60">
          <w:rPr>
            <w:szCs w:val="24"/>
          </w:rPr>
          <w:delText xml:space="preserve">both </w:delText>
        </w:r>
        <w:r w:rsidRPr="00E3031A" w:rsidDel="00322D60">
          <w:rPr>
            <w:szCs w:val="24"/>
          </w:rPr>
          <w:delText>Experiment</w:delText>
        </w:r>
        <w:r w:rsidR="00705D3E" w:rsidRPr="00E3031A" w:rsidDel="00322D60">
          <w:rPr>
            <w:szCs w:val="24"/>
          </w:rPr>
          <w:delText>s</w:delText>
        </w:r>
        <w:r w:rsidRPr="00E3031A" w:rsidDel="00322D60">
          <w:rPr>
            <w:szCs w:val="24"/>
          </w:rPr>
          <w:delText xml:space="preserve"> 1</w:delText>
        </w:r>
        <w:r w:rsidR="00705D3E" w:rsidRPr="00E3031A" w:rsidDel="00322D60">
          <w:rPr>
            <w:szCs w:val="24"/>
          </w:rPr>
          <w:delText xml:space="preserve"> and 2</w:delText>
        </w:r>
        <w:r w:rsidR="000A53E1" w:rsidDel="00322D60">
          <w:rPr>
            <w:szCs w:val="24"/>
          </w:rPr>
          <w:delText>.</w:delText>
        </w:r>
      </w:del>
    </w:p>
    <w:p w14:paraId="3F881398" w14:textId="08D09F37" w:rsidR="00E602D8" w:rsidRPr="00E3031A" w:rsidDel="00322D60" w:rsidRDefault="000A53E1" w:rsidP="00E602D8">
      <w:pPr>
        <w:rPr>
          <w:del w:id="365" w:author="tristan mahr" w:date="2015-05-04T15:54:00Z"/>
          <w:szCs w:val="24"/>
        </w:rPr>
      </w:pPr>
      <w:del w:id="366" w:author="tristan mahr" w:date="2015-05-04T15:54:00Z">
        <w:r w:rsidDel="00322D60">
          <w:rPr>
            <w:szCs w:val="24"/>
          </w:rPr>
          <w:delText xml:space="preserve">In both experiments, children exhibited early attentional shifts to the phonological foil before fixating on the target.  </w:delText>
        </w:r>
      </w:del>
      <w:ins w:id="367" w:author="Jan Edwards" w:date="2015-04-30T14:47:00Z">
        <w:del w:id="368" w:author="tristan mahr" w:date="2015-05-04T15:54:00Z">
          <w:r w:rsidR="00353AAE" w:rsidDel="00322D60">
            <w:rPr>
              <w:szCs w:val="24"/>
            </w:rPr>
            <w:delText>a</w:delText>
          </w:r>
        </w:del>
      </w:ins>
      <w:del w:id="369" w:author="tristan mahr" w:date="2015-05-04T15:54:00Z">
        <w:r w:rsidDel="00322D60">
          <w:rPr>
            <w:szCs w:val="24"/>
          </w:rPr>
          <w:delText>Attentional shifts to the semantic foil tended to occur relatively later and perseverated throughout the duration of the trial.  This pattern is consistent with adult patterns of attentional shifts to various types of foils over time</w:delText>
        </w:r>
        <w:r w:rsidR="00AB0CC4" w:rsidDel="00322D60">
          <w:rPr>
            <w:szCs w:val="24"/>
          </w:rPr>
          <w:delText xml:space="preserve"> </w:delText>
        </w:r>
        <w:r w:rsidR="00AB0CC4" w:rsidRPr="00AB0CC4" w:rsidDel="00322D60">
          <w:rPr>
            <w:noProof/>
            <w:szCs w:val="24"/>
          </w:rPr>
          <w:delText>(Huettig &amp; McQueen, 2007)</w:delText>
        </w:r>
        <w:r w:rsidDel="00322D60">
          <w:rPr>
            <w:szCs w:val="24"/>
          </w:rPr>
          <w:delText xml:space="preserve">.  </w:delText>
        </w:r>
      </w:del>
      <w:ins w:id="370" w:author="Jan Edwards" w:date="2015-04-30T14:48:00Z">
        <w:del w:id="371" w:author="tristan mahr" w:date="2015-05-04T15:54:00Z">
          <w:r w:rsidR="00353AAE" w:rsidDel="00322D60">
            <w:rPr>
              <w:szCs w:val="24"/>
            </w:rPr>
            <w:delText>Across</w:delText>
          </w:r>
        </w:del>
      </w:ins>
      <w:ins w:id="372" w:author="Jan Edwards" w:date="2015-04-30T14:46:00Z">
        <w:del w:id="373" w:author="tristan mahr" w:date="2015-05-04T15:54:00Z">
          <w:r w:rsidR="00353AAE" w:rsidDel="00322D60">
            <w:rPr>
              <w:szCs w:val="24"/>
            </w:rPr>
            <w:delText xml:space="preserve"> both E</w:delText>
          </w:r>
          <w:r w:rsidR="00E602D8" w:rsidRPr="00E3031A" w:rsidDel="00322D60">
            <w:rPr>
              <w:szCs w:val="24"/>
            </w:rPr>
            <w:delText>xperiments</w:delText>
          </w:r>
        </w:del>
      </w:ins>
      <w:ins w:id="374" w:author="Jan Edwards" w:date="2015-04-30T14:48:00Z">
        <w:del w:id="375" w:author="tristan mahr" w:date="2015-05-04T15:54:00Z">
          <w:r w:rsidR="00353AAE" w:rsidDel="00322D60">
            <w:rPr>
              <w:szCs w:val="24"/>
            </w:rPr>
            <w:delText xml:space="preserve"> 1 and 2</w:delText>
          </w:r>
        </w:del>
      </w:ins>
      <w:ins w:id="376" w:author="Jan Edwards" w:date="2015-04-30T14:46:00Z">
        <w:del w:id="377" w:author="tristan mahr" w:date="2015-05-04T15:54:00Z">
          <w:r w:rsidR="00E602D8" w:rsidRPr="00E3031A" w:rsidDel="00322D60">
            <w:rPr>
              <w:szCs w:val="24"/>
            </w:rPr>
            <w:delText xml:space="preserve">, </w:delText>
          </w:r>
        </w:del>
      </w:ins>
      <w:ins w:id="378" w:author="Jan Edwards" w:date="2015-04-30T14:47:00Z">
        <w:del w:id="379" w:author="tristan mahr" w:date="2015-05-04T15:54:00Z">
          <w:r w:rsidR="00353AAE" w:rsidDel="00322D60">
            <w:rPr>
              <w:szCs w:val="24"/>
            </w:rPr>
            <w:delText>children exhibited early attentional shifts to the phonological foil</w:delText>
          </w:r>
          <w:r w:rsidR="00434928" w:rsidDel="00322D60">
            <w:rPr>
              <w:szCs w:val="24"/>
            </w:rPr>
            <w:delText xml:space="preserve"> before fixating on the target. T</w:delText>
          </w:r>
          <w:r w:rsidR="00353AAE" w:rsidDel="00322D60">
            <w:rPr>
              <w:szCs w:val="24"/>
            </w:rPr>
            <w:delText xml:space="preserve">hat is, they </w:delText>
          </w:r>
        </w:del>
      </w:ins>
      <w:ins w:id="380" w:author="Jan Edwards" w:date="2015-04-30T14:46:00Z">
        <w:del w:id="381" w:author="tristan mahr" w:date="2015-05-04T15:54:00Z">
          <w:r w:rsidR="00E602D8" w:rsidRPr="00E3031A" w:rsidDel="00322D60">
            <w:rPr>
              <w:szCs w:val="24"/>
            </w:rPr>
            <w:delText>more quickly rejected the unrelated foil</w:delText>
          </w:r>
          <w:r w:rsidR="00E602D8" w:rsidDel="00322D60">
            <w:rPr>
              <w:szCs w:val="24"/>
            </w:rPr>
            <w:delText xml:space="preserve"> than</w:delText>
          </w:r>
          <w:r w:rsidR="00E602D8" w:rsidRPr="00E3031A" w:rsidDel="00322D60">
            <w:rPr>
              <w:szCs w:val="24"/>
            </w:rPr>
            <w:delText xml:space="preserve"> the phonological foil. </w:delText>
          </w:r>
        </w:del>
      </w:ins>
      <w:ins w:id="382" w:author="Jan Edwards" w:date="2015-04-30T14:51:00Z">
        <w:del w:id="383" w:author="tristan mahr" w:date="2015-05-04T15:54:00Z">
          <w:r w:rsidR="00107085" w:rsidDel="00322D60">
            <w:rPr>
              <w:szCs w:val="24"/>
            </w:rPr>
            <w:delText>Moreover, we observed an effect of phonological foil, despite</w:delText>
          </w:r>
          <w:r w:rsidR="00AF344F" w:rsidDel="00322D60">
            <w:rPr>
              <w:szCs w:val="24"/>
            </w:rPr>
            <w:delText xml:space="preserve"> </w:delText>
          </w:r>
        </w:del>
      </w:ins>
      <w:ins w:id="384" w:author="Jan Edwards" w:date="2015-04-30T14:54:00Z">
        <w:del w:id="385" w:author="tristan mahr" w:date="2015-05-04T15:54:00Z">
          <w:r w:rsidR="00AF344F" w:rsidDel="00322D60">
            <w:rPr>
              <w:szCs w:val="24"/>
            </w:rPr>
            <w:delText xml:space="preserve">the fact that the phonological foil matched the target solely in terms of initial onset (rather than initial consonant-vowel sequence) and the fact that we had </w:delText>
          </w:r>
        </w:del>
      </w:ins>
      <w:ins w:id="386" w:author="Jan Edwards" w:date="2015-04-30T14:51:00Z">
        <w:del w:id="387" w:author="tristan mahr" w:date="2015-05-04T15:54:00Z">
          <w:r w:rsidR="00AF344F" w:rsidDel="00322D60">
            <w:rPr>
              <w:szCs w:val="24"/>
            </w:rPr>
            <w:delText>eliminated</w:delText>
          </w:r>
          <w:r w:rsidR="00107085" w:rsidDel="00322D60">
            <w:rPr>
              <w:szCs w:val="24"/>
            </w:rPr>
            <w:delText xml:space="preserve"> any coarticulation with the word preceding the target. This </w:delText>
          </w:r>
        </w:del>
      </w:ins>
      <w:ins w:id="388" w:author="Jan Edwards" w:date="2015-04-30T14:55:00Z">
        <w:del w:id="389" w:author="tristan mahr" w:date="2015-05-04T15:54:00Z">
          <w:r w:rsidR="00AF344F" w:rsidDel="00322D60">
            <w:rPr>
              <w:szCs w:val="24"/>
            </w:rPr>
            <w:delText xml:space="preserve">finding </w:delText>
          </w:r>
        </w:del>
      </w:ins>
      <w:ins w:id="390" w:author="Jan Edwards" w:date="2015-04-30T14:51:00Z">
        <w:del w:id="391" w:author="tristan mahr" w:date="2015-05-04T15:54:00Z">
          <w:r w:rsidR="00107085" w:rsidDel="00322D60">
            <w:rPr>
              <w:szCs w:val="24"/>
            </w:rPr>
            <w:delText xml:space="preserve">demonstrates that children were using sublexical information for word retrieval. </w:delText>
          </w:r>
        </w:del>
      </w:ins>
      <w:del w:id="392" w:author="tristan mahr" w:date="2015-05-04T15:54:00Z">
        <w:r w:rsidDel="00322D60">
          <w:rPr>
            <w:szCs w:val="24"/>
          </w:rPr>
          <w:delText xml:space="preserve">Moreover, we observed an effect </w:delText>
        </w:r>
        <w:r w:rsidR="00334C1A" w:rsidDel="00322D60">
          <w:rPr>
            <w:szCs w:val="24"/>
          </w:rPr>
          <w:delText xml:space="preserve">of </w:delText>
        </w:r>
        <w:r w:rsidDel="00322D60">
          <w:rPr>
            <w:szCs w:val="24"/>
          </w:rPr>
          <w:delText>phonological foil, despite removing any coarticulation with the word preceding the target and that the phonological foil matched the target sol</w:delText>
        </w:r>
        <w:r w:rsidR="006A7B33" w:rsidDel="00322D60">
          <w:rPr>
            <w:szCs w:val="24"/>
          </w:rPr>
          <w:delText xml:space="preserve">ely in terms of initial onset. </w:delText>
        </w:r>
        <w:r w:rsidDel="00322D60">
          <w:rPr>
            <w:szCs w:val="24"/>
          </w:rPr>
          <w:delText>This demonstrates that children were using sublexical information for word retrieval.</w:delText>
        </w:r>
      </w:del>
      <w:moveToRangeStart w:id="393" w:author="Jan Edwards" w:date="2015-04-30T14:44:00Z" w:name="move292024410"/>
      <w:moveTo w:id="394" w:author="Jan Edwards" w:date="2015-04-30T14:44:00Z">
        <w:del w:id="395" w:author="tristan mahr" w:date="2015-05-04T15:54:00Z">
          <w:r w:rsidR="00E602D8" w:rsidRPr="00E3031A" w:rsidDel="00322D60">
            <w:rPr>
              <w:szCs w:val="24"/>
            </w:rPr>
            <w:delText xml:space="preserve">In both </w:delText>
          </w:r>
          <w:r w:rsidR="00E602D8" w:rsidDel="00322D60">
            <w:rPr>
              <w:szCs w:val="24"/>
            </w:rPr>
            <w:delText>e</w:delText>
          </w:r>
          <w:r w:rsidR="00E602D8" w:rsidRPr="00E3031A" w:rsidDel="00322D60">
            <w:rPr>
              <w:szCs w:val="24"/>
            </w:rPr>
            <w:delText xml:space="preserve">xperiments, there were significant effects of both the phonological and semantic competitors. The effect of the phonological competitor was small, which is not surprising, given that the target and phonological competitor shared only the </w:delText>
          </w:r>
          <w:r w:rsidR="00E602D8" w:rsidDel="00322D60">
            <w:rPr>
              <w:szCs w:val="24"/>
            </w:rPr>
            <w:delText>syllable</w:delText>
          </w:r>
          <w:r w:rsidR="00E602D8" w:rsidRPr="00E3031A" w:rsidDel="00322D60">
            <w:rPr>
              <w:szCs w:val="24"/>
            </w:rPr>
            <w:delText xml:space="preserve"> onset (</w:delText>
          </w:r>
          <w:r w:rsidR="00E602D8" w:rsidRPr="00E3031A" w:rsidDel="00322D60">
            <w:rPr>
              <w:i/>
              <w:szCs w:val="24"/>
            </w:rPr>
            <w:delText>drum</w:delText>
          </w:r>
          <w:r w:rsidR="00E602D8" w:rsidRPr="00E3031A" w:rsidDel="00322D60">
            <w:rPr>
              <w:szCs w:val="24"/>
            </w:rPr>
            <w:delText>/</w:delText>
          </w:r>
          <w:r w:rsidR="00E602D8" w:rsidRPr="00E3031A" w:rsidDel="00322D60">
            <w:rPr>
              <w:i/>
              <w:szCs w:val="24"/>
            </w:rPr>
            <w:delText>dress</w:delText>
          </w:r>
          <w:r w:rsidR="00E602D8" w:rsidRPr="00E3031A" w:rsidDel="00322D60">
            <w:rPr>
              <w:szCs w:val="24"/>
            </w:rPr>
            <w:delText xml:space="preserve">, </w:delText>
          </w:r>
          <w:r w:rsidR="00E602D8" w:rsidRPr="00E3031A" w:rsidDel="00322D60">
            <w:rPr>
              <w:i/>
              <w:szCs w:val="24"/>
            </w:rPr>
            <w:delText>bell</w:delText>
          </w:r>
          <w:r w:rsidR="00E602D8" w:rsidRPr="00E3031A" w:rsidDel="00322D60">
            <w:rPr>
              <w:szCs w:val="24"/>
            </w:rPr>
            <w:delText>/</w:delText>
          </w:r>
          <w:r w:rsidR="00E602D8" w:rsidRPr="00E3031A" w:rsidDel="00322D60">
            <w:rPr>
              <w:i/>
              <w:szCs w:val="24"/>
            </w:rPr>
            <w:delText>bee</w:delText>
          </w:r>
          <w:r w:rsidR="00E602D8" w:rsidRPr="00E3031A" w:rsidDel="00322D60">
            <w:rPr>
              <w:szCs w:val="24"/>
            </w:rPr>
            <w:delText xml:space="preserve">), </w:delText>
          </w:r>
          <w:r w:rsidR="00E602D8" w:rsidDel="00322D60">
            <w:rPr>
              <w:szCs w:val="24"/>
            </w:rPr>
            <w:delText>whereas</w:delText>
          </w:r>
          <w:r w:rsidR="00E602D8" w:rsidRPr="00E3031A" w:rsidDel="00322D60">
            <w:rPr>
              <w:szCs w:val="24"/>
            </w:rPr>
            <w:delText xml:space="preserve"> the phonological competitor in the visual wor</w:delText>
          </w:r>
          <w:r w:rsidR="00E602D8" w:rsidDel="00322D60">
            <w:rPr>
              <w:szCs w:val="24"/>
            </w:rPr>
            <w:delText>l</w:delText>
          </w:r>
          <w:r w:rsidR="00E602D8" w:rsidRPr="00E3031A" w:rsidDel="00322D60">
            <w:rPr>
              <w:szCs w:val="24"/>
            </w:rPr>
            <w:delText>d paradigm with adults usually shares an entire syllable (</w:delText>
          </w:r>
          <w:r w:rsidR="00E602D8" w:rsidRPr="00E3031A" w:rsidDel="00322D60">
            <w:rPr>
              <w:i/>
              <w:szCs w:val="24"/>
            </w:rPr>
            <w:delText>candle</w:delText>
          </w:r>
          <w:r w:rsidR="00E602D8" w:rsidRPr="00E3031A" w:rsidDel="00322D60">
            <w:rPr>
              <w:szCs w:val="24"/>
            </w:rPr>
            <w:delText>/</w:delText>
          </w:r>
          <w:r w:rsidR="00E602D8" w:rsidRPr="00E3031A" w:rsidDel="00322D60">
            <w:rPr>
              <w:i/>
              <w:szCs w:val="24"/>
            </w:rPr>
            <w:delText>candy</w:delText>
          </w:r>
          <w:r w:rsidR="00E602D8" w:rsidRPr="00E3031A" w:rsidDel="00322D60">
            <w:rPr>
              <w:szCs w:val="24"/>
            </w:rPr>
            <w:delText xml:space="preserve">). Furthermore, we </w:delText>
          </w:r>
          <w:r w:rsidR="00E602D8" w:rsidDel="00322D60">
            <w:rPr>
              <w:szCs w:val="24"/>
            </w:rPr>
            <w:delText xml:space="preserve">controlled for coarticulation such that no coarticulatory cues preceded presentation of the target word, thereby eliminating any facilitation of the lexical processing before target word was actually presented </w:delText>
          </w:r>
          <w:r w:rsidR="00E602D8" w:rsidRPr="00E3031A" w:rsidDel="00322D60">
            <w:rPr>
              <w:szCs w:val="24"/>
            </w:rPr>
            <w:delText>(</w:delText>
          </w:r>
          <w:r w:rsidR="00E602D8" w:rsidDel="00322D60">
            <w:rPr>
              <w:szCs w:val="24"/>
            </w:rPr>
            <w:delText xml:space="preserve">see </w:delText>
          </w:r>
          <w:r w:rsidR="00E602D8" w:rsidRPr="00E63AB2" w:rsidDel="00322D60">
            <w:rPr>
              <w:szCs w:val="24"/>
            </w:rPr>
            <w:delText xml:space="preserve">Mahr, McMillan, Saffran, Ellis Weismer, &amp; Edwards, </w:delText>
          </w:r>
          <w:r w:rsidR="00E602D8" w:rsidRPr="00E63AB2" w:rsidDel="00322D60">
            <w:rPr>
              <w:color w:val="000000"/>
            </w:rPr>
            <w:delText>2015, under review</w:delText>
          </w:r>
          <w:r w:rsidR="00E602D8" w:rsidRPr="00E63AB2" w:rsidDel="00322D60">
            <w:rPr>
              <w:szCs w:val="24"/>
            </w:rPr>
            <w:delText>, for effects of preceding coarticulation on word processing).</w:delText>
          </w:r>
          <w:r w:rsidR="00E602D8" w:rsidRPr="00E3031A" w:rsidDel="00322D60">
            <w:rPr>
              <w:szCs w:val="24"/>
            </w:rPr>
            <w:delText xml:space="preserve"> In both experiments, children more quickly rejected the unrelated foil</w:delText>
          </w:r>
          <w:r w:rsidR="00E602D8" w:rsidDel="00322D60">
            <w:rPr>
              <w:szCs w:val="24"/>
            </w:rPr>
            <w:delText xml:space="preserve"> than</w:delText>
          </w:r>
          <w:r w:rsidR="00E602D8" w:rsidRPr="00E3031A" w:rsidDel="00322D60">
            <w:rPr>
              <w:szCs w:val="24"/>
            </w:rPr>
            <w:delText xml:space="preserve"> the phonological foil. The effect of the semantic foil was more substantial</w:delText>
          </w:r>
          <w:r w:rsidR="00E602D8" w:rsidDel="00322D60">
            <w:rPr>
              <w:szCs w:val="24"/>
            </w:rPr>
            <w:delText>.</w:delText>
          </w:r>
          <w:r w:rsidR="00E602D8" w:rsidRPr="00E3031A" w:rsidDel="00322D60">
            <w:rPr>
              <w:szCs w:val="24"/>
            </w:rPr>
            <w:delText xml:space="preserve"> </w:delText>
          </w:r>
          <w:r w:rsidR="00E602D8" w:rsidDel="00322D60">
            <w:rPr>
              <w:szCs w:val="24"/>
            </w:rPr>
            <w:delText>I</w:delText>
          </w:r>
          <w:r w:rsidR="00E602D8" w:rsidRPr="00E3031A" w:rsidDel="00322D60">
            <w:rPr>
              <w:szCs w:val="24"/>
            </w:rPr>
            <w:delText xml:space="preserve">n both experiments, children were slower to reject the semantic foil than the unrelated foil and had fewer overall looks to the target image if they were looking at the semantic foil rather than the unrelated foil at target word onset. </w:delText>
          </w:r>
        </w:del>
      </w:moveTo>
    </w:p>
    <w:moveToRangeEnd w:id="393"/>
    <w:p w14:paraId="3B62DDF4" w14:textId="4678C5B1" w:rsidR="000A53E1" w:rsidRPr="00E3031A" w:rsidDel="00322D60" w:rsidRDefault="000A53E1" w:rsidP="00E3031A">
      <w:pPr>
        <w:rPr>
          <w:del w:id="396" w:author="tristan mahr" w:date="2015-05-04T15:54:00Z"/>
          <w:szCs w:val="24"/>
        </w:rPr>
      </w:pPr>
    </w:p>
    <w:p w14:paraId="62E15EEF" w14:textId="425E9286" w:rsidR="00F72060" w:rsidRPr="00E3031A" w:rsidDel="00322D60" w:rsidRDefault="00F12803" w:rsidP="00E3031A">
      <w:pPr>
        <w:rPr>
          <w:del w:id="397" w:author="tristan mahr" w:date="2015-05-04T15:54:00Z"/>
          <w:szCs w:val="24"/>
        </w:rPr>
      </w:pPr>
      <w:del w:id="398" w:author="tristan mahr" w:date="2015-05-04T15:54:00Z">
        <w:r w:rsidRPr="00E3031A" w:rsidDel="00322D60">
          <w:rPr>
            <w:szCs w:val="24"/>
          </w:rPr>
          <w:delText xml:space="preserve">Whereas much research has shown that children from families with low levels of maternal education have poorer language skills on a variety of measures than children from families with high levels of maternal education, the results of this study suggest a more nuanced interpretation of such </w:delText>
        </w:r>
        <w:r w:rsidR="00A33B63" w:rsidDel="00322D60">
          <w:rPr>
            <w:szCs w:val="24"/>
          </w:rPr>
          <w:delText>findings</w:delText>
        </w:r>
        <w:r w:rsidR="00202077" w:rsidRPr="00E3031A" w:rsidDel="00322D60">
          <w:rPr>
            <w:szCs w:val="24"/>
          </w:rPr>
          <w:delText xml:space="preserve">. </w:delText>
        </w:r>
        <w:r w:rsidRPr="00E3031A" w:rsidDel="00322D60">
          <w:rPr>
            <w:szCs w:val="24"/>
          </w:rPr>
          <w:delText>This study found that the primary factor influencing lexical processing efficiency was expressive vocabulary size, not maternal education level</w:delText>
        </w:r>
        <w:r w:rsidR="00202077" w:rsidRPr="00E3031A" w:rsidDel="00322D60">
          <w:rPr>
            <w:szCs w:val="24"/>
          </w:rPr>
          <w:delText xml:space="preserve">. </w:delText>
        </w:r>
        <w:r w:rsidRPr="00E3031A" w:rsidDel="00322D60">
          <w:rPr>
            <w:szCs w:val="24"/>
          </w:rPr>
          <w:delText>Not surprisingly, there was a relationship between vocabulary size and maternal education</w:delText>
        </w:r>
        <w:r w:rsidR="00202077" w:rsidRPr="00E3031A" w:rsidDel="00322D60">
          <w:rPr>
            <w:szCs w:val="24"/>
          </w:rPr>
          <w:delText xml:space="preserve">. </w:delText>
        </w:r>
        <w:r w:rsidR="00E72A0F" w:rsidRPr="00E3031A" w:rsidDel="00322D60">
          <w:rPr>
            <w:szCs w:val="24"/>
          </w:rPr>
          <w:delText>As shown in Table 2</w:delText>
        </w:r>
        <w:r w:rsidR="00031772" w:rsidRPr="00E3031A" w:rsidDel="00322D60">
          <w:rPr>
            <w:szCs w:val="24"/>
          </w:rPr>
          <w:delText xml:space="preserve">, the average EVT-2 </w:delText>
        </w:r>
        <w:r w:rsidR="00A33B63" w:rsidDel="00322D60">
          <w:rPr>
            <w:szCs w:val="24"/>
          </w:rPr>
          <w:delText xml:space="preserve">standard </w:delText>
        </w:r>
        <w:r w:rsidR="0075091B" w:rsidRPr="00E3031A" w:rsidDel="00322D60">
          <w:rPr>
            <w:szCs w:val="24"/>
          </w:rPr>
          <w:delText>score was</w:delText>
        </w:r>
        <w:r w:rsidR="00E72A0F" w:rsidRPr="00E3031A" w:rsidDel="00322D60">
          <w:rPr>
            <w:szCs w:val="24"/>
          </w:rPr>
          <w:delText xml:space="preserve"> 97</w:delText>
        </w:r>
        <w:r w:rsidR="00031772" w:rsidRPr="00E3031A" w:rsidDel="00322D60">
          <w:rPr>
            <w:szCs w:val="24"/>
          </w:rPr>
          <w:delText xml:space="preserve"> for children </w:delText>
        </w:r>
        <w:r w:rsidR="004F1B03" w:rsidDel="00322D60">
          <w:rPr>
            <w:szCs w:val="24"/>
          </w:rPr>
          <w:delText xml:space="preserve">from families </w:delText>
        </w:r>
        <w:r w:rsidR="00A33B63" w:rsidDel="00322D60">
          <w:rPr>
            <w:szCs w:val="24"/>
          </w:rPr>
          <w:delText>at</w:delText>
        </w:r>
        <w:r w:rsidR="00A33B63" w:rsidRPr="00E3031A" w:rsidDel="00322D60">
          <w:rPr>
            <w:szCs w:val="24"/>
          </w:rPr>
          <w:delText xml:space="preserve"> </w:delText>
        </w:r>
        <w:r w:rsidR="00031772" w:rsidRPr="00E3031A" w:rsidDel="00322D60">
          <w:rPr>
            <w:szCs w:val="24"/>
          </w:rPr>
          <w:delText>the lowest maternal education level</w:delText>
        </w:r>
        <w:r w:rsidR="00A33B63" w:rsidDel="00322D60">
          <w:rPr>
            <w:szCs w:val="24"/>
          </w:rPr>
          <w:delText xml:space="preserve">, compared to </w:delText>
        </w:r>
        <w:r w:rsidR="00E72A0F" w:rsidRPr="00E3031A" w:rsidDel="00322D60">
          <w:rPr>
            <w:szCs w:val="24"/>
          </w:rPr>
          <w:delText xml:space="preserve">119 </w:delText>
        </w:r>
        <w:r w:rsidR="00031772" w:rsidRPr="00E3031A" w:rsidDel="00322D60">
          <w:rPr>
            <w:szCs w:val="24"/>
          </w:rPr>
          <w:delText xml:space="preserve">for children </w:delText>
        </w:r>
        <w:r w:rsidR="004F1B03" w:rsidDel="00322D60">
          <w:rPr>
            <w:szCs w:val="24"/>
          </w:rPr>
          <w:delText xml:space="preserve">from families </w:delText>
        </w:r>
        <w:r w:rsidR="00A33B63" w:rsidDel="00322D60">
          <w:rPr>
            <w:szCs w:val="24"/>
          </w:rPr>
          <w:delText>at</w:delText>
        </w:r>
        <w:r w:rsidR="00A33B63" w:rsidRPr="00E3031A" w:rsidDel="00322D60">
          <w:rPr>
            <w:szCs w:val="24"/>
          </w:rPr>
          <w:delText xml:space="preserve"> </w:delText>
        </w:r>
        <w:r w:rsidR="00031772" w:rsidRPr="00E3031A" w:rsidDel="00322D60">
          <w:rPr>
            <w:szCs w:val="24"/>
          </w:rPr>
          <w:delText xml:space="preserve">the highest maternal education level. </w:delText>
        </w:r>
        <w:r w:rsidRPr="00E3031A" w:rsidDel="00322D60">
          <w:rPr>
            <w:szCs w:val="24"/>
          </w:rPr>
          <w:delText>Nevertheless, children with high EVT-2 growth scale values</w:delText>
        </w:r>
        <w:r w:rsidR="00A33B63" w:rsidDel="00322D60">
          <w:rPr>
            <w:szCs w:val="24"/>
          </w:rPr>
          <w:delText xml:space="preserve"> </w:delText>
        </w:r>
        <w:r w:rsidRPr="00E3031A" w:rsidDel="00322D60">
          <w:rPr>
            <w:szCs w:val="24"/>
          </w:rPr>
          <w:delText>performed similarly</w:delText>
        </w:r>
        <w:r w:rsidR="00A33B63" w:rsidRPr="00E3031A" w:rsidDel="00322D60">
          <w:rPr>
            <w:szCs w:val="24"/>
          </w:rPr>
          <w:delText>, regardless of maternal education level</w:delText>
        </w:r>
        <w:r w:rsidR="00202077" w:rsidRPr="00E3031A" w:rsidDel="00322D60">
          <w:rPr>
            <w:szCs w:val="24"/>
          </w:rPr>
          <w:delText xml:space="preserve">. </w:delText>
        </w:r>
        <w:r w:rsidRPr="00E3031A" w:rsidDel="00322D60">
          <w:rPr>
            <w:szCs w:val="24"/>
          </w:rPr>
          <w:delText>This pattern was not observed, however, for children with low EVT-2 growth scale values</w:delText>
        </w:r>
        <w:r w:rsidR="00202077" w:rsidRPr="00E3031A" w:rsidDel="00322D60">
          <w:rPr>
            <w:szCs w:val="24"/>
          </w:rPr>
          <w:delText xml:space="preserve">. </w:delText>
        </w:r>
        <w:r w:rsidRPr="00E3031A" w:rsidDel="00322D60">
          <w:rPr>
            <w:szCs w:val="24"/>
          </w:rPr>
          <w:delText xml:space="preserve">Maternal education influenced lexical processing for these children; children </w:delText>
        </w:r>
        <w:r w:rsidR="00A33B63" w:rsidDel="00322D60">
          <w:rPr>
            <w:szCs w:val="24"/>
          </w:rPr>
          <w:delText>from families</w:delText>
        </w:r>
        <w:r w:rsidRPr="00E3031A" w:rsidDel="00322D60">
          <w:rPr>
            <w:szCs w:val="24"/>
          </w:rPr>
          <w:delText xml:space="preserve"> with high maternal education levels seemed to be insulated from the negative effects of low expressive vocabulary size</w:delText>
        </w:r>
        <w:r w:rsidR="00202077" w:rsidRPr="00E3031A" w:rsidDel="00322D60">
          <w:rPr>
            <w:szCs w:val="24"/>
          </w:rPr>
          <w:delText xml:space="preserve">. </w:delText>
        </w:r>
        <w:r w:rsidRPr="00E3031A" w:rsidDel="00322D60">
          <w:rPr>
            <w:szCs w:val="24"/>
          </w:rPr>
          <w:delText>As noted above, these results may be related to better attentional skills</w:delText>
        </w:r>
        <w:r w:rsidR="00A33B63" w:rsidDel="00322D60">
          <w:rPr>
            <w:szCs w:val="24"/>
          </w:rPr>
          <w:delText xml:space="preserve"> and </w:delText>
        </w:r>
        <w:r w:rsidR="007A2018" w:rsidDel="00322D60">
          <w:rPr>
            <w:szCs w:val="24"/>
          </w:rPr>
          <w:delText>inhibitory control, thereby</w:delText>
        </w:r>
        <w:r w:rsidR="00A33B63" w:rsidDel="00322D60">
          <w:rPr>
            <w:szCs w:val="24"/>
          </w:rPr>
          <w:delText xml:space="preserve"> improv</w:delText>
        </w:r>
        <w:r w:rsidR="007A2018" w:rsidDel="00322D60">
          <w:rPr>
            <w:szCs w:val="24"/>
          </w:rPr>
          <w:delText>ing</w:delText>
        </w:r>
        <w:r w:rsidR="00A33B63" w:rsidDel="00322D60">
          <w:rPr>
            <w:szCs w:val="24"/>
          </w:rPr>
          <w:delText xml:space="preserve"> lexical processing </w:delText>
        </w:r>
        <w:r w:rsidRPr="00E3031A" w:rsidDel="00322D60">
          <w:rPr>
            <w:szCs w:val="24"/>
          </w:rPr>
          <w:delText xml:space="preserve">for children from </w:delText>
        </w:r>
        <w:r w:rsidR="00A33B63" w:rsidRPr="00E3031A" w:rsidDel="00322D60">
          <w:rPr>
            <w:szCs w:val="24"/>
          </w:rPr>
          <w:delText xml:space="preserve">families </w:delText>
        </w:r>
        <w:r w:rsidR="00A33B63" w:rsidDel="00322D60">
          <w:rPr>
            <w:szCs w:val="24"/>
          </w:rPr>
          <w:delText xml:space="preserve">with </w:delText>
        </w:r>
        <w:r w:rsidRPr="00E3031A" w:rsidDel="00322D60">
          <w:rPr>
            <w:szCs w:val="24"/>
          </w:rPr>
          <w:delText>high maternal education</w:delText>
        </w:r>
        <w:r w:rsidR="00A33B63" w:rsidDel="00322D60">
          <w:rPr>
            <w:szCs w:val="24"/>
          </w:rPr>
          <w:delText xml:space="preserve">. </w:delText>
        </w:r>
        <w:r w:rsidRPr="00E3031A" w:rsidDel="00322D60">
          <w:rPr>
            <w:szCs w:val="24"/>
          </w:rPr>
          <w:delText>These results underscore the importance of considering individual differences and task demands</w:delText>
        </w:r>
        <w:r w:rsidR="00ED3F87" w:rsidRPr="00E3031A" w:rsidDel="00322D60">
          <w:rPr>
            <w:szCs w:val="24"/>
          </w:rPr>
          <w:delText xml:space="preserve"> when interpreting results on lexical processing tasks.</w:delText>
        </w:r>
      </w:del>
    </w:p>
    <w:p w14:paraId="610AA40E" w14:textId="4AA67956" w:rsidR="00F57E61" w:rsidRPr="00E3031A" w:rsidDel="00322D60" w:rsidRDefault="00A33B63" w:rsidP="00E3031A">
      <w:pPr>
        <w:rPr>
          <w:del w:id="399" w:author="tristan mahr" w:date="2015-05-04T15:54:00Z"/>
          <w:szCs w:val="24"/>
        </w:rPr>
      </w:pPr>
      <w:del w:id="400" w:author="tristan mahr" w:date="2015-05-04T15:54:00Z">
        <w:r w:rsidDel="00322D60">
          <w:rPr>
            <w:szCs w:val="24"/>
          </w:rPr>
          <w:delText>U</w:delText>
        </w:r>
        <w:r w:rsidRPr="00E3031A" w:rsidDel="00322D60">
          <w:rPr>
            <w:szCs w:val="24"/>
          </w:rPr>
          <w:delText>nlike most previous work</w:delText>
        </w:r>
        <w:r w:rsidDel="00322D60">
          <w:rPr>
            <w:szCs w:val="24"/>
          </w:rPr>
          <w:delText>, t</w:delText>
        </w:r>
        <w:r w:rsidRPr="00E3031A" w:rsidDel="00322D60">
          <w:rPr>
            <w:szCs w:val="24"/>
          </w:rPr>
          <w:delText xml:space="preserve">his </w:delText>
        </w:r>
        <w:r w:rsidR="00031772" w:rsidRPr="00E3031A" w:rsidDel="00322D60">
          <w:rPr>
            <w:szCs w:val="24"/>
          </w:rPr>
          <w:delText>study</w:delText>
        </w:r>
        <w:r w:rsidDel="00322D60">
          <w:rPr>
            <w:szCs w:val="24"/>
          </w:rPr>
          <w:delText xml:space="preserve"> </w:delText>
        </w:r>
        <w:r w:rsidR="00031772" w:rsidRPr="00E3031A" w:rsidDel="00322D60">
          <w:rPr>
            <w:szCs w:val="24"/>
          </w:rPr>
          <w:delText>presented AAE-speaking children with stimuli in their native dialect. This study shows that this ecologically valid practice is methodologically feasible</w:delText>
        </w:r>
        <w:r w:rsidR="00E72A0F" w:rsidRPr="00E3031A" w:rsidDel="00322D60">
          <w:rPr>
            <w:szCs w:val="24"/>
          </w:rPr>
          <w:delText xml:space="preserve">; </w:delText>
        </w:r>
        <w:r w:rsidR="00031772" w:rsidRPr="00E3031A" w:rsidDel="00322D60">
          <w:rPr>
            <w:szCs w:val="24"/>
          </w:rPr>
          <w:delText xml:space="preserve">there were no significant effects of dialect on </w:delText>
        </w:r>
      </w:del>
      <w:del w:id="401" w:author="tristan mahr" w:date="2015-04-22T11:02:00Z">
        <w:r w:rsidR="00031772" w:rsidRPr="00E3031A" w:rsidDel="003D6EE9">
          <w:rPr>
            <w:szCs w:val="24"/>
          </w:rPr>
          <w:delText>eye-</w:delText>
        </w:r>
      </w:del>
      <w:del w:id="402" w:author="tristan mahr" w:date="2015-05-04T15:54:00Z">
        <w:r w:rsidR="00031772" w:rsidRPr="00E3031A" w:rsidDel="00322D60">
          <w:rPr>
            <w:szCs w:val="24"/>
          </w:rPr>
          <w:delText>gaze patterns</w:delText>
        </w:r>
        <w:r w:rsidR="00853777" w:rsidDel="00322D60">
          <w:rPr>
            <w:szCs w:val="24"/>
          </w:rPr>
          <w:delText>,</w:delText>
        </w:r>
        <w:r w:rsidR="00031772" w:rsidRPr="00E3031A" w:rsidDel="00322D60">
          <w:rPr>
            <w:szCs w:val="24"/>
          </w:rPr>
          <w:delText xml:space="preserve"> and dialect did not interact with other predictors. It remains to be determined </w:delText>
        </w:r>
        <w:r w:rsidR="007A2018" w:rsidDel="00322D60">
          <w:rPr>
            <w:szCs w:val="24"/>
          </w:rPr>
          <w:delText>whether</w:delText>
        </w:r>
        <w:r w:rsidR="00031772" w:rsidRPr="00E3031A" w:rsidDel="00322D60">
          <w:rPr>
            <w:szCs w:val="24"/>
          </w:rPr>
          <w:delText xml:space="preserve"> this </w:delText>
        </w:r>
        <w:r w:rsidR="00853777" w:rsidDel="00322D60">
          <w:rPr>
            <w:szCs w:val="24"/>
          </w:rPr>
          <w:delText xml:space="preserve">practice </w:delText>
        </w:r>
        <w:r w:rsidR="00031772" w:rsidRPr="00E3031A" w:rsidDel="00322D60">
          <w:rPr>
            <w:szCs w:val="24"/>
          </w:rPr>
          <w:delText>is necessar</w:delText>
        </w:r>
        <w:r w:rsidR="006E25C2" w:rsidRPr="00E3031A" w:rsidDel="00322D60">
          <w:rPr>
            <w:szCs w:val="24"/>
          </w:rPr>
          <w:delText>y</w:delText>
        </w:r>
        <w:r w:rsidR="00853777" w:rsidDel="00322D60">
          <w:rPr>
            <w:szCs w:val="24"/>
          </w:rPr>
          <w:delText xml:space="preserve"> for </w:delText>
        </w:r>
        <w:r w:rsidR="007A2018" w:rsidDel="00322D60">
          <w:rPr>
            <w:szCs w:val="24"/>
          </w:rPr>
          <w:delText>investigating</w:delText>
        </w:r>
        <w:r w:rsidR="00853777" w:rsidDel="00322D60">
          <w:rPr>
            <w:szCs w:val="24"/>
          </w:rPr>
          <w:delText xml:space="preserve"> </w:delText>
        </w:r>
        <w:r w:rsidR="007A2018" w:rsidDel="00322D60">
          <w:rPr>
            <w:szCs w:val="24"/>
          </w:rPr>
          <w:delText xml:space="preserve">online </w:delText>
        </w:r>
        <w:r w:rsidR="00853777" w:rsidDel="00322D60">
          <w:rPr>
            <w:szCs w:val="24"/>
          </w:rPr>
          <w:delText xml:space="preserve">lexical </w:delText>
        </w:r>
        <w:r w:rsidR="007A2018" w:rsidDel="00322D60">
          <w:rPr>
            <w:szCs w:val="24"/>
          </w:rPr>
          <w:delText>access</w:delText>
        </w:r>
        <w:r w:rsidR="006E25C2" w:rsidRPr="00E3031A" w:rsidDel="00322D60">
          <w:rPr>
            <w:szCs w:val="24"/>
          </w:rPr>
          <w:delText xml:space="preserve">. In an ongoing study, we are examining whether MAE or AAE speakers perform better when stimuli are presented in their native as compared to a non-native dialect. However, even if there is no significant difference </w:delText>
        </w:r>
        <w:r w:rsidR="0034007D" w:rsidRPr="00E3031A" w:rsidDel="00322D60">
          <w:rPr>
            <w:szCs w:val="24"/>
          </w:rPr>
          <w:delText>in</w:delText>
        </w:r>
        <w:r w:rsidR="006E25C2" w:rsidRPr="00E3031A" w:rsidDel="00322D60">
          <w:rPr>
            <w:szCs w:val="24"/>
          </w:rPr>
          <w:delText xml:space="preserve"> performance </w:delText>
        </w:r>
        <w:r w:rsidR="0034007D" w:rsidRPr="00E3031A" w:rsidDel="00322D60">
          <w:rPr>
            <w:szCs w:val="24"/>
          </w:rPr>
          <w:delText>between</w:delText>
        </w:r>
        <w:r w:rsidR="006E25C2" w:rsidRPr="00E3031A" w:rsidDel="00322D60">
          <w:rPr>
            <w:szCs w:val="24"/>
          </w:rPr>
          <w:delText xml:space="preserve"> the two </w:delText>
        </w:r>
        <w:r w:rsidR="0034007D" w:rsidRPr="00E3031A" w:rsidDel="00322D60">
          <w:rPr>
            <w:szCs w:val="24"/>
          </w:rPr>
          <w:delText>dialect</w:delText>
        </w:r>
        <w:r w:rsidR="00853777" w:rsidDel="00322D60">
          <w:rPr>
            <w:szCs w:val="24"/>
          </w:rPr>
          <w:delText>s</w:delText>
        </w:r>
        <w:r w:rsidR="006E25C2" w:rsidRPr="00E3031A" w:rsidDel="00322D60">
          <w:rPr>
            <w:szCs w:val="24"/>
          </w:rPr>
          <w:delText xml:space="preserve">, we argue that young children </w:delText>
        </w:r>
        <w:r w:rsidR="00853777" w:rsidDel="00322D60">
          <w:rPr>
            <w:szCs w:val="24"/>
          </w:rPr>
          <w:delText xml:space="preserve">are </w:delText>
        </w:r>
        <w:r w:rsidR="006E25C2" w:rsidRPr="00E3031A" w:rsidDel="00322D60">
          <w:rPr>
            <w:szCs w:val="24"/>
          </w:rPr>
          <w:delText xml:space="preserve">more comfortable in the experimental setting when they are presented with native-dialect stimuli and interact with an examiner who shares their dialect. </w:delText>
        </w:r>
        <w:r w:rsidR="00853777" w:rsidDel="00322D60">
          <w:rPr>
            <w:szCs w:val="24"/>
          </w:rPr>
          <w:delText>Such</w:delText>
        </w:r>
        <w:r w:rsidR="00853777" w:rsidRPr="00E3031A" w:rsidDel="00322D60">
          <w:rPr>
            <w:szCs w:val="24"/>
          </w:rPr>
          <w:delText xml:space="preserve"> </w:delText>
        </w:r>
        <w:r w:rsidR="006E25C2" w:rsidRPr="00E3031A" w:rsidDel="00322D60">
          <w:rPr>
            <w:szCs w:val="24"/>
          </w:rPr>
          <w:delText>practices are useful for recruiting and maintaining a diverse participant sample.</w:delText>
        </w:r>
      </w:del>
    </w:p>
    <w:p w14:paraId="7F74B439" w14:textId="490DED19" w:rsidR="00D554FE" w:rsidDel="00322D60" w:rsidRDefault="00D554FE" w:rsidP="00377E41">
      <w:pPr>
        <w:rPr>
          <w:ins w:id="403" w:author="Jan Edwards" w:date="2015-04-30T13:11:00Z"/>
          <w:del w:id="404" w:author="tristan mahr" w:date="2015-05-04T15:54:00Z"/>
          <w:szCs w:val="24"/>
        </w:rPr>
      </w:pPr>
      <w:ins w:id="405" w:author="Jan Edwards" w:date="2015-04-30T13:11:00Z">
        <w:del w:id="406" w:author="tristan mahr" w:date="2015-05-04T15:54:00Z">
          <w:r w:rsidDel="00322D60">
            <w:rPr>
              <w:szCs w:val="24"/>
            </w:rPr>
            <w:delText>As noted above, a diverse participant sample is essential for understanding language development in children. As Fernald (2010) points out, there is a growing body of evidence that typically developing children from low maternal education level families perform differently than children from middle and high maternal education level families on a variety of knowledge- and processing-based linguistic measures. Theories of language development, as well as language enrichment programs for children from low maternal education level families, must be grounded in an understanding of how environmental factors interact with language development within and across these different groups.</w:delText>
          </w:r>
        </w:del>
      </w:ins>
    </w:p>
    <w:p w14:paraId="69CD8187" w14:textId="0B9A5AE3" w:rsidR="00ED3F87" w:rsidRPr="00E3031A" w:rsidDel="00322D60" w:rsidRDefault="00853777" w:rsidP="00377E41">
      <w:pPr>
        <w:rPr>
          <w:del w:id="407" w:author="tristan mahr" w:date="2015-05-04T15:54:00Z"/>
          <w:szCs w:val="24"/>
        </w:rPr>
      </w:pPr>
      <w:del w:id="408" w:author="tristan mahr" w:date="2015-05-04T15:54:00Z">
        <w:r w:rsidDel="00322D60">
          <w:rPr>
            <w:szCs w:val="24"/>
          </w:rPr>
          <w:delText>T</w:delText>
        </w:r>
        <w:r w:rsidR="007A2018" w:rsidDel="00322D60">
          <w:rPr>
            <w:szCs w:val="24"/>
          </w:rPr>
          <w:delText>he</w:delText>
        </w:r>
        <w:r w:rsidR="00F57E61" w:rsidRPr="00E3031A" w:rsidDel="00322D60">
          <w:rPr>
            <w:szCs w:val="24"/>
          </w:rPr>
          <w:delText xml:space="preserve"> </w:delText>
        </w:r>
        <w:r w:rsidDel="00322D60">
          <w:rPr>
            <w:szCs w:val="24"/>
          </w:rPr>
          <w:delText>findings of the</w:delText>
        </w:r>
        <w:r w:rsidR="007A2018" w:rsidDel="00322D60">
          <w:rPr>
            <w:szCs w:val="24"/>
          </w:rPr>
          <w:delText>se</w:delText>
        </w:r>
        <w:r w:rsidDel="00322D60">
          <w:rPr>
            <w:szCs w:val="24"/>
          </w:rPr>
          <w:delText xml:space="preserve"> </w:delText>
        </w:r>
        <w:r w:rsidR="007A2018" w:rsidDel="00322D60">
          <w:rPr>
            <w:szCs w:val="24"/>
          </w:rPr>
          <w:delText>studies</w:delText>
        </w:r>
        <w:r w:rsidR="00394197" w:rsidDel="00322D60">
          <w:rPr>
            <w:szCs w:val="24"/>
          </w:rPr>
          <w:delText xml:space="preserve"> </w:delText>
        </w:r>
        <w:r w:rsidDel="00322D60">
          <w:rPr>
            <w:szCs w:val="24"/>
          </w:rPr>
          <w:delText>add to</w:delText>
        </w:r>
        <w:r w:rsidRPr="00E3031A" w:rsidDel="00322D60">
          <w:rPr>
            <w:szCs w:val="24"/>
          </w:rPr>
          <w:delText xml:space="preserve"> </w:delText>
        </w:r>
        <w:r w:rsidR="00F57E61" w:rsidRPr="00E3031A" w:rsidDel="00322D60">
          <w:rPr>
            <w:szCs w:val="24"/>
          </w:rPr>
          <w:delText xml:space="preserve">a growing body of research </w:delText>
        </w:r>
        <w:r w:rsidDel="00322D60">
          <w:rPr>
            <w:szCs w:val="24"/>
          </w:rPr>
          <w:delText xml:space="preserve">examining the relationship between </w:delText>
        </w:r>
        <w:r w:rsidR="00F57E61" w:rsidRPr="00E3031A" w:rsidDel="00322D60">
          <w:rPr>
            <w:szCs w:val="24"/>
          </w:rPr>
          <w:delText xml:space="preserve">expressive vocabulary </w:delText>
        </w:r>
        <w:r w:rsidDel="00322D60">
          <w:rPr>
            <w:szCs w:val="24"/>
          </w:rPr>
          <w:delText xml:space="preserve">and </w:delText>
        </w:r>
        <w:r w:rsidR="00F57E61" w:rsidRPr="00E3031A" w:rsidDel="00322D60">
          <w:rPr>
            <w:szCs w:val="24"/>
          </w:rPr>
          <w:delText>lexical processing</w:delText>
        </w:r>
        <w:r w:rsidDel="00322D60">
          <w:rPr>
            <w:szCs w:val="24"/>
          </w:rPr>
          <w:delText xml:space="preserve"> efficiency</w:delText>
        </w:r>
        <w:r w:rsidR="00F57E61" w:rsidRPr="00E3031A" w:rsidDel="00322D60">
          <w:rPr>
            <w:szCs w:val="24"/>
          </w:rPr>
          <w:delText xml:space="preserve">. Children with larger expressive vocabularies processed familiar words more quickly and more reliably. </w:delText>
        </w:r>
        <w:r w:rsidR="00CF48FE" w:rsidRPr="00E3031A" w:rsidDel="00322D60">
          <w:rPr>
            <w:szCs w:val="24"/>
          </w:rPr>
          <w:delText xml:space="preserve">They were </w:delText>
        </w:r>
        <w:r w:rsidR="008124CC" w:rsidRPr="00E3031A" w:rsidDel="00322D60">
          <w:rPr>
            <w:szCs w:val="24"/>
          </w:rPr>
          <w:delText xml:space="preserve">also </w:delText>
        </w:r>
        <w:r w:rsidR="00CF48FE" w:rsidRPr="00E3031A" w:rsidDel="00322D60">
          <w:rPr>
            <w:szCs w:val="24"/>
          </w:rPr>
          <w:delText xml:space="preserve">better at rejecting a </w:delText>
        </w:r>
        <w:r w:rsidR="008124CC" w:rsidRPr="00E3031A" w:rsidDel="00322D60">
          <w:rPr>
            <w:szCs w:val="24"/>
          </w:rPr>
          <w:delText>foil</w:delText>
        </w:r>
        <w:r w:rsidR="00CF48FE" w:rsidRPr="00E3031A" w:rsidDel="00322D60">
          <w:rPr>
            <w:szCs w:val="24"/>
          </w:rPr>
          <w:delText xml:space="preserve"> and looking toward the target. </w:delText>
        </w:r>
        <w:r w:rsidR="008A77DF" w:rsidRPr="00E3031A" w:rsidDel="00322D60">
          <w:rPr>
            <w:szCs w:val="24"/>
          </w:rPr>
          <w:delText>It should be noted that all of these differences involved very small timing differences</w:delText>
        </w:r>
        <w:r w:rsidR="008A77DF" w:rsidRPr="00872163" w:rsidDel="00322D60">
          <w:rPr>
            <w:szCs w:val="24"/>
          </w:rPr>
          <w:delText>.</w:delText>
        </w:r>
        <w:r w:rsidR="001B31C0" w:rsidRPr="00872163" w:rsidDel="00322D60">
          <w:rPr>
            <w:szCs w:val="24"/>
          </w:rPr>
          <w:delText xml:space="preserve"> However, the average speaking rate of adults is </w:delText>
        </w:r>
        <w:r w:rsidDel="00322D60">
          <w:rPr>
            <w:szCs w:val="24"/>
          </w:rPr>
          <w:delText>2–3 words per minute</w:delText>
        </w:r>
        <w:r w:rsidR="001B31C0" w:rsidRPr="00872163" w:rsidDel="00322D60">
          <w:rPr>
            <w:szCs w:val="24"/>
          </w:rPr>
          <w:delText xml:space="preserve">. Even small differences in lexical processing speed will result in significant advantages for children </w:delText>
        </w:r>
        <w:r w:rsidDel="00322D60">
          <w:rPr>
            <w:szCs w:val="24"/>
          </w:rPr>
          <w:delText>who recognize words more efficiently</w:delText>
        </w:r>
        <w:r w:rsidR="001B31C0" w:rsidRPr="00872163" w:rsidDel="00322D60">
          <w:rPr>
            <w:szCs w:val="24"/>
          </w:rPr>
          <w:delText xml:space="preserve"> and in significant disadvantages for children who </w:delText>
        </w:r>
        <w:r w:rsidDel="00322D60">
          <w:rPr>
            <w:szCs w:val="24"/>
          </w:rPr>
          <w:delText>do not</w:delText>
        </w:r>
        <w:r w:rsidR="001B31C0" w:rsidRPr="00872163" w:rsidDel="00322D60">
          <w:rPr>
            <w:szCs w:val="24"/>
          </w:rPr>
          <w:delText xml:space="preserve">. </w:delText>
        </w:r>
        <w:r w:rsidR="008124CC" w:rsidRPr="00E3031A" w:rsidDel="00322D60">
          <w:rPr>
            <w:szCs w:val="24"/>
          </w:rPr>
          <w:delText>More efficient lexical processing free</w:delText>
        </w:r>
        <w:r w:rsidDel="00322D60">
          <w:rPr>
            <w:szCs w:val="24"/>
          </w:rPr>
          <w:delText>s</w:delText>
        </w:r>
        <w:r w:rsidR="008124CC" w:rsidRPr="00E3031A" w:rsidDel="00322D60">
          <w:rPr>
            <w:szCs w:val="24"/>
          </w:rPr>
          <w:delText xml:space="preserve"> up cognitive resources for learning new words and other aspects of linguistic and cognitive processing. </w:delText>
        </w:r>
        <w:r w:rsidR="00D775BA" w:rsidRPr="00E3031A" w:rsidDel="00322D60">
          <w:rPr>
            <w:szCs w:val="24"/>
          </w:rPr>
          <w:delText xml:space="preserve">Given these results, it is not surprising that expressive vocabulary size is such a powerful early predictor of subsequent language acquisition and academic success </w:delText>
        </w:r>
        <w:r w:rsidR="00377E41" w:rsidRPr="00377E41" w:rsidDel="00322D60">
          <w:rPr>
            <w:noProof/>
            <w:szCs w:val="24"/>
          </w:rPr>
          <w:delText>(Rescorla, 2002, 2009)</w:delText>
        </w:r>
        <w:r w:rsidR="00ED3F87" w:rsidRPr="00E3031A" w:rsidDel="00322D60">
          <w:rPr>
            <w:szCs w:val="24"/>
          </w:rPr>
          <w:br w:type="page"/>
        </w:r>
      </w:del>
    </w:p>
    <w:p w14:paraId="5BFD7407" w14:textId="3B9D7867" w:rsidR="00F72060" w:rsidRPr="00E3031A" w:rsidDel="00322D60" w:rsidRDefault="00F72060">
      <w:pPr>
        <w:rPr>
          <w:del w:id="409" w:author="tristan mahr" w:date="2015-05-04T15:54:00Z"/>
          <w:szCs w:val="24"/>
        </w:rPr>
      </w:pPr>
    </w:p>
    <w:p w14:paraId="56C6A234" w14:textId="6F5A21AA" w:rsidR="00F07123" w:rsidRPr="00E3031A" w:rsidDel="00322D60" w:rsidRDefault="00F07123" w:rsidP="00E3031A">
      <w:pPr>
        <w:ind w:firstLine="0"/>
        <w:rPr>
          <w:del w:id="410" w:author="tristan mahr" w:date="2015-05-04T15:54:00Z"/>
          <w:szCs w:val="24"/>
        </w:rPr>
      </w:pPr>
      <w:del w:id="411" w:author="tristan mahr" w:date="2015-05-04T15:54:00Z">
        <w:r w:rsidRPr="00E3031A" w:rsidDel="00322D60">
          <w:rPr>
            <w:szCs w:val="24"/>
          </w:rPr>
          <w:delText xml:space="preserve">Table 1. Demographic information and EVT-2 standard score for participants in Experiment </w:delText>
        </w:r>
        <w:commentRangeStart w:id="412"/>
        <w:r w:rsidRPr="00E3031A" w:rsidDel="00322D60">
          <w:rPr>
            <w:szCs w:val="24"/>
          </w:rPr>
          <w:delText>1</w:delText>
        </w:r>
        <w:commentRangeEnd w:id="412"/>
        <w:r w:rsidR="00434928" w:rsidDel="00322D60">
          <w:rPr>
            <w:rStyle w:val="CommentReference"/>
          </w:rPr>
          <w:commentReference w:id="412"/>
        </w:r>
        <w:r w:rsidRPr="00E3031A" w:rsidDel="00322D60">
          <w:rPr>
            <w:szCs w:val="24"/>
          </w:rPr>
          <w:delText>.</w:delText>
        </w:r>
      </w:del>
    </w:p>
    <w:tbl>
      <w:tblPr>
        <w:tblStyle w:val="PlainTable21"/>
        <w:tblW w:w="0" w:type="auto"/>
        <w:tblLook w:val="0620" w:firstRow="1" w:lastRow="0" w:firstColumn="0" w:lastColumn="0" w:noHBand="1" w:noVBand="1"/>
      </w:tblPr>
      <w:tblGrid>
        <w:gridCol w:w="2014"/>
        <w:gridCol w:w="2065"/>
        <w:gridCol w:w="2627"/>
        <w:gridCol w:w="2870"/>
      </w:tblGrid>
      <w:tr w:rsidR="0075091B" w:rsidRPr="00E3031A" w:rsidDel="00322D60" w14:paraId="72AAB500" w14:textId="3C307B44" w:rsidTr="00E3031A">
        <w:trPr>
          <w:cnfStyle w:val="100000000000" w:firstRow="1" w:lastRow="0" w:firstColumn="0" w:lastColumn="0" w:oddVBand="0" w:evenVBand="0" w:oddHBand="0" w:evenHBand="0" w:firstRowFirstColumn="0" w:firstRowLastColumn="0" w:lastRowFirstColumn="0" w:lastRowLastColumn="0"/>
          <w:del w:id="413" w:author="tristan mahr" w:date="2015-05-04T15:54:00Z"/>
        </w:trPr>
        <w:tc>
          <w:tcPr>
            <w:tcW w:w="0" w:type="auto"/>
          </w:tcPr>
          <w:p w14:paraId="1D4999EE" w14:textId="01848330" w:rsidR="0075091B" w:rsidRPr="00E3031A" w:rsidDel="00322D60" w:rsidRDefault="00A2160E">
            <w:pPr>
              <w:pStyle w:val="Compact"/>
              <w:spacing w:line="276" w:lineRule="auto"/>
              <w:rPr>
                <w:del w:id="414" w:author="tristan mahr" w:date="2015-05-04T15:54:00Z"/>
                <w:rFonts w:cs="Times New Roman"/>
              </w:rPr>
            </w:pPr>
            <w:del w:id="415" w:author="tristan mahr" w:date="2015-05-04T15:54:00Z">
              <w:r w:rsidDel="00322D60">
                <w:rPr>
                  <w:rFonts w:cs="Times New Roman"/>
                </w:rPr>
                <w:delText>P</w:delText>
              </w:r>
              <w:r w:rsidR="0075091B" w:rsidRPr="00E3031A" w:rsidDel="00322D60">
                <w:rPr>
                  <w:rFonts w:cs="Times New Roman"/>
                </w:rPr>
                <w:delText>articipants (</w:delText>
              </w:r>
              <w:r w:rsidRPr="00394197" w:rsidDel="00322D60">
                <w:rPr>
                  <w:rFonts w:cs="Times New Roman"/>
                  <w:i/>
                </w:rPr>
                <w:delText>N</w:delText>
              </w:r>
              <w:r w:rsidDel="00322D60">
                <w:rPr>
                  <w:rFonts w:cs="Times New Roman"/>
                </w:rPr>
                <w:delText> </w:delText>
              </w:r>
              <w:r w:rsidR="0075091B" w:rsidRPr="00E3031A" w:rsidDel="00322D60">
                <w:rPr>
                  <w:rFonts w:cs="Times New Roman"/>
                </w:rPr>
                <w:delText>boys)</w:delText>
              </w:r>
            </w:del>
          </w:p>
        </w:tc>
        <w:tc>
          <w:tcPr>
            <w:tcW w:w="0" w:type="auto"/>
          </w:tcPr>
          <w:p w14:paraId="2BA30EA9" w14:textId="269961FA" w:rsidR="0075091B" w:rsidRPr="00E3031A" w:rsidDel="00322D60" w:rsidRDefault="0075091B" w:rsidP="00E3031A">
            <w:pPr>
              <w:pStyle w:val="Compact"/>
              <w:spacing w:line="276" w:lineRule="auto"/>
              <w:rPr>
                <w:del w:id="416" w:author="tristan mahr" w:date="2015-05-04T15:54:00Z"/>
                <w:rFonts w:cs="Times New Roman"/>
              </w:rPr>
            </w:pPr>
            <w:del w:id="417" w:author="tristan mahr" w:date="2015-05-04T15:54:00Z">
              <w:r w:rsidRPr="00E3031A" w:rsidDel="00322D60">
                <w:rPr>
                  <w:rFonts w:cs="Times New Roman"/>
                </w:rPr>
                <w:delText>Mean (SD) age in months</w:delText>
              </w:r>
            </w:del>
          </w:p>
        </w:tc>
        <w:tc>
          <w:tcPr>
            <w:tcW w:w="0" w:type="auto"/>
          </w:tcPr>
          <w:p w14:paraId="29764303" w14:textId="25B8E784" w:rsidR="0075091B" w:rsidRPr="00E3031A" w:rsidDel="00322D60" w:rsidRDefault="0075091B" w:rsidP="00E3031A">
            <w:pPr>
              <w:pStyle w:val="Compact"/>
              <w:spacing w:line="276" w:lineRule="auto"/>
              <w:rPr>
                <w:del w:id="418" w:author="tristan mahr" w:date="2015-05-04T15:54:00Z"/>
                <w:rFonts w:cs="Times New Roman"/>
              </w:rPr>
            </w:pPr>
            <w:del w:id="419" w:author="tristan mahr" w:date="2015-05-04T15:54:00Z">
              <w:r w:rsidRPr="00E3031A" w:rsidDel="00322D60">
                <w:rPr>
                  <w:rFonts w:cs="Times New Roman"/>
                </w:rPr>
                <w:delText>Mean (SD) EVT-2 standard score</w:delText>
              </w:r>
            </w:del>
          </w:p>
        </w:tc>
        <w:tc>
          <w:tcPr>
            <w:tcW w:w="0" w:type="auto"/>
          </w:tcPr>
          <w:p w14:paraId="3E436550" w14:textId="0836DFB3" w:rsidR="0075091B" w:rsidRPr="00E3031A" w:rsidDel="00322D60" w:rsidRDefault="0075091B" w:rsidP="00E3031A">
            <w:pPr>
              <w:pStyle w:val="Compact"/>
              <w:spacing w:line="276" w:lineRule="auto"/>
              <w:rPr>
                <w:del w:id="420" w:author="tristan mahr" w:date="2015-05-04T15:54:00Z"/>
                <w:rFonts w:cs="Times New Roman"/>
              </w:rPr>
            </w:pPr>
            <w:del w:id="421" w:author="tristan mahr" w:date="2015-05-04T15:54:00Z">
              <w:r w:rsidRPr="00394197" w:rsidDel="00322D60">
                <w:rPr>
                  <w:rFonts w:cs="Times New Roman"/>
                  <w:i/>
                </w:rPr>
                <w:delText>N</w:delText>
              </w:r>
              <w:r w:rsidRPr="00E3031A" w:rsidDel="00322D60">
                <w:rPr>
                  <w:rFonts w:cs="Times New Roman"/>
                </w:rPr>
                <w:delText xml:space="preserve"> at each maternal education level</w:delText>
              </w:r>
              <w:r w:rsidRPr="00E3031A" w:rsidDel="00322D60">
                <w:rPr>
                  <w:rFonts w:cs="Times New Roman"/>
                  <w:vertAlign w:val="superscript"/>
                </w:rPr>
                <w:delText>1</w:delText>
              </w:r>
            </w:del>
          </w:p>
        </w:tc>
      </w:tr>
      <w:tr w:rsidR="0075091B" w:rsidRPr="00E3031A" w:rsidDel="00322D60" w14:paraId="65C9638B" w14:textId="245205BB" w:rsidTr="00E3031A">
        <w:trPr>
          <w:del w:id="422" w:author="tristan mahr" w:date="2015-05-04T15:54:00Z"/>
        </w:trPr>
        <w:tc>
          <w:tcPr>
            <w:tcW w:w="0" w:type="auto"/>
          </w:tcPr>
          <w:p w14:paraId="208BD094" w14:textId="317128EF" w:rsidR="0075091B" w:rsidRPr="00E3031A" w:rsidDel="00322D60" w:rsidRDefault="0075091B" w:rsidP="00E3031A">
            <w:pPr>
              <w:pStyle w:val="Compact"/>
              <w:spacing w:line="276" w:lineRule="auto"/>
              <w:rPr>
                <w:del w:id="423" w:author="tristan mahr" w:date="2015-05-04T15:54:00Z"/>
                <w:rFonts w:cs="Times New Roman"/>
              </w:rPr>
            </w:pPr>
            <w:del w:id="424" w:author="tristan mahr" w:date="2015-05-04T15:54:00Z">
              <w:r w:rsidRPr="00E3031A" w:rsidDel="00322D60">
                <w:rPr>
                  <w:rFonts w:cs="Times New Roman"/>
                </w:rPr>
                <w:delText>37 (16)</w:delText>
              </w:r>
            </w:del>
          </w:p>
        </w:tc>
        <w:tc>
          <w:tcPr>
            <w:tcW w:w="0" w:type="auto"/>
          </w:tcPr>
          <w:p w14:paraId="2ECD7AD5" w14:textId="68879FE7" w:rsidR="0075091B" w:rsidRPr="00E3031A" w:rsidDel="00322D60" w:rsidRDefault="0075091B" w:rsidP="00E3031A">
            <w:pPr>
              <w:pStyle w:val="Compact"/>
              <w:spacing w:line="276" w:lineRule="auto"/>
              <w:rPr>
                <w:del w:id="425" w:author="tristan mahr" w:date="2015-05-04T15:54:00Z"/>
                <w:rFonts w:cs="Times New Roman"/>
              </w:rPr>
            </w:pPr>
            <w:del w:id="426" w:author="tristan mahr" w:date="2015-05-04T15:54:00Z">
              <w:r w:rsidRPr="00E3031A" w:rsidDel="00322D60">
                <w:rPr>
                  <w:rFonts w:cs="Times New Roman"/>
                </w:rPr>
                <w:delText>38.14 (6.21)</w:delText>
              </w:r>
            </w:del>
          </w:p>
        </w:tc>
        <w:tc>
          <w:tcPr>
            <w:tcW w:w="0" w:type="auto"/>
          </w:tcPr>
          <w:p w14:paraId="1BEE18A5" w14:textId="5EE7A87F" w:rsidR="0075091B" w:rsidRPr="00E3031A" w:rsidDel="00322D60" w:rsidRDefault="0075091B" w:rsidP="00E3031A">
            <w:pPr>
              <w:pStyle w:val="Compact"/>
              <w:spacing w:line="276" w:lineRule="auto"/>
              <w:rPr>
                <w:del w:id="427" w:author="tristan mahr" w:date="2015-05-04T15:54:00Z"/>
                <w:rFonts w:cs="Times New Roman"/>
              </w:rPr>
            </w:pPr>
            <w:del w:id="428" w:author="tristan mahr" w:date="2015-05-04T15:54:00Z">
              <w:r w:rsidRPr="00E3031A" w:rsidDel="00322D60">
                <w:rPr>
                  <w:rFonts w:cs="Times New Roman"/>
                </w:rPr>
                <w:delText>128 (12)</w:delText>
              </w:r>
            </w:del>
          </w:p>
        </w:tc>
        <w:tc>
          <w:tcPr>
            <w:tcW w:w="0" w:type="auto"/>
          </w:tcPr>
          <w:p w14:paraId="24EAFBC4" w14:textId="0A456C22" w:rsidR="0075091B" w:rsidRPr="00E3031A" w:rsidDel="00322D60" w:rsidRDefault="0075091B" w:rsidP="00E3031A">
            <w:pPr>
              <w:pStyle w:val="Compact"/>
              <w:spacing w:line="276" w:lineRule="auto"/>
              <w:rPr>
                <w:del w:id="429" w:author="tristan mahr" w:date="2015-05-04T15:54:00Z"/>
                <w:rFonts w:cs="Times New Roman"/>
              </w:rPr>
            </w:pPr>
            <w:del w:id="430" w:author="tristan mahr" w:date="2015-05-04T15:54:00Z">
              <w:r w:rsidRPr="00E3031A" w:rsidDel="00322D60">
                <w:rPr>
                  <w:rFonts w:cs="Times New Roman"/>
                </w:rPr>
                <w:delText>declined</w:delText>
              </w:r>
              <w:r w:rsidR="00E741D4" w:rsidRPr="00E741D4" w:rsidDel="00322D60">
                <w:rPr>
                  <w:rFonts w:cs="Times New Roman"/>
                </w:rPr>
                <w:delText> = </w:delText>
              </w:r>
              <w:r w:rsidRPr="00E3031A" w:rsidDel="00322D60">
                <w:rPr>
                  <w:rFonts w:cs="Times New Roman"/>
                </w:rPr>
                <w:delText>2; middle</w:delText>
              </w:r>
              <w:r w:rsidR="00E741D4" w:rsidRPr="00E741D4" w:rsidDel="00322D60">
                <w:rPr>
                  <w:rFonts w:cs="Times New Roman"/>
                </w:rPr>
                <w:delText> = </w:delText>
              </w:r>
              <w:r w:rsidRPr="00E3031A" w:rsidDel="00322D60">
                <w:rPr>
                  <w:rFonts w:cs="Times New Roman"/>
                </w:rPr>
                <w:delText>1; high</w:delText>
              </w:r>
              <w:r w:rsidR="00E741D4" w:rsidRPr="00E741D4" w:rsidDel="00322D60">
                <w:rPr>
                  <w:rFonts w:cs="Times New Roman"/>
                </w:rPr>
                <w:delText> = </w:delText>
              </w:r>
              <w:r w:rsidRPr="00E3031A" w:rsidDel="00322D60">
                <w:rPr>
                  <w:rFonts w:cs="Times New Roman"/>
                </w:rPr>
                <w:delText>34</w:delText>
              </w:r>
            </w:del>
          </w:p>
        </w:tc>
      </w:tr>
    </w:tbl>
    <w:p w14:paraId="717B8B11" w14:textId="261D7C46" w:rsidR="00F07123" w:rsidRPr="00872163" w:rsidDel="00322D60" w:rsidRDefault="0075091B" w:rsidP="00E3031A">
      <w:pPr>
        <w:pStyle w:val="NoIndent"/>
        <w:spacing w:before="240"/>
        <w:rPr>
          <w:del w:id="431" w:author="tristan mahr" w:date="2015-05-04T15:54:00Z"/>
        </w:rPr>
      </w:pPr>
      <w:del w:id="432" w:author="tristan mahr" w:date="2015-05-04T15:54:00Z">
        <w:r w:rsidRPr="00E3031A" w:rsidDel="00322D60">
          <w:rPr>
            <w:vertAlign w:val="superscript"/>
          </w:rPr>
          <w:delText>1</w:delText>
        </w:r>
        <w:r w:rsidRPr="00E3031A" w:rsidDel="00322D60">
          <w:delText>Declined</w:delText>
        </w:r>
        <w:r w:rsidR="00E741D4" w:rsidRPr="00E741D4" w:rsidDel="00322D60">
          <w:delText> = </w:delText>
        </w:r>
        <w:r w:rsidR="00F07123" w:rsidRPr="00872163" w:rsidDel="00322D60">
          <w:delText>family chose not to provide maternal education level; High</w:delText>
        </w:r>
        <w:r w:rsidR="00E741D4" w:rsidRPr="00E741D4" w:rsidDel="00322D60">
          <w:delText> = </w:delText>
        </w:r>
        <w:r w:rsidR="00F07123" w:rsidRPr="00872163" w:rsidDel="00322D60">
          <w:delText>college or graduate degree; Middle</w:delText>
        </w:r>
        <w:r w:rsidR="00E741D4" w:rsidRPr="00E741D4" w:rsidDel="00322D60">
          <w:delText> = </w:delText>
        </w:r>
        <w:r w:rsidR="00F07123" w:rsidRPr="00872163" w:rsidDel="00322D60">
          <w:delText>some college, associate degree, or technical school degree; Low</w:delText>
        </w:r>
        <w:r w:rsidR="00E741D4" w:rsidRPr="00E741D4" w:rsidDel="00322D60">
          <w:delText> = </w:delText>
        </w:r>
        <w:r w:rsidR="00F07123" w:rsidRPr="00872163" w:rsidDel="00322D60">
          <w:delText>high school diploma, GED, or less than high school diploma.</w:delText>
        </w:r>
      </w:del>
    </w:p>
    <w:p w14:paraId="6B08DDE1" w14:textId="54354393" w:rsidR="006E25C2" w:rsidRPr="00872163" w:rsidDel="00322D60" w:rsidRDefault="006E25C2" w:rsidP="006E25C2">
      <w:pPr>
        <w:rPr>
          <w:del w:id="433" w:author="tristan mahr" w:date="2015-05-04T15:54:00Z"/>
          <w:szCs w:val="24"/>
        </w:rPr>
      </w:pPr>
    </w:p>
    <w:p w14:paraId="4E34F9D2" w14:textId="112B774D" w:rsidR="006E25C2" w:rsidRPr="00872163" w:rsidDel="00322D60" w:rsidRDefault="006E25C2" w:rsidP="006E25C2">
      <w:pPr>
        <w:rPr>
          <w:del w:id="434" w:author="tristan mahr" w:date="2015-05-04T15:54:00Z"/>
          <w:szCs w:val="24"/>
        </w:rPr>
      </w:pPr>
      <w:del w:id="435" w:author="tristan mahr" w:date="2015-05-04T15:54:00Z">
        <w:r w:rsidRPr="00872163" w:rsidDel="00322D60">
          <w:rPr>
            <w:szCs w:val="24"/>
          </w:rPr>
          <w:br w:type="page"/>
        </w:r>
      </w:del>
    </w:p>
    <w:p w14:paraId="4ED0538F" w14:textId="754148A5" w:rsidR="00F07123" w:rsidRPr="00E3031A" w:rsidDel="00322D60" w:rsidRDefault="00F07123" w:rsidP="00E3031A">
      <w:pPr>
        <w:ind w:firstLine="0"/>
        <w:rPr>
          <w:del w:id="436" w:author="tristan mahr" w:date="2015-05-04T15:54:00Z"/>
          <w:szCs w:val="24"/>
        </w:rPr>
      </w:pPr>
      <w:del w:id="437" w:author="tristan mahr" w:date="2015-05-04T15:54:00Z">
        <w:r w:rsidRPr="00872163" w:rsidDel="00322D60">
          <w:rPr>
            <w:szCs w:val="24"/>
          </w:rPr>
          <w:delText>Table 2. Demographic information and EVT-2 standard score</w:delText>
        </w:r>
        <w:r w:rsidR="0075091B" w:rsidRPr="00E3031A" w:rsidDel="00322D60">
          <w:rPr>
            <w:szCs w:val="24"/>
          </w:rPr>
          <w:delText>s</w:delText>
        </w:r>
        <w:r w:rsidRPr="00E3031A" w:rsidDel="00322D60">
          <w:rPr>
            <w:szCs w:val="24"/>
          </w:rPr>
          <w:delText xml:space="preserve"> for participants in Experiment 2.</w:delText>
        </w:r>
      </w:del>
    </w:p>
    <w:tbl>
      <w:tblPr>
        <w:tblStyle w:val="PlainTable21"/>
        <w:tblW w:w="0" w:type="auto"/>
        <w:tblLook w:val="04A0" w:firstRow="1" w:lastRow="0" w:firstColumn="1" w:lastColumn="0" w:noHBand="0" w:noVBand="1"/>
      </w:tblPr>
      <w:tblGrid>
        <w:gridCol w:w="1926"/>
        <w:gridCol w:w="1871"/>
        <w:gridCol w:w="1779"/>
        <w:gridCol w:w="1765"/>
        <w:gridCol w:w="2235"/>
      </w:tblGrid>
      <w:tr w:rsidR="0075091B" w:rsidRPr="00E3031A" w:rsidDel="00322D60" w14:paraId="731B6BD0" w14:textId="02702678" w:rsidTr="00E3031A">
        <w:trPr>
          <w:cnfStyle w:val="100000000000" w:firstRow="1" w:lastRow="0" w:firstColumn="0" w:lastColumn="0" w:oddVBand="0" w:evenVBand="0" w:oddHBand="0" w:evenHBand="0" w:firstRowFirstColumn="0" w:firstRowLastColumn="0" w:lastRowFirstColumn="0" w:lastRowLastColumn="0"/>
          <w:del w:id="438" w:author="tristan mahr" w:date="2015-05-04T15:54:00Z"/>
        </w:trPr>
        <w:tc>
          <w:tcPr>
            <w:cnfStyle w:val="001000000000" w:firstRow="0" w:lastRow="0" w:firstColumn="1" w:lastColumn="0" w:oddVBand="0" w:evenVBand="0" w:oddHBand="0" w:evenHBand="0" w:firstRowFirstColumn="0" w:firstRowLastColumn="0" w:lastRowFirstColumn="0" w:lastRowLastColumn="0"/>
            <w:tcW w:w="0" w:type="auto"/>
          </w:tcPr>
          <w:p w14:paraId="2922783B" w14:textId="53ABC823" w:rsidR="0075091B" w:rsidRPr="00E3031A" w:rsidDel="00322D60" w:rsidRDefault="0075091B" w:rsidP="00E3031A">
            <w:pPr>
              <w:pStyle w:val="Compact"/>
              <w:spacing w:line="276" w:lineRule="auto"/>
              <w:rPr>
                <w:del w:id="439" w:author="tristan mahr" w:date="2015-05-04T15:54:00Z"/>
                <w:rFonts w:cs="Times New Roman"/>
              </w:rPr>
            </w:pPr>
            <w:del w:id="440" w:author="tristan mahr" w:date="2015-05-04T15:54:00Z">
              <w:r w:rsidRPr="00E3031A" w:rsidDel="00322D60">
                <w:rPr>
                  <w:rFonts w:cs="Times New Roman"/>
                </w:rPr>
                <w:delText>Maternal education level</w:delText>
              </w:r>
              <w:r w:rsidRPr="00E3031A" w:rsidDel="00322D60">
                <w:rPr>
                  <w:rFonts w:cs="Times New Roman"/>
                  <w:vertAlign w:val="superscript"/>
                </w:rPr>
                <w:delText>1</w:delText>
              </w:r>
            </w:del>
          </w:p>
        </w:tc>
        <w:tc>
          <w:tcPr>
            <w:tcW w:w="0" w:type="auto"/>
          </w:tcPr>
          <w:p w14:paraId="2A6B3CC3" w14:textId="355DB06A" w:rsidR="0075091B" w:rsidRPr="00E3031A" w:rsidDel="00322D60" w:rsidRDefault="00A2160E">
            <w:pPr>
              <w:pStyle w:val="Compact"/>
              <w:spacing w:line="276" w:lineRule="auto"/>
              <w:cnfStyle w:val="100000000000" w:firstRow="1" w:lastRow="0" w:firstColumn="0" w:lastColumn="0" w:oddVBand="0" w:evenVBand="0" w:oddHBand="0" w:evenHBand="0" w:firstRowFirstColumn="0" w:firstRowLastColumn="0" w:lastRowFirstColumn="0" w:lastRowLastColumn="0"/>
              <w:rPr>
                <w:del w:id="441" w:author="tristan mahr" w:date="2015-05-04T15:54:00Z"/>
                <w:rFonts w:cs="Times New Roman"/>
              </w:rPr>
            </w:pPr>
            <w:del w:id="442" w:author="tristan mahr" w:date="2015-05-04T15:54:00Z">
              <w:r w:rsidDel="00322D60">
                <w:rPr>
                  <w:rFonts w:cs="Times New Roman"/>
                </w:rPr>
                <w:delText>P</w:delText>
              </w:r>
              <w:r w:rsidR="0075091B" w:rsidRPr="00E3031A" w:rsidDel="00322D60">
                <w:rPr>
                  <w:rFonts w:cs="Times New Roman"/>
                </w:rPr>
                <w:delText>articipants (</w:delText>
              </w:r>
              <w:r w:rsidRPr="00394197" w:rsidDel="00322D60">
                <w:rPr>
                  <w:rFonts w:cs="Times New Roman"/>
                  <w:i/>
                </w:rPr>
                <w:delText>N</w:delText>
              </w:r>
              <w:r w:rsidDel="00322D60">
                <w:rPr>
                  <w:rFonts w:cs="Times New Roman"/>
                </w:rPr>
                <w:delText> </w:delText>
              </w:r>
              <w:r w:rsidR="0075091B" w:rsidRPr="00E3031A" w:rsidDel="00322D60">
                <w:rPr>
                  <w:rFonts w:cs="Times New Roman"/>
                </w:rPr>
                <w:delText>boys)</w:delText>
              </w:r>
            </w:del>
          </w:p>
        </w:tc>
        <w:tc>
          <w:tcPr>
            <w:tcW w:w="0" w:type="auto"/>
          </w:tcPr>
          <w:p w14:paraId="6F06C9B2" w14:textId="4B4EE0A5" w:rsidR="0075091B" w:rsidRPr="00E3031A" w:rsidDel="00322D60" w:rsidRDefault="0075091B" w:rsidP="00E3031A">
            <w:pPr>
              <w:pStyle w:val="Compact"/>
              <w:spacing w:line="276" w:lineRule="auto"/>
              <w:cnfStyle w:val="100000000000" w:firstRow="1" w:lastRow="0" w:firstColumn="0" w:lastColumn="0" w:oddVBand="0" w:evenVBand="0" w:oddHBand="0" w:evenHBand="0" w:firstRowFirstColumn="0" w:firstRowLastColumn="0" w:lastRowFirstColumn="0" w:lastRowLastColumn="0"/>
              <w:rPr>
                <w:del w:id="443" w:author="tristan mahr" w:date="2015-05-04T15:54:00Z"/>
                <w:rFonts w:cs="Times New Roman"/>
              </w:rPr>
            </w:pPr>
            <w:del w:id="444" w:author="tristan mahr" w:date="2015-05-04T15:54:00Z">
              <w:r w:rsidRPr="00E3031A" w:rsidDel="00322D60">
                <w:rPr>
                  <w:rFonts w:cs="Times New Roman"/>
                </w:rPr>
                <w:delText>Mean (SD) age in months</w:delText>
              </w:r>
            </w:del>
          </w:p>
        </w:tc>
        <w:tc>
          <w:tcPr>
            <w:tcW w:w="0" w:type="auto"/>
          </w:tcPr>
          <w:p w14:paraId="7274AF17" w14:textId="08332E5B" w:rsidR="0075091B" w:rsidRPr="00E3031A" w:rsidDel="00322D60" w:rsidRDefault="0075091B" w:rsidP="00E3031A">
            <w:pPr>
              <w:pStyle w:val="Compact"/>
              <w:spacing w:line="276" w:lineRule="auto"/>
              <w:cnfStyle w:val="100000000000" w:firstRow="1" w:lastRow="0" w:firstColumn="0" w:lastColumn="0" w:oddVBand="0" w:evenVBand="0" w:oddHBand="0" w:evenHBand="0" w:firstRowFirstColumn="0" w:firstRowLastColumn="0" w:lastRowFirstColumn="0" w:lastRowLastColumn="0"/>
              <w:rPr>
                <w:del w:id="445" w:author="tristan mahr" w:date="2015-05-04T15:54:00Z"/>
                <w:rFonts w:cs="Times New Roman"/>
              </w:rPr>
            </w:pPr>
            <w:del w:id="446" w:author="tristan mahr" w:date="2015-05-04T15:54:00Z">
              <w:r w:rsidRPr="00E3031A" w:rsidDel="00322D60">
                <w:rPr>
                  <w:rFonts w:cs="Times New Roman"/>
                </w:rPr>
                <w:delText>AAE/MAE speakers</w:delText>
              </w:r>
            </w:del>
          </w:p>
        </w:tc>
        <w:tc>
          <w:tcPr>
            <w:tcW w:w="0" w:type="auto"/>
          </w:tcPr>
          <w:p w14:paraId="016E0842" w14:textId="6A95732B" w:rsidR="0075091B" w:rsidRPr="00E3031A" w:rsidDel="00322D60" w:rsidRDefault="0075091B" w:rsidP="00E3031A">
            <w:pPr>
              <w:pStyle w:val="Compact"/>
              <w:spacing w:line="276" w:lineRule="auto"/>
              <w:cnfStyle w:val="100000000000" w:firstRow="1" w:lastRow="0" w:firstColumn="0" w:lastColumn="0" w:oddVBand="0" w:evenVBand="0" w:oddHBand="0" w:evenHBand="0" w:firstRowFirstColumn="0" w:firstRowLastColumn="0" w:lastRowFirstColumn="0" w:lastRowLastColumn="0"/>
              <w:rPr>
                <w:del w:id="447" w:author="tristan mahr" w:date="2015-05-04T15:54:00Z"/>
                <w:rFonts w:cs="Times New Roman"/>
              </w:rPr>
            </w:pPr>
            <w:del w:id="448" w:author="tristan mahr" w:date="2015-05-04T15:54:00Z">
              <w:r w:rsidRPr="00E3031A" w:rsidDel="00322D60">
                <w:rPr>
                  <w:rFonts w:cs="Times New Roman"/>
                </w:rPr>
                <w:delText>Mean (SD) EVT-2 standard score</w:delText>
              </w:r>
            </w:del>
          </w:p>
        </w:tc>
      </w:tr>
      <w:tr w:rsidR="0075091B" w:rsidRPr="00E3031A" w:rsidDel="00322D60" w14:paraId="2E8BE0F0" w14:textId="187FEC42" w:rsidTr="00E3031A">
        <w:trPr>
          <w:cnfStyle w:val="000000100000" w:firstRow="0" w:lastRow="0" w:firstColumn="0" w:lastColumn="0" w:oddVBand="0" w:evenVBand="0" w:oddHBand="1" w:evenHBand="0" w:firstRowFirstColumn="0" w:firstRowLastColumn="0" w:lastRowFirstColumn="0" w:lastRowLastColumn="0"/>
          <w:del w:id="449" w:author="tristan mahr" w:date="2015-05-04T15:54:00Z"/>
        </w:trPr>
        <w:tc>
          <w:tcPr>
            <w:cnfStyle w:val="001000000000" w:firstRow="0" w:lastRow="0" w:firstColumn="1" w:lastColumn="0" w:oddVBand="0" w:evenVBand="0" w:oddHBand="0" w:evenHBand="0" w:firstRowFirstColumn="0" w:firstRowLastColumn="0" w:lastRowFirstColumn="0" w:lastRowLastColumn="0"/>
            <w:tcW w:w="0" w:type="auto"/>
          </w:tcPr>
          <w:p w14:paraId="7F89CC1E" w14:textId="14EE9A56" w:rsidR="0075091B" w:rsidRPr="00E3031A" w:rsidDel="00322D60" w:rsidRDefault="0075091B" w:rsidP="00E3031A">
            <w:pPr>
              <w:pStyle w:val="Compact"/>
              <w:spacing w:line="276" w:lineRule="auto"/>
              <w:rPr>
                <w:del w:id="450" w:author="tristan mahr" w:date="2015-05-04T15:54:00Z"/>
                <w:rFonts w:cs="Times New Roman"/>
              </w:rPr>
            </w:pPr>
            <w:del w:id="451" w:author="tristan mahr" w:date="2015-05-04T15:54:00Z">
              <w:r w:rsidRPr="00E3031A" w:rsidDel="00322D60">
                <w:rPr>
                  <w:rFonts w:cs="Times New Roman"/>
                </w:rPr>
                <w:delText>Low</w:delText>
              </w:r>
            </w:del>
          </w:p>
        </w:tc>
        <w:tc>
          <w:tcPr>
            <w:tcW w:w="0" w:type="auto"/>
          </w:tcPr>
          <w:p w14:paraId="6468A703" w14:textId="3C33F2DA" w:rsidR="0075091B" w:rsidRPr="00E3031A" w:rsidDel="00322D60" w:rsidRDefault="0075091B" w:rsidP="00E3031A">
            <w:pPr>
              <w:pStyle w:val="Compact"/>
              <w:spacing w:line="276" w:lineRule="auto"/>
              <w:cnfStyle w:val="000000100000" w:firstRow="0" w:lastRow="0" w:firstColumn="0" w:lastColumn="0" w:oddVBand="0" w:evenVBand="0" w:oddHBand="1" w:evenHBand="0" w:firstRowFirstColumn="0" w:firstRowLastColumn="0" w:lastRowFirstColumn="0" w:lastRowLastColumn="0"/>
              <w:rPr>
                <w:del w:id="452" w:author="tristan mahr" w:date="2015-05-04T15:54:00Z"/>
                <w:rFonts w:cs="Times New Roman"/>
              </w:rPr>
            </w:pPr>
            <w:del w:id="453" w:author="tristan mahr" w:date="2015-05-04T15:54:00Z">
              <w:r w:rsidRPr="00E3031A" w:rsidDel="00322D60">
                <w:rPr>
                  <w:rFonts w:cs="Times New Roman"/>
                </w:rPr>
                <w:delText>22 (10)</w:delText>
              </w:r>
            </w:del>
          </w:p>
        </w:tc>
        <w:tc>
          <w:tcPr>
            <w:tcW w:w="0" w:type="auto"/>
          </w:tcPr>
          <w:p w14:paraId="1DDC11B5" w14:textId="6A3B4D42" w:rsidR="0075091B" w:rsidRPr="00E3031A" w:rsidDel="00322D60" w:rsidRDefault="0075091B" w:rsidP="00E3031A">
            <w:pPr>
              <w:pStyle w:val="Compact"/>
              <w:spacing w:line="276" w:lineRule="auto"/>
              <w:cnfStyle w:val="000000100000" w:firstRow="0" w:lastRow="0" w:firstColumn="0" w:lastColumn="0" w:oddVBand="0" w:evenVBand="0" w:oddHBand="1" w:evenHBand="0" w:firstRowFirstColumn="0" w:firstRowLastColumn="0" w:lastRowFirstColumn="0" w:lastRowLastColumn="0"/>
              <w:rPr>
                <w:del w:id="454" w:author="tristan mahr" w:date="2015-05-04T15:54:00Z"/>
                <w:rFonts w:cs="Times New Roman"/>
              </w:rPr>
            </w:pPr>
            <w:del w:id="455" w:author="tristan mahr" w:date="2015-05-04T15:54:00Z">
              <w:r w:rsidRPr="00E3031A" w:rsidDel="00322D60">
                <w:rPr>
                  <w:rFonts w:cs="Times New Roman"/>
                </w:rPr>
                <w:delText>41.82 (8.92)</w:delText>
              </w:r>
            </w:del>
          </w:p>
        </w:tc>
        <w:tc>
          <w:tcPr>
            <w:tcW w:w="0" w:type="auto"/>
          </w:tcPr>
          <w:p w14:paraId="1EA00AA6" w14:textId="76A5D8EE" w:rsidR="0075091B" w:rsidRPr="00E3031A" w:rsidDel="00322D60" w:rsidRDefault="0075091B" w:rsidP="00E3031A">
            <w:pPr>
              <w:pStyle w:val="Compact"/>
              <w:spacing w:line="276" w:lineRule="auto"/>
              <w:cnfStyle w:val="000000100000" w:firstRow="0" w:lastRow="0" w:firstColumn="0" w:lastColumn="0" w:oddVBand="0" w:evenVBand="0" w:oddHBand="1" w:evenHBand="0" w:firstRowFirstColumn="0" w:firstRowLastColumn="0" w:lastRowFirstColumn="0" w:lastRowLastColumn="0"/>
              <w:rPr>
                <w:del w:id="456" w:author="tristan mahr" w:date="2015-05-04T15:54:00Z"/>
                <w:rFonts w:cs="Times New Roman"/>
              </w:rPr>
            </w:pPr>
            <w:del w:id="457" w:author="tristan mahr" w:date="2015-05-04T15:54:00Z">
              <w:r w:rsidRPr="00E3031A" w:rsidDel="00322D60">
                <w:rPr>
                  <w:rFonts w:cs="Times New Roman"/>
                </w:rPr>
                <w:delText>17/5</w:delText>
              </w:r>
            </w:del>
          </w:p>
        </w:tc>
        <w:tc>
          <w:tcPr>
            <w:tcW w:w="0" w:type="auto"/>
          </w:tcPr>
          <w:p w14:paraId="7CC53720" w14:textId="748B210D" w:rsidR="0075091B" w:rsidRPr="00E3031A" w:rsidDel="00322D60" w:rsidRDefault="0075091B" w:rsidP="00E3031A">
            <w:pPr>
              <w:pStyle w:val="Compact"/>
              <w:spacing w:line="276" w:lineRule="auto"/>
              <w:cnfStyle w:val="000000100000" w:firstRow="0" w:lastRow="0" w:firstColumn="0" w:lastColumn="0" w:oddVBand="0" w:evenVBand="0" w:oddHBand="1" w:evenHBand="0" w:firstRowFirstColumn="0" w:firstRowLastColumn="0" w:lastRowFirstColumn="0" w:lastRowLastColumn="0"/>
              <w:rPr>
                <w:del w:id="458" w:author="tristan mahr" w:date="2015-05-04T15:54:00Z"/>
                <w:rFonts w:cs="Times New Roman"/>
              </w:rPr>
            </w:pPr>
            <w:del w:id="459" w:author="tristan mahr" w:date="2015-05-04T15:54:00Z">
              <w:r w:rsidRPr="00E3031A" w:rsidDel="00322D60">
                <w:rPr>
                  <w:rFonts w:cs="Times New Roman"/>
                </w:rPr>
                <w:delText>97 (16)</w:delText>
              </w:r>
            </w:del>
          </w:p>
        </w:tc>
      </w:tr>
      <w:tr w:rsidR="0075091B" w:rsidRPr="00E3031A" w:rsidDel="00322D60" w14:paraId="6564B7E3" w14:textId="0349F4AC" w:rsidTr="00E3031A">
        <w:trPr>
          <w:del w:id="460" w:author="tristan mahr" w:date="2015-05-04T15:54:00Z"/>
        </w:trPr>
        <w:tc>
          <w:tcPr>
            <w:cnfStyle w:val="001000000000" w:firstRow="0" w:lastRow="0" w:firstColumn="1" w:lastColumn="0" w:oddVBand="0" w:evenVBand="0" w:oddHBand="0" w:evenHBand="0" w:firstRowFirstColumn="0" w:firstRowLastColumn="0" w:lastRowFirstColumn="0" w:lastRowLastColumn="0"/>
            <w:tcW w:w="0" w:type="auto"/>
          </w:tcPr>
          <w:p w14:paraId="47412C28" w14:textId="0DC8620F" w:rsidR="0075091B" w:rsidRPr="00E3031A" w:rsidDel="00322D60" w:rsidRDefault="0075091B" w:rsidP="00E3031A">
            <w:pPr>
              <w:pStyle w:val="Compact"/>
              <w:spacing w:line="276" w:lineRule="auto"/>
              <w:rPr>
                <w:del w:id="461" w:author="tristan mahr" w:date="2015-05-04T15:54:00Z"/>
                <w:rFonts w:cs="Times New Roman"/>
              </w:rPr>
            </w:pPr>
            <w:del w:id="462" w:author="tristan mahr" w:date="2015-05-04T15:54:00Z">
              <w:r w:rsidRPr="00E3031A" w:rsidDel="00322D60">
                <w:rPr>
                  <w:rFonts w:cs="Times New Roman"/>
                </w:rPr>
                <w:delText>Middle</w:delText>
              </w:r>
            </w:del>
          </w:p>
        </w:tc>
        <w:tc>
          <w:tcPr>
            <w:tcW w:w="0" w:type="auto"/>
          </w:tcPr>
          <w:p w14:paraId="2A47D39F" w14:textId="0844B142" w:rsidR="0075091B" w:rsidRPr="00E3031A" w:rsidDel="00322D60" w:rsidRDefault="0075091B" w:rsidP="00E3031A">
            <w:pPr>
              <w:pStyle w:val="Compact"/>
              <w:spacing w:line="276" w:lineRule="auto"/>
              <w:cnfStyle w:val="000000000000" w:firstRow="0" w:lastRow="0" w:firstColumn="0" w:lastColumn="0" w:oddVBand="0" w:evenVBand="0" w:oddHBand="0" w:evenHBand="0" w:firstRowFirstColumn="0" w:firstRowLastColumn="0" w:lastRowFirstColumn="0" w:lastRowLastColumn="0"/>
              <w:rPr>
                <w:del w:id="463" w:author="tristan mahr" w:date="2015-05-04T15:54:00Z"/>
                <w:rFonts w:cs="Times New Roman"/>
              </w:rPr>
            </w:pPr>
            <w:del w:id="464" w:author="tristan mahr" w:date="2015-05-04T15:54:00Z">
              <w:r w:rsidRPr="00E3031A" w:rsidDel="00322D60">
                <w:rPr>
                  <w:rFonts w:cs="Times New Roman"/>
                </w:rPr>
                <w:delText>14 (6)</w:delText>
              </w:r>
            </w:del>
          </w:p>
        </w:tc>
        <w:tc>
          <w:tcPr>
            <w:tcW w:w="0" w:type="auto"/>
          </w:tcPr>
          <w:p w14:paraId="208E537B" w14:textId="0DCF650B" w:rsidR="0075091B" w:rsidRPr="00E3031A" w:rsidDel="00322D60" w:rsidRDefault="0075091B" w:rsidP="00E3031A">
            <w:pPr>
              <w:pStyle w:val="Compact"/>
              <w:spacing w:line="276" w:lineRule="auto"/>
              <w:cnfStyle w:val="000000000000" w:firstRow="0" w:lastRow="0" w:firstColumn="0" w:lastColumn="0" w:oddVBand="0" w:evenVBand="0" w:oddHBand="0" w:evenHBand="0" w:firstRowFirstColumn="0" w:firstRowLastColumn="0" w:lastRowFirstColumn="0" w:lastRowLastColumn="0"/>
              <w:rPr>
                <w:del w:id="465" w:author="tristan mahr" w:date="2015-05-04T15:54:00Z"/>
                <w:rFonts w:cs="Times New Roman"/>
              </w:rPr>
            </w:pPr>
            <w:del w:id="466" w:author="tristan mahr" w:date="2015-05-04T15:54:00Z">
              <w:r w:rsidRPr="00E3031A" w:rsidDel="00322D60">
                <w:rPr>
                  <w:rFonts w:cs="Times New Roman"/>
                </w:rPr>
                <w:delText>43 (11.44)</w:delText>
              </w:r>
            </w:del>
          </w:p>
        </w:tc>
        <w:tc>
          <w:tcPr>
            <w:tcW w:w="0" w:type="auto"/>
          </w:tcPr>
          <w:p w14:paraId="0F254B8F" w14:textId="6279840A" w:rsidR="0075091B" w:rsidRPr="00E3031A" w:rsidDel="00322D60" w:rsidRDefault="0075091B" w:rsidP="00E3031A">
            <w:pPr>
              <w:pStyle w:val="Compact"/>
              <w:spacing w:line="276" w:lineRule="auto"/>
              <w:cnfStyle w:val="000000000000" w:firstRow="0" w:lastRow="0" w:firstColumn="0" w:lastColumn="0" w:oddVBand="0" w:evenVBand="0" w:oddHBand="0" w:evenHBand="0" w:firstRowFirstColumn="0" w:firstRowLastColumn="0" w:lastRowFirstColumn="0" w:lastRowLastColumn="0"/>
              <w:rPr>
                <w:del w:id="467" w:author="tristan mahr" w:date="2015-05-04T15:54:00Z"/>
                <w:rFonts w:cs="Times New Roman"/>
              </w:rPr>
            </w:pPr>
            <w:del w:id="468" w:author="tristan mahr" w:date="2015-05-04T15:54:00Z">
              <w:r w:rsidRPr="00E3031A" w:rsidDel="00322D60">
                <w:rPr>
                  <w:rFonts w:cs="Times New Roman"/>
                </w:rPr>
                <w:delText>8/6</w:delText>
              </w:r>
            </w:del>
          </w:p>
        </w:tc>
        <w:tc>
          <w:tcPr>
            <w:tcW w:w="0" w:type="auto"/>
          </w:tcPr>
          <w:p w14:paraId="24D0776E" w14:textId="1695938B" w:rsidR="0075091B" w:rsidRPr="00E3031A" w:rsidDel="00322D60" w:rsidRDefault="0075091B" w:rsidP="00E3031A">
            <w:pPr>
              <w:pStyle w:val="Compact"/>
              <w:spacing w:line="276" w:lineRule="auto"/>
              <w:cnfStyle w:val="000000000000" w:firstRow="0" w:lastRow="0" w:firstColumn="0" w:lastColumn="0" w:oddVBand="0" w:evenVBand="0" w:oddHBand="0" w:evenHBand="0" w:firstRowFirstColumn="0" w:firstRowLastColumn="0" w:lastRowFirstColumn="0" w:lastRowLastColumn="0"/>
              <w:rPr>
                <w:del w:id="469" w:author="tristan mahr" w:date="2015-05-04T15:54:00Z"/>
                <w:rFonts w:cs="Times New Roman"/>
              </w:rPr>
            </w:pPr>
            <w:del w:id="470" w:author="tristan mahr" w:date="2015-05-04T15:54:00Z">
              <w:r w:rsidRPr="00E3031A" w:rsidDel="00322D60">
                <w:rPr>
                  <w:rFonts w:cs="Times New Roman"/>
                </w:rPr>
                <w:delText>106 (17)</w:delText>
              </w:r>
            </w:del>
          </w:p>
        </w:tc>
      </w:tr>
      <w:tr w:rsidR="0075091B" w:rsidRPr="00E3031A" w:rsidDel="00322D60" w14:paraId="23E2205A" w14:textId="7F480062" w:rsidTr="00E3031A">
        <w:trPr>
          <w:cnfStyle w:val="000000100000" w:firstRow="0" w:lastRow="0" w:firstColumn="0" w:lastColumn="0" w:oddVBand="0" w:evenVBand="0" w:oddHBand="1" w:evenHBand="0" w:firstRowFirstColumn="0" w:firstRowLastColumn="0" w:lastRowFirstColumn="0" w:lastRowLastColumn="0"/>
          <w:del w:id="471" w:author="tristan mahr" w:date="2015-05-04T15:54:00Z"/>
        </w:trPr>
        <w:tc>
          <w:tcPr>
            <w:cnfStyle w:val="001000000000" w:firstRow="0" w:lastRow="0" w:firstColumn="1" w:lastColumn="0" w:oddVBand="0" w:evenVBand="0" w:oddHBand="0" w:evenHBand="0" w:firstRowFirstColumn="0" w:firstRowLastColumn="0" w:lastRowFirstColumn="0" w:lastRowLastColumn="0"/>
            <w:tcW w:w="0" w:type="auto"/>
          </w:tcPr>
          <w:p w14:paraId="63EF73FA" w14:textId="65FD7312" w:rsidR="0075091B" w:rsidRPr="00E3031A" w:rsidDel="00322D60" w:rsidRDefault="0075091B" w:rsidP="00E3031A">
            <w:pPr>
              <w:pStyle w:val="Compact"/>
              <w:spacing w:line="276" w:lineRule="auto"/>
              <w:rPr>
                <w:del w:id="472" w:author="tristan mahr" w:date="2015-05-04T15:54:00Z"/>
                <w:rFonts w:cs="Times New Roman"/>
              </w:rPr>
            </w:pPr>
            <w:del w:id="473" w:author="tristan mahr" w:date="2015-05-04T15:54:00Z">
              <w:r w:rsidRPr="00E3031A" w:rsidDel="00322D60">
                <w:rPr>
                  <w:rFonts w:cs="Times New Roman"/>
                </w:rPr>
                <w:delText>High</w:delText>
              </w:r>
            </w:del>
          </w:p>
        </w:tc>
        <w:tc>
          <w:tcPr>
            <w:tcW w:w="0" w:type="auto"/>
          </w:tcPr>
          <w:p w14:paraId="744128F7" w14:textId="3DA8FF53" w:rsidR="0075091B" w:rsidRPr="00E3031A" w:rsidDel="00322D60" w:rsidRDefault="0075091B" w:rsidP="00E3031A">
            <w:pPr>
              <w:pStyle w:val="Compact"/>
              <w:spacing w:line="276" w:lineRule="auto"/>
              <w:cnfStyle w:val="000000100000" w:firstRow="0" w:lastRow="0" w:firstColumn="0" w:lastColumn="0" w:oddVBand="0" w:evenVBand="0" w:oddHBand="1" w:evenHBand="0" w:firstRowFirstColumn="0" w:firstRowLastColumn="0" w:lastRowFirstColumn="0" w:lastRowLastColumn="0"/>
              <w:rPr>
                <w:del w:id="474" w:author="tristan mahr" w:date="2015-05-04T15:54:00Z"/>
                <w:rFonts w:cs="Times New Roman"/>
              </w:rPr>
            </w:pPr>
            <w:del w:id="475" w:author="tristan mahr" w:date="2015-05-04T15:54:00Z">
              <w:r w:rsidRPr="00E3031A" w:rsidDel="00322D60">
                <w:rPr>
                  <w:rFonts w:cs="Times New Roman"/>
                </w:rPr>
                <w:delText>24 (14)</w:delText>
              </w:r>
            </w:del>
          </w:p>
        </w:tc>
        <w:tc>
          <w:tcPr>
            <w:tcW w:w="0" w:type="auto"/>
          </w:tcPr>
          <w:p w14:paraId="02CD8232" w14:textId="223FE88D" w:rsidR="0075091B" w:rsidRPr="00E3031A" w:rsidDel="00322D60" w:rsidRDefault="0075091B" w:rsidP="00E3031A">
            <w:pPr>
              <w:pStyle w:val="Compact"/>
              <w:spacing w:line="276" w:lineRule="auto"/>
              <w:cnfStyle w:val="000000100000" w:firstRow="0" w:lastRow="0" w:firstColumn="0" w:lastColumn="0" w:oddVBand="0" w:evenVBand="0" w:oddHBand="1" w:evenHBand="0" w:firstRowFirstColumn="0" w:firstRowLastColumn="0" w:lastRowFirstColumn="0" w:lastRowLastColumn="0"/>
              <w:rPr>
                <w:del w:id="476" w:author="tristan mahr" w:date="2015-05-04T15:54:00Z"/>
                <w:rFonts w:cs="Times New Roman"/>
              </w:rPr>
            </w:pPr>
            <w:del w:id="477" w:author="tristan mahr" w:date="2015-05-04T15:54:00Z">
              <w:r w:rsidRPr="00E3031A" w:rsidDel="00322D60">
                <w:rPr>
                  <w:rFonts w:cs="Times New Roman"/>
                </w:rPr>
                <w:delText>46.88 (9.29)</w:delText>
              </w:r>
            </w:del>
          </w:p>
        </w:tc>
        <w:tc>
          <w:tcPr>
            <w:tcW w:w="0" w:type="auto"/>
          </w:tcPr>
          <w:p w14:paraId="21087263" w14:textId="2AF39BF0" w:rsidR="0075091B" w:rsidRPr="00E3031A" w:rsidDel="00322D60" w:rsidRDefault="0075091B" w:rsidP="00E3031A">
            <w:pPr>
              <w:pStyle w:val="Compact"/>
              <w:spacing w:line="276" w:lineRule="auto"/>
              <w:cnfStyle w:val="000000100000" w:firstRow="0" w:lastRow="0" w:firstColumn="0" w:lastColumn="0" w:oddVBand="0" w:evenVBand="0" w:oddHBand="1" w:evenHBand="0" w:firstRowFirstColumn="0" w:firstRowLastColumn="0" w:lastRowFirstColumn="0" w:lastRowLastColumn="0"/>
              <w:rPr>
                <w:del w:id="478" w:author="tristan mahr" w:date="2015-05-04T15:54:00Z"/>
                <w:rFonts w:cs="Times New Roman"/>
              </w:rPr>
            </w:pPr>
            <w:del w:id="479" w:author="tristan mahr" w:date="2015-05-04T15:54:00Z">
              <w:r w:rsidRPr="00E3031A" w:rsidDel="00322D60">
                <w:rPr>
                  <w:rFonts w:cs="Times New Roman"/>
                </w:rPr>
                <w:delText>5/19</w:delText>
              </w:r>
            </w:del>
          </w:p>
        </w:tc>
        <w:tc>
          <w:tcPr>
            <w:tcW w:w="0" w:type="auto"/>
          </w:tcPr>
          <w:p w14:paraId="5C18F89D" w14:textId="6DAF75D3" w:rsidR="0075091B" w:rsidRPr="00E3031A" w:rsidDel="00322D60" w:rsidRDefault="0075091B" w:rsidP="00E3031A">
            <w:pPr>
              <w:pStyle w:val="Compact"/>
              <w:spacing w:line="276" w:lineRule="auto"/>
              <w:cnfStyle w:val="000000100000" w:firstRow="0" w:lastRow="0" w:firstColumn="0" w:lastColumn="0" w:oddVBand="0" w:evenVBand="0" w:oddHBand="1" w:evenHBand="0" w:firstRowFirstColumn="0" w:firstRowLastColumn="0" w:lastRowFirstColumn="0" w:lastRowLastColumn="0"/>
              <w:rPr>
                <w:del w:id="480" w:author="tristan mahr" w:date="2015-05-04T15:54:00Z"/>
                <w:rFonts w:cs="Times New Roman"/>
              </w:rPr>
            </w:pPr>
            <w:del w:id="481" w:author="tristan mahr" w:date="2015-05-04T15:54:00Z">
              <w:r w:rsidRPr="00E3031A" w:rsidDel="00322D60">
                <w:rPr>
                  <w:rFonts w:cs="Times New Roman"/>
                </w:rPr>
                <w:delText>119 (17)</w:delText>
              </w:r>
            </w:del>
          </w:p>
        </w:tc>
      </w:tr>
    </w:tbl>
    <w:p w14:paraId="34FFDF3C" w14:textId="499F59EF" w:rsidR="00F07123" w:rsidRPr="00872163" w:rsidDel="00322D60" w:rsidRDefault="00F07123" w:rsidP="00E3031A">
      <w:pPr>
        <w:pStyle w:val="NoIndent"/>
        <w:spacing w:before="240"/>
        <w:rPr>
          <w:del w:id="482" w:author="tristan mahr" w:date="2015-05-04T15:54:00Z"/>
        </w:rPr>
      </w:pPr>
      <w:bookmarkStart w:id="483" w:name="_GoBack"/>
      <w:bookmarkEnd w:id="483"/>
      <w:del w:id="484" w:author="tristan mahr" w:date="2015-05-04T15:54:00Z">
        <w:r w:rsidRPr="00E3031A" w:rsidDel="00322D60">
          <w:rPr>
            <w:vertAlign w:val="superscript"/>
          </w:rPr>
          <w:delText>1</w:delText>
        </w:r>
        <w:r w:rsidRPr="00E3031A" w:rsidDel="00322D60">
          <w:delText>High</w:delText>
        </w:r>
        <w:r w:rsidR="00E741D4" w:rsidRPr="00E741D4" w:rsidDel="00322D60">
          <w:delText> = </w:delText>
        </w:r>
        <w:r w:rsidRPr="00872163" w:rsidDel="00322D60">
          <w:delText>college or graduate degree; Middle</w:delText>
        </w:r>
        <w:r w:rsidR="00E741D4" w:rsidRPr="00E741D4" w:rsidDel="00322D60">
          <w:delText> = </w:delText>
        </w:r>
        <w:r w:rsidRPr="00872163" w:rsidDel="00322D60">
          <w:delText>some college, associate degree, or technical school degree; Low</w:delText>
        </w:r>
        <w:r w:rsidR="00E741D4" w:rsidRPr="00E741D4" w:rsidDel="00322D60">
          <w:delText> = </w:delText>
        </w:r>
        <w:r w:rsidRPr="00872163" w:rsidDel="00322D60">
          <w:delText>high school diploma, GED, or less than high school diploma.</w:delText>
        </w:r>
        <w:r w:rsidR="00D72E69" w:rsidRPr="00872163" w:rsidDel="00322D60">
          <w:delText xml:space="preserve"> Three families chose not to respond to the question on maternal education levels and values were </w:delText>
        </w:r>
        <w:commentRangeStart w:id="485"/>
        <w:r w:rsidR="00D72E69" w:rsidRPr="00872163" w:rsidDel="00322D60">
          <w:delText xml:space="preserve">imputed for these families (see p. </w:delText>
        </w:r>
        <w:r w:rsidR="002446CD" w:rsidRPr="00E3031A" w:rsidDel="00322D60">
          <w:rPr>
            <w:noProof/>
          </w:rPr>
          <w:delText>26</w:delText>
        </w:r>
        <w:r w:rsidR="00CC1BD5" w:rsidRPr="00E3031A" w:rsidDel="00322D60">
          <w:delText>).</w:delText>
        </w:r>
        <w:commentRangeEnd w:id="485"/>
        <w:r w:rsidR="002446CD" w:rsidRPr="00872163" w:rsidDel="00322D60">
          <w:rPr>
            <w:rStyle w:val="CommentReference"/>
            <w:sz w:val="24"/>
            <w:szCs w:val="24"/>
          </w:rPr>
          <w:commentReference w:id="485"/>
        </w:r>
      </w:del>
    </w:p>
    <w:p w14:paraId="28C41F3B" w14:textId="119C6F02" w:rsidR="00F72060" w:rsidRPr="00872163" w:rsidDel="00322D60" w:rsidRDefault="00A833B9" w:rsidP="00F07123">
      <w:pPr>
        <w:rPr>
          <w:del w:id="486" w:author="tristan mahr" w:date="2015-05-04T15:54:00Z"/>
          <w:szCs w:val="24"/>
        </w:rPr>
      </w:pPr>
      <w:del w:id="487" w:author="tristan mahr" w:date="2015-05-04T15:54:00Z">
        <w:r w:rsidRPr="00872163" w:rsidDel="00322D60">
          <w:rPr>
            <w:szCs w:val="24"/>
          </w:rPr>
          <w:br w:type="page"/>
        </w:r>
      </w:del>
    </w:p>
    <w:p w14:paraId="75AD9093" w14:textId="7A411956" w:rsidR="00F72060" w:rsidRPr="00872163" w:rsidDel="00322D60" w:rsidRDefault="00F12803" w:rsidP="00E3031A">
      <w:pPr>
        <w:pStyle w:val="Heading1"/>
        <w:rPr>
          <w:del w:id="488" w:author="tristan mahr" w:date="2015-05-04T15:54:00Z"/>
        </w:rPr>
      </w:pPr>
      <w:del w:id="489" w:author="tristan mahr" w:date="2015-05-04T15:54:00Z">
        <w:r w:rsidRPr="00872163" w:rsidDel="00322D60">
          <w:delText>Figure Captions</w:delText>
        </w:r>
      </w:del>
    </w:p>
    <w:p w14:paraId="23064E0E" w14:textId="370527D3" w:rsidR="00CC1BD5" w:rsidRPr="00E3031A" w:rsidDel="00322D60" w:rsidRDefault="00F12803" w:rsidP="002446CD">
      <w:pPr>
        <w:ind w:left="900" w:hanging="918"/>
        <w:rPr>
          <w:del w:id="490" w:author="tristan mahr" w:date="2015-05-04T15:54:00Z"/>
          <w:szCs w:val="24"/>
        </w:rPr>
      </w:pPr>
      <w:del w:id="491" w:author="tristan mahr" w:date="2015-05-04T15:54:00Z">
        <w:r w:rsidRPr="00E3031A" w:rsidDel="00322D60">
          <w:rPr>
            <w:szCs w:val="24"/>
          </w:rPr>
          <w:delText xml:space="preserve">Figure </w:delText>
        </w:r>
        <w:r w:rsidR="00E75EEF" w:rsidRPr="00E3031A" w:rsidDel="00322D60">
          <w:rPr>
            <w:szCs w:val="24"/>
          </w:rPr>
          <w:delText>1</w:delText>
        </w:r>
        <w:r w:rsidR="00202077" w:rsidRPr="00E3031A" w:rsidDel="00322D60">
          <w:rPr>
            <w:szCs w:val="24"/>
          </w:rPr>
          <w:delText xml:space="preserve">. </w:delText>
        </w:r>
        <w:r w:rsidRPr="00E3031A" w:rsidDel="00322D60">
          <w:rPr>
            <w:szCs w:val="24"/>
          </w:rPr>
          <w:delText>Mean looks to target over time for the target and three foils</w:delText>
        </w:r>
        <w:r w:rsidR="00CC1BD5" w:rsidRPr="00E3031A" w:rsidDel="00322D60">
          <w:rPr>
            <w:szCs w:val="24"/>
          </w:rPr>
          <w:delText xml:space="preserve"> during the analysis window</w:delText>
        </w:r>
        <w:r w:rsidR="002446CD" w:rsidRPr="00E3031A" w:rsidDel="00322D60">
          <w:rPr>
            <w:szCs w:val="24"/>
          </w:rPr>
          <w:delText xml:space="preserve"> </w:delText>
        </w:r>
        <w:r w:rsidR="00CC1BD5" w:rsidRPr="00E3031A" w:rsidDel="00322D60">
          <w:rPr>
            <w:szCs w:val="24"/>
          </w:rPr>
          <w:delText xml:space="preserve">for </w:delText>
        </w:r>
        <w:r w:rsidR="00DA6ECA" w:rsidRPr="00E3031A" w:rsidDel="00322D60">
          <w:rPr>
            <w:szCs w:val="24"/>
          </w:rPr>
          <w:delText>E</w:delText>
        </w:r>
        <w:r w:rsidR="00CC1BD5" w:rsidRPr="00E3031A" w:rsidDel="00322D60">
          <w:rPr>
            <w:szCs w:val="24"/>
          </w:rPr>
          <w:delText>xperiment 1.</w:delText>
        </w:r>
        <w:r w:rsidR="0009332F" w:rsidRPr="00E3031A" w:rsidDel="00322D60">
          <w:rPr>
            <w:szCs w:val="24"/>
          </w:rPr>
          <w:delText xml:space="preserve"> </w:delText>
        </w:r>
        <w:r w:rsidR="00CC1BD5" w:rsidRPr="00E3031A" w:rsidDel="00322D60">
          <w:rPr>
            <w:szCs w:val="24"/>
          </w:rPr>
          <w:delText xml:space="preserve">Symbols and error bars represent observed means ±SE. </w:delText>
        </w:r>
        <w:r w:rsidR="00302FD4" w:rsidDel="00322D60">
          <w:rPr>
            <w:szCs w:val="24"/>
          </w:rPr>
          <w:delText>25% = chance level of looking to any one of four images.</w:delText>
        </w:r>
      </w:del>
    </w:p>
    <w:p w14:paraId="3857817C" w14:textId="2AA5000E" w:rsidR="0009332F" w:rsidDel="00322D60" w:rsidRDefault="00F12803">
      <w:pPr>
        <w:widowControl w:val="0"/>
        <w:autoSpaceDE w:val="0"/>
        <w:autoSpaceDN w:val="0"/>
        <w:adjustRightInd w:val="0"/>
        <w:spacing w:after="240"/>
        <w:ind w:left="702" w:hanging="720"/>
        <w:rPr>
          <w:del w:id="492" w:author="tristan mahr" w:date="2015-05-04T15:54:00Z"/>
          <w:szCs w:val="24"/>
        </w:rPr>
        <w:pPrChange w:id="493" w:author="Jan Edwards" w:date="2015-04-30T14:13:00Z">
          <w:pPr>
            <w:ind w:left="900" w:hanging="900"/>
          </w:pPr>
        </w:pPrChange>
      </w:pPr>
      <w:del w:id="494" w:author="tristan mahr" w:date="2015-05-04T15:54:00Z">
        <w:r w:rsidRPr="00E3031A" w:rsidDel="00322D60">
          <w:rPr>
            <w:szCs w:val="24"/>
          </w:rPr>
          <w:delText xml:space="preserve">Figure </w:delText>
        </w:r>
        <w:r w:rsidR="00E75EEF" w:rsidRPr="00E3031A" w:rsidDel="00322D60">
          <w:rPr>
            <w:szCs w:val="24"/>
          </w:rPr>
          <w:delText>2</w:delText>
        </w:r>
        <w:r w:rsidR="00202077" w:rsidRPr="00E3031A" w:rsidDel="00322D60">
          <w:rPr>
            <w:szCs w:val="24"/>
          </w:rPr>
          <w:delText xml:space="preserve">. </w:delText>
        </w:r>
        <w:r w:rsidR="00CC1BD5" w:rsidRPr="00E3031A" w:rsidDel="00322D60">
          <w:rPr>
            <w:szCs w:val="24"/>
          </w:rPr>
          <w:delText xml:space="preserve">Proportion looks to target during analysis window by a median </w:delText>
        </w:r>
      </w:del>
      <w:ins w:id="495" w:author="Jan Edwards" w:date="2015-04-30T14:13:00Z">
        <w:del w:id="496" w:author="tristan mahr" w:date="2015-05-04T15:54:00Z">
          <w:r w:rsidR="002D4306" w:rsidDel="00322D60">
            <w:rPr>
              <w:szCs w:val="24"/>
            </w:rPr>
            <w:delText>three-way</w:delText>
          </w:r>
          <w:r w:rsidR="002D4306" w:rsidRPr="00E3031A" w:rsidDel="00322D60">
            <w:rPr>
              <w:szCs w:val="24"/>
            </w:rPr>
            <w:delText xml:space="preserve"> </w:delText>
          </w:r>
        </w:del>
      </w:ins>
      <w:del w:id="497" w:author="tristan mahr" w:date="2015-05-04T15:54:00Z">
        <w:r w:rsidR="00CC1BD5" w:rsidRPr="00E3031A" w:rsidDel="00322D60">
          <w:rPr>
            <w:szCs w:val="24"/>
          </w:rPr>
          <w:delText xml:space="preserve">split for EVT growth score values for </w:delText>
        </w:r>
        <w:r w:rsidR="00DA6ECA" w:rsidRPr="00E3031A" w:rsidDel="00322D60">
          <w:rPr>
            <w:szCs w:val="24"/>
          </w:rPr>
          <w:delText>E</w:delText>
        </w:r>
        <w:r w:rsidR="00CC1BD5" w:rsidRPr="00E3031A" w:rsidDel="00322D60">
          <w:rPr>
            <w:szCs w:val="24"/>
          </w:rPr>
          <w:delText xml:space="preserve">xperiment </w:delText>
        </w:r>
        <w:r w:rsidR="00CC1BD5" w:rsidRPr="002D4306" w:rsidDel="00322D60">
          <w:rPr>
            <w:szCs w:val="24"/>
          </w:rPr>
          <w:delText xml:space="preserve">1. </w:delText>
        </w:r>
      </w:del>
      <w:ins w:id="498" w:author="Jan Edwards" w:date="2015-04-30T14:12:00Z">
        <w:del w:id="499" w:author="tristan mahr" w:date="2015-05-04T15:54:00Z">
          <w:r w:rsidR="002D4306" w:rsidRPr="002D4306" w:rsidDel="00322D60">
            <w:rPr>
              <w:szCs w:val="24"/>
              <w:rPrChange w:id="500" w:author="Jan Edwards" w:date="2015-04-30T14:13:00Z">
                <w:rPr>
                  <w:rFonts w:ascii="Times" w:hAnsi="Times" w:cs="Times"/>
                  <w:sz w:val="22"/>
                </w:rPr>
              </w:rPrChange>
            </w:rPr>
            <w:delText>Note that th</w:delText>
          </w:r>
          <w:r w:rsidR="00434928" w:rsidDel="00322D60">
            <w:rPr>
              <w:szCs w:val="24"/>
            </w:rPr>
            <w:delText>e data grouping by EVT- 2 GSV in</w:delText>
          </w:r>
          <w:r w:rsidR="002D4306" w:rsidRPr="002D4306" w:rsidDel="00322D60">
            <w:rPr>
              <w:szCs w:val="24"/>
              <w:rPrChange w:id="501" w:author="Jan Edwards" w:date="2015-04-30T14:13:00Z">
                <w:rPr>
                  <w:rFonts w:ascii="Times" w:hAnsi="Times" w:cs="Times"/>
                  <w:sz w:val="22"/>
                </w:rPr>
              </w:rPrChange>
            </w:rPr>
            <w:delText xml:space="preserve"> </w:delText>
          </w:r>
        </w:del>
      </w:ins>
      <w:ins w:id="502" w:author="Jan Edwards" w:date="2015-04-30T14:57:00Z">
        <w:del w:id="503" w:author="tristan mahr" w:date="2015-05-04T15:54:00Z">
          <w:r w:rsidR="00434928" w:rsidDel="00322D60">
            <w:rPr>
              <w:szCs w:val="24"/>
            </w:rPr>
            <w:delText xml:space="preserve">this figure and subsequent ones is for purposes of illustration only. </w:delText>
          </w:r>
        </w:del>
      </w:ins>
      <w:del w:id="504" w:author="tristan mahr" w:date="2015-05-04T15:54:00Z">
        <w:r w:rsidR="00CC1BD5" w:rsidRPr="002D4306" w:rsidDel="00322D60">
          <w:rPr>
            <w:szCs w:val="24"/>
          </w:rPr>
          <w:delText>Symbols</w:delText>
        </w:r>
        <w:r w:rsidR="00CC1BD5" w:rsidRPr="00E3031A" w:rsidDel="00322D60">
          <w:rPr>
            <w:szCs w:val="24"/>
          </w:rPr>
          <w:delText xml:space="preserve"> and error bars represent observed means ±SE. Lines represent growth curve estimates. </w:delText>
        </w:r>
        <w:r w:rsidR="00302FD4" w:rsidDel="00322D60">
          <w:rPr>
            <w:szCs w:val="24"/>
          </w:rPr>
          <w:delText>25% = chance level of looking to any one of four images.</w:delText>
        </w:r>
      </w:del>
    </w:p>
    <w:p w14:paraId="7F7D972C" w14:textId="16FFEEF5" w:rsidR="002D4306" w:rsidRPr="002D4306" w:rsidDel="00322D60" w:rsidRDefault="002D4306">
      <w:pPr>
        <w:widowControl w:val="0"/>
        <w:autoSpaceDE w:val="0"/>
        <w:autoSpaceDN w:val="0"/>
        <w:adjustRightInd w:val="0"/>
        <w:spacing w:after="240"/>
        <w:ind w:left="702" w:hanging="720"/>
        <w:rPr>
          <w:ins w:id="505" w:author="Jan Edwards" w:date="2015-04-30T14:13:00Z"/>
          <w:del w:id="506" w:author="tristan mahr" w:date="2015-05-04T15:54:00Z"/>
          <w:rFonts w:ascii="Times" w:hAnsi="Times" w:cs="Times"/>
          <w:szCs w:val="24"/>
          <w:rPrChange w:id="507" w:author="Jan Edwards" w:date="2015-04-30T14:13:00Z">
            <w:rPr>
              <w:ins w:id="508" w:author="Jan Edwards" w:date="2015-04-30T14:13:00Z"/>
              <w:del w:id="509" w:author="tristan mahr" w:date="2015-05-04T15:54:00Z"/>
              <w:szCs w:val="24"/>
            </w:rPr>
          </w:rPrChange>
        </w:rPr>
        <w:pPrChange w:id="510" w:author="Jan Edwards" w:date="2015-04-30T14:13:00Z">
          <w:pPr>
            <w:ind w:left="900" w:hanging="900"/>
          </w:pPr>
        </w:pPrChange>
      </w:pPr>
    </w:p>
    <w:p w14:paraId="2FD835E1" w14:textId="28823DB9" w:rsidR="00F72060" w:rsidRPr="00E3031A" w:rsidDel="00322D60" w:rsidRDefault="00F12803">
      <w:pPr>
        <w:widowControl w:val="0"/>
        <w:autoSpaceDE w:val="0"/>
        <w:autoSpaceDN w:val="0"/>
        <w:adjustRightInd w:val="0"/>
        <w:spacing w:after="240"/>
        <w:ind w:left="702" w:hanging="720"/>
        <w:rPr>
          <w:del w:id="511" w:author="tristan mahr" w:date="2015-05-04T15:54:00Z"/>
          <w:szCs w:val="24"/>
        </w:rPr>
        <w:pPrChange w:id="512" w:author="Jan Edwards" w:date="2015-04-30T14:13:00Z">
          <w:pPr>
            <w:ind w:left="900" w:hanging="900"/>
          </w:pPr>
        </w:pPrChange>
      </w:pPr>
      <w:del w:id="513" w:author="tristan mahr" w:date="2015-05-04T15:54:00Z">
        <w:r w:rsidRPr="00E3031A" w:rsidDel="00322D60">
          <w:rPr>
            <w:szCs w:val="24"/>
          </w:rPr>
          <w:delText xml:space="preserve">Figure </w:delText>
        </w:r>
        <w:r w:rsidR="00E75EEF" w:rsidRPr="00E3031A" w:rsidDel="00322D60">
          <w:rPr>
            <w:szCs w:val="24"/>
          </w:rPr>
          <w:delText>3</w:delText>
        </w:r>
        <w:r w:rsidR="00202077" w:rsidRPr="00E3031A" w:rsidDel="00322D60">
          <w:rPr>
            <w:szCs w:val="24"/>
          </w:rPr>
          <w:delText xml:space="preserve">. </w:delText>
        </w:r>
        <w:r w:rsidR="00CC1BD5" w:rsidRPr="00E3031A" w:rsidDel="00322D60">
          <w:rPr>
            <w:szCs w:val="24"/>
          </w:rPr>
          <w:delText xml:space="preserve">Proportion looks to target during analysis window </w:delText>
        </w:r>
        <w:r w:rsidR="00BC660D" w:rsidRPr="00E3031A" w:rsidDel="00322D60">
          <w:rPr>
            <w:szCs w:val="24"/>
          </w:rPr>
          <w:delText xml:space="preserve">for target-initial and distractor-initial conditions </w:delText>
        </w:r>
        <w:r w:rsidR="00CC1BD5" w:rsidRPr="00E3031A" w:rsidDel="00322D60">
          <w:rPr>
            <w:szCs w:val="24"/>
          </w:rPr>
          <w:delText xml:space="preserve">by a median </w:delText>
        </w:r>
      </w:del>
      <w:ins w:id="514" w:author="Jan Edwards" w:date="2015-04-30T14:14:00Z">
        <w:del w:id="515" w:author="tristan mahr" w:date="2015-05-04T15:54:00Z">
          <w:r w:rsidR="002D4306" w:rsidDel="00322D60">
            <w:rPr>
              <w:szCs w:val="24"/>
            </w:rPr>
            <w:delText>three-way</w:delText>
          </w:r>
          <w:r w:rsidR="002D4306" w:rsidRPr="00E3031A" w:rsidDel="00322D60">
            <w:rPr>
              <w:szCs w:val="24"/>
            </w:rPr>
            <w:delText xml:space="preserve"> </w:delText>
          </w:r>
        </w:del>
      </w:ins>
      <w:del w:id="516" w:author="tristan mahr" w:date="2015-05-04T15:54:00Z">
        <w:r w:rsidR="00CC1BD5" w:rsidRPr="00E3031A" w:rsidDel="00322D60">
          <w:rPr>
            <w:szCs w:val="24"/>
          </w:rPr>
          <w:delText>split for EVT growth score values for experiment 1. Symbols and error bars represent observed means ±SE. Lines represent growth curve estimates.</w:delText>
        </w:r>
        <w:r w:rsidR="00BA5D7A" w:rsidRPr="00BA5D7A" w:rsidDel="00322D60">
          <w:rPr>
            <w:szCs w:val="24"/>
          </w:rPr>
          <w:delText xml:space="preserve"> </w:delText>
        </w:r>
        <w:r w:rsidR="00BA5D7A" w:rsidDel="00322D60">
          <w:rPr>
            <w:szCs w:val="24"/>
          </w:rPr>
          <w:delText>25% = chance level of looking to any one of four images.</w:delText>
        </w:r>
      </w:del>
    </w:p>
    <w:p w14:paraId="4333F86C" w14:textId="2B93B2C5" w:rsidR="00EE622E" w:rsidRPr="00E3031A" w:rsidDel="00322D60" w:rsidRDefault="00EE622E" w:rsidP="002446CD">
      <w:pPr>
        <w:ind w:left="900" w:hanging="900"/>
        <w:rPr>
          <w:del w:id="517" w:author="tristan mahr" w:date="2015-05-04T15:54:00Z"/>
          <w:szCs w:val="24"/>
        </w:rPr>
      </w:pPr>
      <w:del w:id="518" w:author="tristan mahr" w:date="2015-05-04T15:54:00Z">
        <w:r w:rsidRPr="00E3031A" w:rsidDel="00322D60">
          <w:rPr>
            <w:szCs w:val="24"/>
          </w:rPr>
          <w:delText xml:space="preserve">Figure </w:delText>
        </w:r>
        <w:r w:rsidR="00E75EEF" w:rsidRPr="00E3031A" w:rsidDel="00322D60">
          <w:rPr>
            <w:szCs w:val="24"/>
          </w:rPr>
          <w:delText>4</w:delText>
        </w:r>
        <w:r w:rsidR="00202077" w:rsidRPr="00E3031A" w:rsidDel="00322D60">
          <w:rPr>
            <w:szCs w:val="24"/>
          </w:rPr>
          <w:delText xml:space="preserve">. </w:delText>
        </w:r>
        <w:r w:rsidR="00CC1BD5" w:rsidRPr="00E3031A" w:rsidDel="00322D60">
          <w:rPr>
            <w:szCs w:val="24"/>
          </w:rPr>
          <w:delText>Model fits</w:delText>
        </w:r>
        <w:r w:rsidRPr="00E3031A" w:rsidDel="00322D60">
          <w:rPr>
            <w:szCs w:val="24"/>
          </w:rPr>
          <w:delText xml:space="preserve"> for phonological foil and unrelated foil models</w:delText>
        </w:r>
        <w:r w:rsidR="00BC660D" w:rsidRPr="00E3031A" w:rsidDel="00322D60">
          <w:rPr>
            <w:szCs w:val="24"/>
          </w:rPr>
          <w:delText xml:space="preserve"> for </w:delText>
        </w:r>
        <w:r w:rsidR="00DA6ECA" w:rsidRPr="00E3031A" w:rsidDel="00322D60">
          <w:rPr>
            <w:szCs w:val="24"/>
          </w:rPr>
          <w:delText>E</w:delText>
        </w:r>
        <w:r w:rsidR="00BC660D" w:rsidRPr="00E3031A" w:rsidDel="00322D60">
          <w:rPr>
            <w:szCs w:val="24"/>
          </w:rPr>
          <w:delText>xperiment 1</w:delText>
        </w:r>
        <w:r w:rsidRPr="00E3031A" w:rsidDel="00322D60">
          <w:rPr>
            <w:szCs w:val="24"/>
          </w:rPr>
          <w:delText xml:space="preserve"> (</w:delText>
        </w:r>
        <w:r w:rsidR="00CC1BD5" w:rsidRPr="00E3031A" w:rsidDel="00322D60">
          <w:rPr>
            <w:szCs w:val="24"/>
          </w:rPr>
          <w:delText>top plot</w:delText>
        </w:r>
        <w:r w:rsidRPr="00E3031A" w:rsidDel="00322D60">
          <w:rPr>
            <w:szCs w:val="24"/>
          </w:rPr>
          <w:delText>)</w:delText>
        </w:r>
        <w:r w:rsidR="00CC1BD5" w:rsidRPr="00E3031A" w:rsidDel="00322D60">
          <w:rPr>
            <w:szCs w:val="24"/>
          </w:rPr>
          <w:delText>; Model fits</w:delText>
        </w:r>
        <w:r w:rsidRPr="00E3031A" w:rsidDel="00322D60">
          <w:rPr>
            <w:szCs w:val="24"/>
          </w:rPr>
          <w:delText xml:space="preserve"> target for semantic foil and unrelated models </w:delText>
        </w:r>
        <w:r w:rsidR="00BC660D" w:rsidRPr="00E3031A" w:rsidDel="00322D60">
          <w:rPr>
            <w:szCs w:val="24"/>
          </w:rPr>
          <w:delText xml:space="preserve">for </w:delText>
        </w:r>
        <w:r w:rsidR="00DA6ECA" w:rsidRPr="00E3031A" w:rsidDel="00322D60">
          <w:rPr>
            <w:szCs w:val="24"/>
          </w:rPr>
          <w:delText>E</w:delText>
        </w:r>
        <w:r w:rsidR="00BC660D" w:rsidRPr="00E3031A" w:rsidDel="00322D60">
          <w:rPr>
            <w:szCs w:val="24"/>
          </w:rPr>
          <w:delText>xperiment 1</w:delText>
        </w:r>
        <w:r w:rsidRPr="00E3031A" w:rsidDel="00322D60">
          <w:rPr>
            <w:szCs w:val="24"/>
          </w:rPr>
          <w:delText>(</w:delText>
        </w:r>
        <w:r w:rsidR="00CC1BD5" w:rsidRPr="00E3031A" w:rsidDel="00322D60">
          <w:rPr>
            <w:szCs w:val="24"/>
          </w:rPr>
          <w:delText>bottom plot</w:delText>
        </w:r>
        <w:r w:rsidRPr="00E3031A" w:rsidDel="00322D60">
          <w:rPr>
            <w:szCs w:val="24"/>
          </w:rPr>
          <w:delText>).</w:delText>
        </w:r>
        <w:r w:rsidR="00BC660D" w:rsidRPr="00E3031A" w:rsidDel="00322D60">
          <w:rPr>
            <w:szCs w:val="24"/>
          </w:rPr>
          <w:delText xml:space="preserve"> Symbols and error bars represent observed means ±SE. Lines represent growth curve estimates.</w:delText>
        </w:r>
        <w:r w:rsidR="00BA5D7A" w:rsidRPr="00BA5D7A" w:rsidDel="00322D60">
          <w:rPr>
            <w:szCs w:val="24"/>
          </w:rPr>
          <w:delText xml:space="preserve"> </w:delText>
        </w:r>
        <w:r w:rsidR="00BA5D7A" w:rsidDel="00322D60">
          <w:rPr>
            <w:szCs w:val="24"/>
          </w:rPr>
          <w:delText>50% = chance level of looking to target image.</w:delText>
        </w:r>
      </w:del>
    </w:p>
    <w:p w14:paraId="4EB3D527" w14:textId="35B7642A" w:rsidR="00DA6ECA" w:rsidRPr="00E3031A" w:rsidDel="00322D60" w:rsidRDefault="00BC660D" w:rsidP="002446CD">
      <w:pPr>
        <w:ind w:left="900" w:hanging="900"/>
        <w:rPr>
          <w:del w:id="519" w:author="tristan mahr" w:date="2015-05-04T15:54:00Z"/>
          <w:szCs w:val="24"/>
        </w:rPr>
      </w:pPr>
      <w:del w:id="520" w:author="tristan mahr" w:date="2015-05-04T15:54:00Z">
        <w:r w:rsidRPr="00E3031A" w:rsidDel="00322D60">
          <w:rPr>
            <w:szCs w:val="24"/>
          </w:rPr>
          <w:delText>Figure 5</w:delText>
        </w:r>
        <w:r w:rsidR="00202077" w:rsidRPr="00E3031A" w:rsidDel="00322D60">
          <w:rPr>
            <w:szCs w:val="24"/>
          </w:rPr>
          <w:delText xml:space="preserve">. </w:delText>
        </w:r>
        <w:r w:rsidR="00DA6ECA" w:rsidRPr="00E3031A" w:rsidDel="00322D60">
          <w:rPr>
            <w:szCs w:val="24"/>
          </w:rPr>
          <w:delText>Proportion looks to target during analysis window by a three-way split for EVT growth score values for Experiment 2. Data plotted separately for three levels of maternal education. Symbols and error bars represent observed means ±SE. Lines represent growth curve estimates.</w:delText>
        </w:r>
        <w:r w:rsidR="00BA5D7A" w:rsidDel="00322D60">
          <w:rPr>
            <w:szCs w:val="24"/>
          </w:rPr>
          <w:delText xml:space="preserve"> 25% = chance level of looking to any one of four images.</w:delText>
        </w:r>
        <w:r w:rsidR="00DA6ECA" w:rsidRPr="00E3031A" w:rsidDel="00322D60">
          <w:rPr>
            <w:szCs w:val="24"/>
          </w:rPr>
          <w:delText xml:space="preserve"> </w:delText>
        </w:r>
      </w:del>
    </w:p>
    <w:p w14:paraId="5FC799A6" w14:textId="58806AF2" w:rsidR="00F72060" w:rsidDel="00322D60" w:rsidRDefault="00BC660D" w:rsidP="00E3031A">
      <w:pPr>
        <w:ind w:left="900" w:hanging="900"/>
        <w:rPr>
          <w:ins w:id="521" w:author="Jan Edwards" w:date="2015-04-30T14:16:00Z"/>
          <w:del w:id="522" w:author="tristan mahr" w:date="2015-05-04T15:54:00Z"/>
          <w:szCs w:val="24"/>
        </w:rPr>
      </w:pPr>
      <w:del w:id="523" w:author="tristan mahr" w:date="2015-05-04T15:54:00Z">
        <w:r w:rsidRPr="00E3031A" w:rsidDel="00322D60">
          <w:rPr>
            <w:szCs w:val="24"/>
          </w:rPr>
          <w:delText>Figure 6</w:delText>
        </w:r>
        <w:r w:rsidR="00202077" w:rsidRPr="00E3031A" w:rsidDel="00322D60">
          <w:rPr>
            <w:szCs w:val="24"/>
          </w:rPr>
          <w:delText xml:space="preserve">. </w:delText>
        </w:r>
        <w:r w:rsidR="00B803E7" w:rsidRPr="00E3031A" w:rsidDel="00322D60">
          <w:rPr>
            <w:szCs w:val="24"/>
          </w:rPr>
          <w:delText xml:space="preserve">Proportion looks to target during analysis window for target-initial and distractor-initial conditions by a median </w:delText>
        </w:r>
      </w:del>
      <w:ins w:id="524" w:author="Jan Edwards" w:date="2015-04-30T14:16:00Z">
        <w:del w:id="525" w:author="tristan mahr" w:date="2015-05-04T15:54:00Z">
          <w:r w:rsidR="00C47C1D" w:rsidDel="00322D60">
            <w:rPr>
              <w:szCs w:val="24"/>
            </w:rPr>
            <w:delText>three-way</w:delText>
          </w:r>
          <w:r w:rsidR="00C47C1D" w:rsidRPr="00E3031A" w:rsidDel="00322D60">
            <w:rPr>
              <w:szCs w:val="24"/>
            </w:rPr>
            <w:delText xml:space="preserve"> </w:delText>
          </w:r>
        </w:del>
      </w:ins>
      <w:del w:id="526" w:author="tristan mahr" w:date="2015-05-04T15:54:00Z">
        <w:r w:rsidR="00B803E7" w:rsidRPr="00E3031A" w:rsidDel="00322D60">
          <w:rPr>
            <w:szCs w:val="24"/>
          </w:rPr>
          <w:delText xml:space="preserve">split for EVT growth score values for </w:delText>
        </w:r>
        <w:r w:rsidR="001A37AA" w:rsidDel="00322D60">
          <w:rPr>
            <w:szCs w:val="24"/>
          </w:rPr>
          <w:delText>E</w:delText>
        </w:r>
        <w:r w:rsidR="00B803E7" w:rsidRPr="00E3031A" w:rsidDel="00322D60">
          <w:rPr>
            <w:szCs w:val="24"/>
          </w:rPr>
          <w:delText>xperiment 2. Symbols and error bars represent observed means ±SE. Lines represent growth curve estimates.</w:delText>
        </w:r>
        <w:r w:rsidR="00BA5D7A" w:rsidDel="00322D60">
          <w:rPr>
            <w:szCs w:val="24"/>
          </w:rPr>
          <w:delText xml:space="preserve"> 50% = chance level of looking to target image.</w:delText>
        </w:r>
      </w:del>
    </w:p>
    <w:p w14:paraId="500785D9" w14:textId="54DF46C1" w:rsidR="00C47C1D" w:rsidRPr="00E3031A" w:rsidDel="00322D60" w:rsidRDefault="00C47C1D" w:rsidP="00C47C1D">
      <w:pPr>
        <w:ind w:left="900" w:hanging="900"/>
        <w:rPr>
          <w:ins w:id="527" w:author="Jan Edwards" w:date="2015-04-30T14:16:00Z"/>
          <w:del w:id="528" w:author="tristan mahr" w:date="2015-05-04T15:54:00Z"/>
          <w:szCs w:val="24"/>
        </w:rPr>
      </w:pPr>
      <w:ins w:id="529" w:author="Jan Edwards" w:date="2015-04-30T14:16:00Z">
        <w:del w:id="530" w:author="tristan mahr" w:date="2015-05-04T15:54:00Z">
          <w:r w:rsidRPr="00E3031A" w:rsidDel="00322D60">
            <w:rPr>
              <w:szCs w:val="24"/>
            </w:rPr>
            <w:delText xml:space="preserve">Figure </w:delText>
          </w:r>
          <w:r w:rsidDel="00322D60">
            <w:rPr>
              <w:szCs w:val="24"/>
            </w:rPr>
            <w:delText>7</w:delText>
          </w:r>
          <w:r w:rsidRPr="00E3031A" w:rsidDel="00322D60">
            <w:rPr>
              <w:szCs w:val="24"/>
            </w:rPr>
            <w:delText>. Model fits for phonological foil and unrelated foil models for E</w:delText>
          </w:r>
          <w:r w:rsidDel="00322D60">
            <w:rPr>
              <w:szCs w:val="24"/>
            </w:rPr>
            <w:delText>xperiment 2</w:delText>
          </w:r>
          <w:r w:rsidRPr="00E3031A" w:rsidDel="00322D60">
            <w:rPr>
              <w:szCs w:val="24"/>
            </w:rPr>
            <w:delText xml:space="preserve"> (top plot); Model fits target for semantic foil and unrelated models for E</w:delText>
          </w:r>
          <w:r w:rsidDel="00322D60">
            <w:rPr>
              <w:szCs w:val="24"/>
            </w:rPr>
            <w:delText>xperiment 2</w:delText>
          </w:r>
          <w:r w:rsidRPr="00E3031A" w:rsidDel="00322D60">
            <w:rPr>
              <w:szCs w:val="24"/>
            </w:rPr>
            <w:delText>(bottom plot). Symbols and error bars represent observed means ±SE. Lines represent growth curve estimates.</w:delText>
          </w:r>
          <w:r w:rsidRPr="00BA5D7A" w:rsidDel="00322D60">
            <w:rPr>
              <w:szCs w:val="24"/>
            </w:rPr>
            <w:delText xml:space="preserve"> </w:delText>
          </w:r>
          <w:r w:rsidDel="00322D60">
            <w:rPr>
              <w:szCs w:val="24"/>
            </w:rPr>
            <w:delText>50% = chance level of looking to target image.</w:delText>
          </w:r>
        </w:del>
      </w:ins>
    </w:p>
    <w:p w14:paraId="70DC5721" w14:textId="14AA3F7F" w:rsidR="00C47C1D" w:rsidRPr="00E3031A" w:rsidDel="00322D60" w:rsidRDefault="00C47C1D" w:rsidP="00E3031A">
      <w:pPr>
        <w:ind w:left="900" w:hanging="900"/>
        <w:rPr>
          <w:del w:id="531" w:author="tristan mahr" w:date="2015-05-04T15:54:00Z"/>
          <w:szCs w:val="24"/>
        </w:rPr>
      </w:pPr>
    </w:p>
    <w:p w14:paraId="075E6F4B" w14:textId="153A2E9E" w:rsidR="002446CD" w:rsidRPr="00E3031A" w:rsidDel="00322D60" w:rsidRDefault="002446CD">
      <w:pPr>
        <w:spacing w:after="200" w:line="276" w:lineRule="auto"/>
        <w:ind w:firstLine="0"/>
        <w:rPr>
          <w:del w:id="532" w:author="tristan mahr" w:date="2015-05-04T15:54:00Z"/>
          <w:szCs w:val="24"/>
        </w:rPr>
      </w:pPr>
      <w:del w:id="533" w:author="tristan mahr" w:date="2015-05-04T15:54:00Z">
        <w:r w:rsidRPr="00E3031A" w:rsidDel="00322D60">
          <w:rPr>
            <w:szCs w:val="24"/>
          </w:rPr>
          <w:br w:type="page"/>
        </w:r>
      </w:del>
    </w:p>
    <w:p w14:paraId="57DDDE9A" w14:textId="4F7173BA" w:rsidR="00F72060" w:rsidRPr="00E3031A" w:rsidDel="00322D60" w:rsidRDefault="002446CD" w:rsidP="00E3031A">
      <w:pPr>
        <w:pStyle w:val="Heading1"/>
        <w:rPr>
          <w:del w:id="534" w:author="tristan mahr" w:date="2015-05-04T15:54:00Z"/>
        </w:rPr>
      </w:pPr>
      <w:del w:id="535" w:author="tristan mahr" w:date="2015-05-04T15:54:00Z">
        <w:r w:rsidRPr="00E3031A" w:rsidDel="00322D60">
          <w:delText>Acknowledgements</w:delText>
        </w:r>
      </w:del>
    </w:p>
    <w:p w14:paraId="75B199B3" w14:textId="69A1A76E" w:rsidR="00F72060" w:rsidRPr="00E3031A" w:rsidDel="00322D60" w:rsidRDefault="00F12803" w:rsidP="00E3031A">
      <w:pPr>
        <w:rPr>
          <w:del w:id="536" w:author="tristan mahr" w:date="2015-05-04T15:54:00Z"/>
          <w:szCs w:val="24"/>
        </w:rPr>
      </w:pPr>
      <w:del w:id="537" w:author="tristan mahr" w:date="2015-05-04T15:54:00Z">
        <w:r w:rsidRPr="00E3031A" w:rsidDel="00322D60">
          <w:rPr>
            <w:szCs w:val="24"/>
          </w:rPr>
          <w:delText xml:space="preserve">This work was supported by NIDCD R01 02932 to Jan Edwards, Mary E. Beckman, and Benjamin Munson, </w:delText>
        </w:r>
        <w:r w:rsidR="00596F5A" w:rsidRPr="00E3031A" w:rsidDel="00322D60">
          <w:rPr>
            <w:szCs w:val="24"/>
          </w:rPr>
          <w:delText xml:space="preserve">NIDCD T32 DC005359 to Susan Ellis Weismer, </w:delText>
        </w:r>
        <w:r w:rsidR="008124CC" w:rsidRPr="00E3031A" w:rsidDel="00322D60">
          <w:rPr>
            <w:szCs w:val="24"/>
          </w:rPr>
          <w:delText>NICHD T32</w:delText>
        </w:r>
        <w:r w:rsidR="00596F5A" w:rsidRPr="00E3031A" w:rsidDel="00322D60">
          <w:rPr>
            <w:szCs w:val="24"/>
          </w:rPr>
          <w:delText xml:space="preserve"> </w:delText>
        </w:r>
        <w:r w:rsidR="008124CC" w:rsidRPr="00E3031A" w:rsidDel="00322D60">
          <w:rPr>
            <w:szCs w:val="24"/>
          </w:rPr>
          <w:delText>HD049899 to Maryellen MacDonald</w:delText>
        </w:r>
        <w:r w:rsidR="00596F5A" w:rsidRPr="00E3031A" w:rsidDel="00322D60">
          <w:rPr>
            <w:szCs w:val="24"/>
          </w:rPr>
          <w:delText xml:space="preserve">, </w:delText>
        </w:r>
        <w:r w:rsidRPr="00E3031A" w:rsidDel="00322D60">
          <w:rPr>
            <w:szCs w:val="24"/>
          </w:rPr>
          <w:delText>and NICHD P30 HD03352 grant to the Waisman Center. We are very grateful to all of the children who participated in this study</w:delText>
        </w:r>
        <w:r w:rsidR="00337B7A" w:rsidRPr="00E3031A" w:rsidDel="00322D60">
          <w:rPr>
            <w:szCs w:val="24"/>
          </w:rPr>
          <w:delText>,</w:delText>
        </w:r>
        <w:r w:rsidRPr="00E3031A" w:rsidDel="00322D60">
          <w:rPr>
            <w:szCs w:val="24"/>
          </w:rPr>
          <w:delText xml:space="preserve"> their families</w:delText>
        </w:r>
        <w:r w:rsidR="00337B7A" w:rsidRPr="00E3031A" w:rsidDel="00322D60">
          <w:rPr>
            <w:szCs w:val="24"/>
          </w:rPr>
          <w:delText>, and community members who assisted with recruiting.</w:delText>
        </w:r>
        <w:r w:rsidRPr="00E3031A" w:rsidDel="00322D60">
          <w:rPr>
            <w:szCs w:val="24"/>
          </w:rPr>
          <w:delText xml:space="preserve"> We also thank Mary E. Beckman, David Kaplan, Benjamin Munson, </w:delText>
        </w:r>
        <w:r w:rsidR="00596F5A" w:rsidRPr="00E3031A" w:rsidDel="00322D60">
          <w:rPr>
            <w:szCs w:val="24"/>
          </w:rPr>
          <w:delText xml:space="preserve">Tatiana Thonesavanh, </w:delText>
        </w:r>
        <w:r w:rsidRPr="00E3031A" w:rsidDel="00322D60">
          <w:rPr>
            <w:szCs w:val="24"/>
          </w:rPr>
          <w:delText>Nancy Wermuth</w:delText>
        </w:r>
        <w:r w:rsidR="00337B7A" w:rsidRPr="00E3031A" w:rsidDel="00322D60">
          <w:rPr>
            <w:szCs w:val="24"/>
          </w:rPr>
          <w:delText>, and other members of the Learning To Talk labs at UW</w:delText>
        </w:r>
        <w:r w:rsidR="00261DCE" w:rsidRPr="00872163" w:rsidDel="00322D60">
          <w:sym w:font="Symbol" w:char="F02D"/>
        </w:r>
        <w:r w:rsidR="00337B7A" w:rsidRPr="00E3031A" w:rsidDel="00322D60">
          <w:rPr>
            <w:szCs w:val="24"/>
          </w:rPr>
          <w:delText xml:space="preserve">Madison and the University of </w:delText>
        </w:r>
        <w:r w:rsidR="00261DCE" w:rsidDel="00322D60">
          <w:rPr>
            <w:szCs w:val="24"/>
          </w:rPr>
          <w:delText>Minnesota</w:delText>
        </w:r>
        <w:r w:rsidR="00261DCE" w:rsidRPr="00E3031A" w:rsidDel="00322D60">
          <w:rPr>
            <w:szCs w:val="24"/>
          </w:rPr>
          <w:delText xml:space="preserve"> </w:delText>
        </w:r>
        <w:r w:rsidRPr="00E3031A" w:rsidDel="00322D60">
          <w:rPr>
            <w:szCs w:val="24"/>
          </w:rPr>
          <w:delText xml:space="preserve">for their contributions to this research program. </w:delText>
        </w:r>
      </w:del>
    </w:p>
    <w:p w14:paraId="100EA821" w14:textId="336BAA55" w:rsidR="00F72060" w:rsidRPr="00E3031A" w:rsidDel="00322D60" w:rsidRDefault="00F12803">
      <w:pPr>
        <w:rPr>
          <w:del w:id="538" w:author="tristan mahr" w:date="2015-05-04T15:54:00Z"/>
          <w:szCs w:val="24"/>
        </w:rPr>
      </w:pPr>
      <w:del w:id="539" w:author="tristan mahr" w:date="2015-05-04T15:54:00Z">
        <w:r w:rsidRPr="00E3031A" w:rsidDel="00322D60">
          <w:rPr>
            <w:szCs w:val="24"/>
          </w:rPr>
          <w:br w:type="page"/>
        </w:r>
      </w:del>
    </w:p>
    <w:p w14:paraId="2CB84EDC" w14:textId="6F3E797B" w:rsidR="00F72060" w:rsidRPr="00E3031A" w:rsidDel="00322D60" w:rsidRDefault="002446CD" w:rsidP="00872163">
      <w:pPr>
        <w:pStyle w:val="Heading1"/>
        <w:rPr>
          <w:del w:id="540" w:author="tristan mahr" w:date="2015-05-04T15:54:00Z"/>
        </w:rPr>
      </w:pPr>
      <w:del w:id="541" w:author="tristan mahr" w:date="2015-05-04T15:54:00Z">
        <w:r w:rsidRPr="00E3031A" w:rsidDel="00322D60">
          <w:rPr>
            <w:rStyle w:val="Heading1Char"/>
            <w:b/>
          </w:rPr>
          <w:delText>References</w:delText>
        </w:r>
      </w:del>
    </w:p>
    <w:p w14:paraId="3C512C53" w14:textId="0BE50057" w:rsidR="00945A51" w:rsidRPr="00945A51" w:rsidDel="00322D60" w:rsidRDefault="00945A51" w:rsidP="00E63AB2">
      <w:pPr>
        <w:pStyle w:val="NormalWeb"/>
        <w:spacing w:before="0" w:beforeAutospacing="0" w:after="0" w:afterAutospacing="0"/>
        <w:ind w:left="720" w:hanging="720"/>
        <w:divId w:val="1455440422"/>
        <w:rPr>
          <w:del w:id="542" w:author="tristan mahr" w:date="2015-05-04T15:54:00Z"/>
          <w:rFonts w:eastAsiaTheme="minorEastAsia"/>
          <w:noProof/>
        </w:rPr>
      </w:pPr>
      <w:del w:id="543" w:author="tristan mahr" w:date="2015-05-04T15:54:00Z">
        <w:r w:rsidRPr="00945A51" w:rsidDel="00322D60">
          <w:rPr>
            <w:noProof/>
          </w:rPr>
          <w:delText xml:space="preserve">Adank, P., Evans, B. G., Stuart-Smith, J., &amp; Scott, S. K. (2009). Comprehension of familiar and unfamiliar native accents under adverse listening conditions. </w:delText>
        </w:r>
        <w:r w:rsidRPr="00945A51" w:rsidDel="00322D60">
          <w:rPr>
            <w:i/>
            <w:iCs/>
            <w:noProof/>
          </w:rPr>
          <w:delText>Journal of Experimental Psychology: Human Perception and Performance</w:delText>
        </w:r>
        <w:r w:rsidRPr="00945A51" w:rsidDel="00322D60">
          <w:rPr>
            <w:noProof/>
          </w:rPr>
          <w:delText xml:space="preserve">, </w:delText>
        </w:r>
        <w:r w:rsidRPr="00945A51" w:rsidDel="00322D60">
          <w:rPr>
            <w:i/>
            <w:iCs/>
            <w:noProof/>
          </w:rPr>
          <w:delText>35</w:delText>
        </w:r>
        <w:r w:rsidRPr="00945A51" w:rsidDel="00322D60">
          <w:rPr>
            <w:noProof/>
          </w:rPr>
          <w:delText>, 520–529.</w:delText>
        </w:r>
      </w:del>
    </w:p>
    <w:p w14:paraId="111E3AC1" w14:textId="7C8EDB31" w:rsidR="00945A51" w:rsidRPr="00945A51" w:rsidDel="00322D60" w:rsidRDefault="00945A51" w:rsidP="00E63AB2">
      <w:pPr>
        <w:pStyle w:val="NormalWeb"/>
        <w:spacing w:before="0" w:beforeAutospacing="0" w:after="0" w:afterAutospacing="0"/>
        <w:ind w:left="720" w:hanging="720"/>
        <w:divId w:val="1455440422"/>
        <w:rPr>
          <w:del w:id="544" w:author="tristan mahr" w:date="2015-05-04T15:54:00Z"/>
          <w:noProof/>
        </w:rPr>
      </w:pPr>
      <w:del w:id="545" w:author="tristan mahr" w:date="2015-05-04T15:54:00Z">
        <w:r w:rsidRPr="00945A51" w:rsidDel="00322D60">
          <w:rPr>
            <w:noProof/>
          </w:rPr>
          <w:delText xml:space="preserve">Adank, P., &amp; McQueen, J. M. (2007). The effect of an unfamiliar regional accent on spoken comprehension. In </w:delText>
        </w:r>
        <w:r w:rsidRPr="00945A51" w:rsidDel="00322D60">
          <w:rPr>
            <w:i/>
            <w:iCs/>
            <w:noProof/>
          </w:rPr>
          <w:delText>16th International Congress of Phonetic Sciences XVI</w:delText>
        </w:r>
        <w:r w:rsidRPr="00945A51" w:rsidDel="00322D60">
          <w:rPr>
            <w:noProof/>
          </w:rPr>
          <w:delText xml:space="preserve"> (pp. 1925–1928).</w:delText>
        </w:r>
      </w:del>
    </w:p>
    <w:p w14:paraId="4FC0C658" w14:textId="68E94996" w:rsidR="00945A51" w:rsidRPr="00945A51" w:rsidDel="00322D60" w:rsidRDefault="00945A51" w:rsidP="00E63AB2">
      <w:pPr>
        <w:pStyle w:val="NormalWeb"/>
        <w:spacing w:before="0" w:beforeAutospacing="0" w:after="0" w:afterAutospacing="0"/>
        <w:ind w:left="720" w:hanging="720"/>
        <w:divId w:val="1455440422"/>
        <w:rPr>
          <w:del w:id="546" w:author="tristan mahr" w:date="2015-05-04T15:54:00Z"/>
          <w:noProof/>
        </w:rPr>
      </w:pPr>
      <w:del w:id="547" w:author="tristan mahr" w:date="2015-05-04T15:54:00Z">
        <w:r w:rsidRPr="00945A51" w:rsidDel="00322D60">
          <w:rPr>
            <w:noProof/>
          </w:rPr>
          <w:delText xml:space="preserve">Allopenna, P. D., Magnuson, J. S., &amp; Tanenhaus, M. K. (1998). Tracking the time course of spoken word recognition: evidence for continuous mapping models. </w:delText>
        </w:r>
        <w:r w:rsidRPr="00945A51" w:rsidDel="00322D60">
          <w:rPr>
            <w:i/>
            <w:iCs/>
            <w:noProof/>
          </w:rPr>
          <w:delText>Journal of Memory and Language</w:delText>
        </w:r>
        <w:r w:rsidRPr="00945A51" w:rsidDel="00322D60">
          <w:rPr>
            <w:noProof/>
          </w:rPr>
          <w:delText xml:space="preserve">, </w:delText>
        </w:r>
        <w:r w:rsidRPr="00945A51" w:rsidDel="00322D60">
          <w:rPr>
            <w:i/>
            <w:iCs/>
            <w:noProof/>
          </w:rPr>
          <w:delText>38</w:delText>
        </w:r>
        <w:r w:rsidRPr="00945A51" w:rsidDel="00322D60">
          <w:rPr>
            <w:noProof/>
          </w:rPr>
          <w:delText>, 419–439.</w:delText>
        </w:r>
      </w:del>
    </w:p>
    <w:p w14:paraId="3185FBB5" w14:textId="5BEFC86D" w:rsidR="00945A51" w:rsidRPr="00945A51" w:rsidDel="00322D60" w:rsidRDefault="00945A51" w:rsidP="00E63AB2">
      <w:pPr>
        <w:pStyle w:val="NormalWeb"/>
        <w:spacing w:before="0" w:beforeAutospacing="0" w:after="0" w:afterAutospacing="0"/>
        <w:ind w:left="720" w:hanging="720"/>
        <w:divId w:val="1455440422"/>
        <w:rPr>
          <w:del w:id="548" w:author="tristan mahr" w:date="2015-05-04T15:54:00Z"/>
          <w:noProof/>
        </w:rPr>
      </w:pPr>
      <w:del w:id="549" w:author="tristan mahr" w:date="2015-05-04T15:54:00Z">
        <w:r w:rsidRPr="00945A51" w:rsidDel="00322D60">
          <w:rPr>
            <w:noProof/>
          </w:rPr>
          <w:delText xml:space="preserve">Arias-Trejo, N., &amp; Plunkett, K. (2010). The effects of perceptual similarity and category membership on early word-referent identification. </w:delText>
        </w:r>
        <w:r w:rsidRPr="00945A51" w:rsidDel="00322D60">
          <w:rPr>
            <w:i/>
            <w:iCs/>
            <w:noProof/>
          </w:rPr>
          <w:delText>Journal of Experimental Child Psychology</w:delText>
        </w:r>
        <w:r w:rsidRPr="00945A51" w:rsidDel="00322D60">
          <w:rPr>
            <w:noProof/>
          </w:rPr>
          <w:delText xml:space="preserve">, </w:delText>
        </w:r>
        <w:r w:rsidRPr="00945A51" w:rsidDel="00322D60">
          <w:rPr>
            <w:i/>
            <w:iCs/>
            <w:noProof/>
          </w:rPr>
          <w:delText>105</w:delText>
        </w:r>
        <w:r w:rsidRPr="00945A51" w:rsidDel="00322D60">
          <w:rPr>
            <w:noProof/>
          </w:rPr>
          <w:delText>, 63–80. doi:10.1016/j.jecp.2009.10.002</w:delText>
        </w:r>
      </w:del>
    </w:p>
    <w:p w14:paraId="7C160B25" w14:textId="0C3051F9" w:rsidR="00945A51" w:rsidRPr="00945A51" w:rsidDel="00322D60" w:rsidRDefault="00945A51" w:rsidP="00E63AB2">
      <w:pPr>
        <w:pStyle w:val="NormalWeb"/>
        <w:spacing w:before="0" w:beforeAutospacing="0" w:after="0" w:afterAutospacing="0"/>
        <w:ind w:left="720" w:hanging="720"/>
        <w:divId w:val="1455440422"/>
        <w:rPr>
          <w:del w:id="550" w:author="tristan mahr" w:date="2015-05-04T15:54:00Z"/>
          <w:noProof/>
        </w:rPr>
      </w:pPr>
      <w:del w:id="551" w:author="tristan mahr" w:date="2015-05-04T15:54:00Z">
        <w:r w:rsidRPr="00945A51" w:rsidDel="00322D60">
          <w:rPr>
            <w:noProof/>
          </w:rPr>
          <w:delText xml:space="preserve">Barr, D. J. (2008). Analyzing “visual world” eyetracking data using multilevel logistic regression. </w:delText>
        </w:r>
        <w:r w:rsidRPr="00945A51" w:rsidDel="00322D60">
          <w:rPr>
            <w:i/>
            <w:iCs/>
            <w:noProof/>
          </w:rPr>
          <w:delText>Journal of Memory and Language</w:delText>
        </w:r>
        <w:r w:rsidRPr="00945A51" w:rsidDel="00322D60">
          <w:rPr>
            <w:noProof/>
          </w:rPr>
          <w:delText xml:space="preserve">, </w:delText>
        </w:r>
        <w:r w:rsidRPr="00945A51" w:rsidDel="00322D60">
          <w:rPr>
            <w:i/>
            <w:iCs/>
            <w:noProof/>
          </w:rPr>
          <w:delText>59</w:delText>
        </w:r>
        <w:r w:rsidRPr="00945A51" w:rsidDel="00322D60">
          <w:rPr>
            <w:noProof/>
          </w:rPr>
          <w:delText>, 457–474. doi:10.1016/j.jml.2007.09.002</w:delText>
        </w:r>
      </w:del>
    </w:p>
    <w:p w14:paraId="74B673B6" w14:textId="44EAAB11" w:rsidR="00945A51" w:rsidRPr="00945A51" w:rsidDel="00322D60" w:rsidRDefault="00945A51" w:rsidP="00E63AB2">
      <w:pPr>
        <w:pStyle w:val="NormalWeb"/>
        <w:spacing w:before="0" w:beforeAutospacing="0" w:after="0" w:afterAutospacing="0"/>
        <w:ind w:left="720" w:hanging="720"/>
        <w:divId w:val="1455440422"/>
        <w:rPr>
          <w:del w:id="552" w:author="tristan mahr" w:date="2015-05-04T15:54:00Z"/>
          <w:noProof/>
        </w:rPr>
      </w:pPr>
      <w:del w:id="553" w:author="tristan mahr" w:date="2015-05-04T15:54:00Z">
        <w:r w:rsidRPr="00945A51" w:rsidDel="00322D60">
          <w:rPr>
            <w:noProof/>
          </w:rPr>
          <w:delText xml:space="preserve">Bates, D. (2006). Lmer, p-values and all that. </w:delText>
        </w:r>
        <w:r w:rsidRPr="00945A51" w:rsidDel="00322D60">
          <w:rPr>
            <w:i/>
            <w:iCs/>
            <w:noProof/>
          </w:rPr>
          <w:delText>ETH Seminar for Statistics</w:delText>
        </w:r>
        <w:r w:rsidRPr="00945A51" w:rsidDel="00322D60">
          <w:rPr>
            <w:noProof/>
          </w:rPr>
          <w:delText>. Retrieved from Main R mailing list: Primary help https://stat.ethz.ch/pipermail/r-help/2006-May/094765.html</w:delText>
        </w:r>
      </w:del>
    </w:p>
    <w:p w14:paraId="16821544" w14:textId="29238951" w:rsidR="00945A51" w:rsidRPr="00945A51" w:rsidDel="00322D60" w:rsidRDefault="00945A51" w:rsidP="00E63AB2">
      <w:pPr>
        <w:pStyle w:val="NormalWeb"/>
        <w:spacing w:before="0" w:beforeAutospacing="0" w:after="0" w:afterAutospacing="0"/>
        <w:ind w:left="720" w:hanging="720"/>
        <w:divId w:val="1455440422"/>
        <w:rPr>
          <w:del w:id="554" w:author="tristan mahr" w:date="2015-05-04T15:54:00Z"/>
          <w:noProof/>
        </w:rPr>
      </w:pPr>
      <w:del w:id="555" w:author="tristan mahr" w:date="2015-05-04T15:54:00Z">
        <w:r w:rsidRPr="00945A51" w:rsidDel="00322D60">
          <w:rPr>
            <w:noProof/>
          </w:rPr>
          <w:delText>Bates, D., Maechler, M., Bolker, B., &amp; Walker, S. (2014). lme4: linear mixed-effects models using Eigen and S4. Retrieved from http://CRAN.R-project.org/package=lme4</w:delText>
        </w:r>
      </w:del>
    </w:p>
    <w:p w14:paraId="177686D5" w14:textId="444E1C6F" w:rsidR="00945A51" w:rsidRPr="00945A51" w:rsidDel="00322D60" w:rsidRDefault="00945A51" w:rsidP="00E63AB2">
      <w:pPr>
        <w:pStyle w:val="NormalWeb"/>
        <w:spacing w:before="0" w:beforeAutospacing="0" w:after="0" w:afterAutospacing="0"/>
        <w:ind w:left="720" w:hanging="720"/>
        <w:divId w:val="1455440422"/>
        <w:rPr>
          <w:del w:id="556" w:author="tristan mahr" w:date="2015-05-04T15:54:00Z"/>
          <w:noProof/>
        </w:rPr>
      </w:pPr>
      <w:del w:id="557" w:author="tristan mahr" w:date="2015-05-04T15:54:00Z">
        <w:r w:rsidRPr="00945A51" w:rsidDel="00322D60">
          <w:rPr>
            <w:noProof/>
          </w:rPr>
          <w:delText xml:space="preserve">Bion, R. H., Borovsky, A., &amp; Fernald, A. (2013). Fast mapping, slow learning: disambiguation of novel word-object mappings in relation to vocabulary learning at 18, 24, and 30 months. </w:delText>
        </w:r>
        <w:r w:rsidRPr="00945A51" w:rsidDel="00322D60">
          <w:rPr>
            <w:i/>
            <w:iCs/>
            <w:noProof/>
          </w:rPr>
          <w:delText>Cognition</w:delText>
        </w:r>
        <w:r w:rsidRPr="00945A51" w:rsidDel="00322D60">
          <w:rPr>
            <w:noProof/>
          </w:rPr>
          <w:delText xml:space="preserve">, </w:delText>
        </w:r>
        <w:r w:rsidRPr="00945A51" w:rsidDel="00322D60">
          <w:rPr>
            <w:i/>
            <w:iCs/>
            <w:noProof/>
          </w:rPr>
          <w:delText>126</w:delText>
        </w:r>
        <w:r w:rsidRPr="00945A51" w:rsidDel="00322D60">
          <w:rPr>
            <w:noProof/>
          </w:rPr>
          <w:delText>, 39–53. doi:10.1016/j.cognition.2012.08.008</w:delText>
        </w:r>
      </w:del>
    </w:p>
    <w:p w14:paraId="391F448A" w14:textId="3E852915" w:rsidR="00945A51" w:rsidRPr="00945A51" w:rsidDel="00322D60" w:rsidRDefault="00945A51" w:rsidP="00E63AB2">
      <w:pPr>
        <w:pStyle w:val="NormalWeb"/>
        <w:spacing w:before="0" w:beforeAutospacing="0" w:after="0" w:afterAutospacing="0"/>
        <w:ind w:left="720" w:hanging="720"/>
        <w:divId w:val="1455440422"/>
        <w:rPr>
          <w:del w:id="558" w:author="tristan mahr" w:date="2015-05-04T15:54:00Z"/>
          <w:noProof/>
        </w:rPr>
      </w:pPr>
      <w:del w:id="559" w:author="tristan mahr" w:date="2015-05-04T15:54:00Z">
        <w:r w:rsidRPr="00945A51" w:rsidDel="00322D60">
          <w:rPr>
            <w:noProof/>
          </w:rPr>
          <w:delText xml:space="preserve">Bornstein, M. H., Haynes, M. O., &amp; Painter, K. M. (1998). Sources of child vocabulary competence: A multivariate model. </w:delText>
        </w:r>
        <w:r w:rsidRPr="00945A51" w:rsidDel="00322D60">
          <w:rPr>
            <w:i/>
            <w:iCs/>
            <w:noProof/>
          </w:rPr>
          <w:delText>Journal of Child Language</w:delText>
        </w:r>
        <w:r w:rsidRPr="00945A51" w:rsidDel="00322D60">
          <w:rPr>
            <w:noProof/>
          </w:rPr>
          <w:delText xml:space="preserve">, </w:delText>
        </w:r>
        <w:r w:rsidRPr="00945A51" w:rsidDel="00322D60">
          <w:rPr>
            <w:i/>
            <w:iCs/>
            <w:noProof/>
          </w:rPr>
          <w:delText>25</w:delText>
        </w:r>
        <w:r w:rsidRPr="00945A51" w:rsidDel="00322D60">
          <w:rPr>
            <w:noProof/>
          </w:rPr>
          <w:delText>, 367–393. doi:10.1017/S0305000998003456</w:delText>
        </w:r>
      </w:del>
    </w:p>
    <w:p w14:paraId="7F952D95" w14:textId="050F3300" w:rsidR="00945A51" w:rsidRPr="00945A51" w:rsidDel="00322D60" w:rsidRDefault="00945A51" w:rsidP="00E63AB2">
      <w:pPr>
        <w:pStyle w:val="NormalWeb"/>
        <w:spacing w:before="0" w:beforeAutospacing="0" w:after="0" w:afterAutospacing="0"/>
        <w:ind w:left="720" w:hanging="720"/>
        <w:divId w:val="1455440422"/>
        <w:rPr>
          <w:del w:id="560" w:author="tristan mahr" w:date="2015-05-04T15:54:00Z"/>
          <w:noProof/>
        </w:rPr>
      </w:pPr>
      <w:del w:id="561" w:author="tristan mahr" w:date="2015-05-04T15:54:00Z">
        <w:r w:rsidRPr="00945A51" w:rsidDel="00322D60">
          <w:rPr>
            <w:noProof/>
          </w:rPr>
          <w:delText xml:space="preserve">Clopper, C. G. (2012). Effects of dialect variation on the semantic predictability benefit. </w:delText>
        </w:r>
        <w:r w:rsidRPr="00945A51" w:rsidDel="00322D60">
          <w:rPr>
            <w:i/>
            <w:iCs/>
            <w:noProof/>
          </w:rPr>
          <w:delText>Language and Cognitive Processes</w:delText>
        </w:r>
        <w:r w:rsidRPr="00945A51" w:rsidDel="00322D60">
          <w:rPr>
            <w:noProof/>
          </w:rPr>
          <w:delText xml:space="preserve">, </w:delText>
        </w:r>
        <w:r w:rsidRPr="00945A51" w:rsidDel="00322D60">
          <w:rPr>
            <w:i/>
            <w:iCs/>
            <w:noProof/>
          </w:rPr>
          <w:delText>27</w:delText>
        </w:r>
        <w:r w:rsidRPr="00945A51" w:rsidDel="00322D60">
          <w:rPr>
            <w:noProof/>
          </w:rPr>
          <w:delText>, 1002–1020.</w:delText>
        </w:r>
      </w:del>
    </w:p>
    <w:p w14:paraId="1902A9F6" w14:textId="3C20B9B5" w:rsidR="00945A51" w:rsidRPr="00945A51" w:rsidDel="00322D60" w:rsidRDefault="00945A51" w:rsidP="00E63AB2">
      <w:pPr>
        <w:pStyle w:val="NormalWeb"/>
        <w:spacing w:before="0" w:beforeAutospacing="0" w:after="0" w:afterAutospacing="0"/>
        <w:ind w:left="720" w:hanging="720"/>
        <w:divId w:val="1455440422"/>
        <w:rPr>
          <w:del w:id="562" w:author="tristan mahr" w:date="2015-05-04T15:54:00Z"/>
          <w:noProof/>
        </w:rPr>
      </w:pPr>
      <w:del w:id="563" w:author="tristan mahr" w:date="2015-05-04T15:54:00Z">
        <w:r w:rsidRPr="00945A51" w:rsidDel="00322D60">
          <w:rPr>
            <w:noProof/>
          </w:rPr>
          <w:delText xml:space="preserve">Craig, H. K., Thompson, C. A., Washington, J. A. ., &amp; Potter, S. L. (2003). Phonological features of child African American English. </w:delText>
        </w:r>
        <w:r w:rsidRPr="00945A51" w:rsidDel="00322D60">
          <w:rPr>
            <w:i/>
            <w:iCs/>
            <w:noProof/>
          </w:rPr>
          <w:delText>Journal of Speech, Language, and Hearing Research</w:delText>
        </w:r>
        <w:r w:rsidRPr="00945A51" w:rsidDel="00322D60">
          <w:rPr>
            <w:noProof/>
          </w:rPr>
          <w:delText xml:space="preserve">, </w:delText>
        </w:r>
        <w:r w:rsidRPr="00945A51" w:rsidDel="00322D60">
          <w:rPr>
            <w:i/>
            <w:iCs/>
            <w:noProof/>
          </w:rPr>
          <w:delText>46</w:delText>
        </w:r>
        <w:r w:rsidRPr="00945A51" w:rsidDel="00322D60">
          <w:rPr>
            <w:noProof/>
          </w:rPr>
          <w:delText>, 623–635. doi:10.1044/1092-4388(2003/049)</w:delText>
        </w:r>
      </w:del>
    </w:p>
    <w:p w14:paraId="163F0D60" w14:textId="57CDE387" w:rsidR="00945A51" w:rsidRPr="00945A51" w:rsidDel="00322D60" w:rsidRDefault="00945A51" w:rsidP="00E63AB2">
      <w:pPr>
        <w:pStyle w:val="NormalWeb"/>
        <w:spacing w:before="0" w:beforeAutospacing="0" w:after="0" w:afterAutospacing="0"/>
        <w:ind w:left="720" w:hanging="720"/>
        <w:divId w:val="1455440422"/>
        <w:rPr>
          <w:del w:id="564" w:author="tristan mahr" w:date="2015-05-04T15:54:00Z"/>
          <w:noProof/>
        </w:rPr>
      </w:pPr>
      <w:del w:id="565" w:author="tristan mahr" w:date="2015-05-04T15:54:00Z">
        <w:r w:rsidRPr="00945A51" w:rsidDel="00322D60">
          <w:rPr>
            <w:noProof/>
          </w:rPr>
          <w:delText xml:space="preserve">Craig, H. K., &amp; Washington, J. A. (2002). Oral language expectations for African American preschoolers and kindergartners. </w:delText>
        </w:r>
        <w:r w:rsidRPr="00945A51" w:rsidDel="00322D60">
          <w:rPr>
            <w:i/>
            <w:iCs/>
            <w:noProof/>
          </w:rPr>
          <w:delText>American Journal of Speech-Language Pathology</w:delText>
        </w:r>
        <w:r w:rsidRPr="00945A51" w:rsidDel="00322D60">
          <w:rPr>
            <w:noProof/>
          </w:rPr>
          <w:delText xml:space="preserve">, </w:delText>
        </w:r>
        <w:r w:rsidRPr="00945A51" w:rsidDel="00322D60">
          <w:rPr>
            <w:i/>
            <w:iCs/>
            <w:noProof/>
          </w:rPr>
          <w:delText>11</w:delText>
        </w:r>
        <w:r w:rsidRPr="00945A51" w:rsidDel="00322D60">
          <w:rPr>
            <w:noProof/>
          </w:rPr>
          <w:delText>, 59–70. doi:10.1044/1058-0360(2002/007)</w:delText>
        </w:r>
      </w:del>
    </w:p>
    <w:p w14:paraId="0BF0C889" w14:textId="2DF98405" w:rsidR="00945A51" w:rsidRPr="00945A51" w:rsidDel="00322D60" w:rsidRDefault="00945A51" w:rsidP="00E63AB2">
      <w:pPr>
        <w:pStyle w:val="NormalWeb"/>
        <w:spacing w:before="0" w:beforeAutospacing="0" w:after="0" w:afterAutospacing="0"/>
        <w:ind w:left="720" w:hanging="720"/>
        <w:divId w:val="1455440422"/>
        <w:rPr>
          <w:del w:id="566" w:author="tristan mahr" w:date="2015-05-04T15:54:00Z"/>
          <w:noProof/>
        </w:rPr>
      </w:pPr>
      <w:del w:id="567" w:author="tristan mahr" w:date="2015-05-04T15:54:00Z">
        <w:r w:rsidRPr="00945A51" w:rsidDel="00322D60">
          <w:rPr>
            <w:noProof/>
          </w:rPr>
          <w:delText xml:space="preserve">Dewar, K., &amp; Xu, F. (2007). Do 9-month-old infants expect distinct words to refer to kinds? </w:delText>
        </w:r>
        <w:r w:rsidRPr="00945A51" w:rsidDel="00322D60">
          <w:rPr>
            <w:i/>
            <w:iCs/>
            <w:noProof/>
          </w:rPr>
          <w:delText>Developmental Psychology</w:delText>
        </w:r>
        <w:r w:rsidRPr="00945A51" w:rsidDel="00322D60">
          <w:rPr>
            <w:noProof/>
          </w:rPr>
          <w:delText xml:space="preserve">, </w:delText>
        </w:r>
        <w:r w:rsidRPr="00945A51" w:rsidDel="00322D60">
          <w:rPr>
            <w:i/>
            <w:iCs/>
            <w:noProof/>
          </w:rPr>
          <w:delText>43</w:delText>
        </w:r>
        <w:r w:rsidRPr="00945A51" w:rsidDel="00322D60">
          <w:rPr>
            <w:noProof/>
          </w:rPr>
          <w:delText>, 1227–1238. doi:10.1037/0012-1649.43.5.1227</w:delText>
        </w:r>
      </w:del>
    </w:p>
    <w:p w14:paraId="2F49ED23" w14:textId="2A1E985C" w:rsidR="00945A51" w:rsidRPr="00945A51" w:rsidDel="00322D60" w:rsidRDefault="00945A51" w:rsidP="00E63AB2">
      <w:pPr>
        <w:pStyle w:val="NormalWeb"/>
        <w:spacing w:before="0" w:beforeAutospacing="0" w:after="0" w:afterAutospacing="0"/>
        <w:ind w:left="720" w:hanging="720"/>
        <w:divId w:val="1455440422"/>
        <w:rPr>
          <w:del w:id="568" w:author="tristan mahr" w:date="2015-05-04T15:54:00Z"/>
          <w:noProof/>
        </w:rPr>
      </w:pPr>
      <w:del w:id="569" w:author="tristan mahr" w:date="2015-05-04T15:54:00Z">
        <w:r w:rsidRPr="00945A51" w:rsidDel="00322D60">
          <w:rPr>
            <w:noProof/>
          </w:rPr>
          <w:delText>Dunn, L. M., &amp; Dunn, D. M. (2007). Peabody Picture Vocabulary Test (4th Edition). Minneapolis, MN: NCS Pearson, Inc.</w:delText>
        </w:r>
      </w:del>
    </w:p>
    <w:p w14:paraId="421B287D" w14:textId="290424C1" w:rsidR="00945A51" w:rsidRPr="00945A51" w:rsidDel="00322D60" w:rsidRDefault="00945A51" w:rsidP="00E63AB2">
      <w:pPr>
        <w:pStyle w:val="NormalWeb"/>
        <w:spacing w:before="0" w:beforeAutospacing="0" w:after="0" w:afterAutospacing="0"/>
        <w:ind w:left="720" w:hanging="720"/>
        <w:divId w:val="1455440422"/>
        <w:rPr>
          <w:del w:id="570" w:author="tristan mahr" w:date="2015-05-04T15:54:00Z"/>
          <w:noProof/>
        </w:rPr>
      </w:pPr>
      <w:del w:id="571" w:author="tristan mahr" w:date="2015-05-04T15:54:00Z">
        <w:r w:rsidRPr="00945A51" w:rsidDel="00322D60">
          <w:rPr>
            <w:noProof/>
          </w:rPr>
          <w:delText xml:space="preserve">Edwards, J., Beckman, M. E., &amp; Munson, B. (2004). Vocabulary size and phonotactic production accuracy and fluency in nonword repetition. </w:delText>
        </w:r>
        <w:r w:rsidRPr="00945A51" w:rsidDel="00322D60">
          <w:rPr>
            <w:i/>
            <w:iCs/>
            <w:noProof/>
          </w:rPr>
          <w:delText>Journal of Speech, Language, and Hearing Research</w:delText>
        </w:r>
        <w:r w:rsidRPr="00945A51" w:rsidDel="00322D60">
          <w:rPr>
            <w:noProof/>
          </w:rPr>
          <w:delText xml:space="preserve">, </w:delText>
        </w:r>
        <w:r w:rsidRPr="00945A51" w:rsidDel="00322D60">
          <w:rPr>
            <w:i/>
            <w:iCs/>
            <w:noProof/>
          </w:rPr>
          <w:delText>47</w:delText>
        </w:r>
        <w:r w:rsidRPr="00945A51" w:rsidDel="00322D60">
          <w:rPr>
            <w:noProof/>
          </w:rPr>
          <w:delText>, 421–436. doi:10.1044/1092-4388(2004/034)</w:delText>
        </w:r>
      </w:del>
    </w:p>
    <w:p w14:paraId="26ED15E8" w14:textId="5367FE95" w:rsidR="00945A51" w:rsidRPr="00945A51" w:rsidDel="00322D60" w:rsidRDefault="00945A51" w:rsidP="00E63AB2">
      <w:pPr>
        <w:pStyle w:val="NormalWeb"/>
        <w:spacing w:before="0" w:beforeAutospacing="0" w:after="0" w:afterAutospacing="0"/>
        <w:ind w:left="720" w:hanging="720"/>
        <w:divId w:val="1455440422"/>
        <w:rPr>
          <w:del w:id="572" w:author="tristan mahr" w:date="2015-05-04T15:54:00Z"/>
          <w:noProof/>
        </w:rPr>
      </w:pPr>
      <w:del w:id="573" w:author="tristan mahr" w:date="2015-05-04T15:54:00Z">
        <w:r w:rsidRPr="00945A51" w:rsidDel="00322D60">
          <w:rPr>
            <w:noProof/>
          </w:rPr>
          <w:delText xml:space="preserve">Ensminger, M. E., &amp; Fothergill, K. (2003). A decade of measuring SES: What it tells us and where to go from here. In M. H. Bornstein &amp; R. H. Bradley (Eds.), </w:delText>
        </w:r>
        <w:r w:rsidRPr="00945A51" w:rsidDel="00322D60">
          <w:rPr>
            <w:i/>
            <w:iCs/>
            <w:noProof/>
          </w:rPr>
          <w:delText>Socioeconomic status, parenting, and child development</w:delText>
        </w:r>
        <w:r w:rsidRPr="00945A51" w:rsidDel="00322D60">
          <w:rPr>
            <w:noProof/>
          </w:rPr>
          <w:delText>. Mahwah, NJ: Lawrence Erlbaum.</w:delText>
        </w:r>
      </w:del>
    </w:p>
    <w:p w14:paraId="706E3E98" w14:textId="3ABFF989" w:rsidR="00945A51" w:rsidRPr="00945A51" w:rsidDel="00322D60" w:rsidRDefault="00945A51" w:rsidP="00E63AB2">
      <w:pPr>
        <w:pStyle w:val="NormalWeb"/>
        <w:spacing w:before="0" w:beforeAutospacing="0" w:after="0" w:afterAutospacing="0"/>
        <w:ind w:left="720" w:hanging="720"/>
        <w:divId w:val="1455440422"/>
        <w:rPr>
          <w:del w:id="574" w:author="tristan mahr" w:date="2015-05-04T15:54:00Z"/>
          <w:noProof/>
        </w:rPr>
      </w:pPr>
      <w:del w:id="575" w:author="tristan mahr" w:date="2015-05-04T15:54:00Z">
        <w:r w:rsidRPr="00945A51" w:rsidDel="00322D60">
          <w:rPr>
            <w:noProof/>
          </w:rPr>
          <w:delText xml:space="preserve">Felder, L. (2006). </w:delText>
        </w:r>
        <w:r w:rsidRPr="00945A51" w:rsidDel="00322D60">
          <w:rPr>
            <w:i/>
            <w:iCs/>
            <w:noProof/>
          </w:rPr>
          <w:delText>Aptitude, Attitude and Motivation in Second Language Proficiency: A Test Of Clément’s Model</w:delText>
        </w:r>
        <w:r w:rsidRPr="00945A51" w:rsidDel="00322D60">
          <w:rPr>
            <w:noProof/>
          </w:rPr>
          <w:delText>.</w:delText>
        </w:r>
      </w:del>
    </w:p>
    <w:p w14:paraId="50643AD7" w14:textId="1624810B" w:rsidR="00945A51" w:rsidRPr="00945A51" w:rsidDel="00322D60" w:rsidRDefault="00945A51" w:rsidP="00E63AB2">
      <w:pPr>
        <w:pStyle w:val="NormalWeb"/>
        <w:spacing w:before="0" w:beforeAutospacing="0" w:after="0" w:afterAutospacing="0"/>
        <w:ind w:left="720" w:hanging="720"/>
        <w:divId w:val="1455440422"/>
        <w:rPr>
          <w:del w:id="576" w:author="tristan mahr" w:date="2015-05-04T15:54:00Z"/>
          <w:noProof/>
        </w:rPr>
      </w:pPr>
      <w:del w:id="577" w:author="tristan mahr" w:date="2015-05-04T15:54:00Z">
        <w:r w:rsidRPr="00945A51" w:rsidDel="00322D60">
          <w:rPr>
            <w:noProof/>
          </w:rPr>
          <w:delText xml:space="preserve">Fenson, L., Marchman, V. A., Thal, D. J., Dale, P. S., Reznick, J. S., &amp; Bates, E. (2007). </w:delText>
        </w:r>
        <w:r w:rsidRPr="00945A51" w:rsidDel="00322D60">
          <w:rPr>
            <w:i/>
            <w:iCs/>
            <w:noProof/>
          </w:rPr>
          <w:delText>MacArthur-Bates communicative development inventories: User’s guide and technical manual</w:delText>
        </w:r>
        <w:r w:rsidRPr="00945A51" w:rsidDel="00322D60">
          <w:rPr>
            <w:noProof/>
          </w:rPr>
          <w:delText xml:space="preserve"> (2nd ed.). Baltimore, MD: Brookes.</w:delText>
        </w:r>
      </w:del>
    </w:p>
    <w:p w14:paraId="30321A0E" w14:textId="543B134D" w:rsidR="00945A51" w:rsidRPr="00945A51" w:rsidDel="00322D60" w:rsidRDefault="00945A51" w:rsidP="00E63AB2">
      <w:pPr>
        <w:pStyle w:val="NormalWeb"/>
        <w:spacing w:before="0" w:beforeAutospacing="0" w:after="0" w:afterAutospacing="0"/>
        <w:ind w:left="720" w:hanging="720"/>
        <w:divId w:val="1455440422"/>
        <w:rPr>
          <w:del w:id="578" w:author="tristan mahr" w:date="2015-05-04T15:54:00Z"/>
          <w:noProof/>
        </w:rPr>
      </w:pPr>
      <w:del w:id="579" w:author="tristan mahr" w:date="2015-05-04T15:54:00Z">
        <w:r w:rsidRPr="00945A51" w:rsidDel="00322D60">
          <w:rPr>
            <w:noProof/>
          </w:rPr>
          <w:delText xml:space="preserve">Fernald, A., Marchman, V. a, &amp; Weisleder, A. (2013). SES differences in language processing skill and vocabulary are evident at 18 months. </w:delText>
        </w:r>
        <w:r w:rsidRPr="00945A51" w:rsidDel="00322D60">
          <w:rPr>
            <w:i/>
            <w:iCs/>
            <w:noProof/>
          </w:rPr>
          <w:delText>Developmental Science</w:delText>
        </w:r>
        <w:r w:rsidRPr="00945A51" w:rsidDel="00322D60">
          <w:rPr>
            <w:noProof/>
          </w:rPr>
          <w:delText xml:space="preserve">, </w:delText>
        </w:r>
        <w:r w:rsidRPr="00945A51" w:rsidDel="00322D60">
          <w:rPr>
            <w:i/>
            <w:iCs/>
            <w:noProof/>
          </w:rPr>
          <w:delText>16</w:delText>
        </w:r>
        <w:r w:rsidRPr="00945A51" w:rsidDel="00322D60">
          <w:rPr>
            <w:noProof/>
          </w:rPr>
          <w:delText>, 234–248. doi:10.1111/desc.12019</w:delText>
        </w:r>
      </w:del>
    </w:p>
    <w:p w14:paraId="0D1E5DA9" w14:textId="509AD2E5" w:rsidR="00945A51" w:rsidRPr="00945A51" w:rsidDel="00322D60" w:rsidRDefault="00945A51" w:rsidP="00E63AB2">
      <w:pPr>
        <w:pStyle w:val="NormalWeb"/>
        <w:spacing w:before="0" w:beforeAutospacing="0" w:after="0" w:afterAutospacing="0"/>
        <w:ind w:left="720" w:hanging="720"/>
        <w:divId w:val="1455440422"/>
        <w:rPr>
          <w:del w:id="580" w:author="tristan mahr" w:date="2015-05-04T15:54:00Z"/>
          <w:noProof/>
        </w:rPr>
      </w:pPr>
      <w:del w:id="581" w:author="tristan mahr" w:date="2015-05-04T15:54:00Z">
        <w:r w:rsidRPr="00945A51" w:rsidDel="00322D60">
          <w:rPr>
            <w:noProof/>
          </w:rPr>
          <w:delText xml:space="preserve">Fernald, A., Perfors, A., &amp; Marchman, V. A. (2006). Picking up speed in understanding: Speech processing efficiency and vocabulary growth across the 2nd year. </w:delText>
        </w:r>
        <w:r w:rsidRPr="00945A51" w:rsidDel="00322D60">
          <w:rPr>
            <w:i/>
            <w:iCs/>
            <w:noProof/>
          </w:rPr>
          <w:delText>Developmental Psychology</w:delText>
        </w:r>
        <w:r w:rsidRPr="00945A51" w:rsidDel="00322D60">
          <w:rPr>
            <w:noProof/>
          </w:rPr>
          <w:delText xml:space="preserve">, </w:delText>
        </w:r>
        <w:r w:rsidRPr="00945A51" w:rsidDel="00322D60">
          <w:rPr>
            <w:i/>
            <w:iCs/>
            <w:noProof/>
          </w:rPr>
          <w:delText>42</w:delText>
        </w:r>
        <w:r w:rsidRPr="00945A51" w:rsidDel="00322D60">
          <w:rPr>
            <w:noProof/>
          </w:rPr>
          <w:delText>, 98–116. doi:10.1037/0012-1649.42.1.98</w:delText>
        </w:r>
      </w:del>
    </w:p>
    <w:p w14:paraId="60FBD650" w14:textId="7A7564EC" w:rsidR="00945A51" w:rsidRPr="00945A51" w:rsidDel="00322D60" w:rsidRDefault="00945A51" w:rsidP="00E63AB2">
      <w:pPr>
        <w:pStyle w:val="NormalWeb"/>
        <w:spacing w:before="0" w:beforeAutospacing="0" w:after="0" w:afterAutospacing="0"/>
        <w:ind w:left="720" w:hanging="720"/>
        <w:divId w:val="1455440422"/>
        <w:rPr>
          <w:del w:id="582" w:author="tristan mahr" w:date="2015-05-04T15:54:00Z"/>
          <w:noProof/>
        </w:rPr>
      </w:pPr>
      <w:del w:id="583" w:author="tristan mahr" w:date="2015-05-04T15:54:00Z">
        <w:r w:rsidRPr="00945A51" w:rsidDel="00322D60">
          <w:rPr>
            <w:noProof/>
          </w:rPr>
          <w:delText xml:space="preserve">Fernald, A., Zangl, R., Portillo, A. L., &amp; Marchman, V. A. (2008). Looking while listening: Using eye movements to monitor spoken language comprehension by infants and young children. In I. A. Sekerina, E. M. Fernández, &amp; H. Clahsen (Eds.), </w:delText>
        </w:r>
        <w:r w:rsidRPr="00945A51" w:rsidDel="00322D60">
          <w:rPr>
            <w:i/>
            <w:iCs/>
            <w:noProof/>
          </w:rPr>
          <w:delText>Developmental Psycholonguistics: On-line methods in children’s language processing</w:delText>
        </w:r>
        <w:r w:rsidRPr="00945A51" w:rsidDel="00322D60">
          <w:rPr>
            <w:noProof/>
          </w:rPr>
          <w:delText>. Amsterdam: John Benjamins.</w:delText>
        </w:r>
      </w:del>
    </w:p>
    <w:p w14:paraId="5471CCB0" w14:textId="1FC2DFF7" w:rsidR="006218A6" w:rsidDel="00322D60" w:rsidRDefault="006218A6" w:rsidP="00E63AB2">
      <w:pPr>
        <w:pStyle w:val="NormalWeb"/>
        <w:spacing w:before="0" w:beforeAutospacing="0" w:after="0" w:afterAutospacing="0"/>
        <w:ind w:left="720" w:hanging="720"/>
        <w:divId w:val="1455440422"/>
        <w:rPr>
          <w:ins w:id="584" w:author="Jan Edwards" w:date="2015-04-30T13:12:00Z"/>
          <w:del w:id="585" w:author="tristan mahr" w:date="2015-05-04T15:54:00Z"/>
          <w:noProof/>
        </w:rPr>
      </w:pPr>
      <w:ins w:id="586" w:author="Jan Edwards" w:date="2015-04-30T13:12:00Z">
        <w:del w:id="587" w:author="tristan mahr" w:date="2015-05-04T15:54:00Z">
          <w:r w:rsidDel="00322D60">
            <w:rPr>
              <w:noProof/>
            </w:rPr>
            <w:delText>Fernald, A. (2010). Getting beyond the “convenience sample</w:delText>
          </w:r>
        </w:del>
      </w:ins>
      <w:ins w:id="588" w:author="Jan Edwards" w:date="2015-04-30T13:13:00Z">
        <w:del w:id="589" w:author="tristan mahr" w:date="2015-05-04T15:54:00Z">
          <w:r w:rsidDel="00322D60">
            <w:rPr>
              <w:noProof/>
            </w:rPr>
            <w:delText xml:space="preserve">” in research on early cognitive development. </w:delText>
          </w:r>
          <w:r w:rsidRPr="006218A6" w:rsidDel="00322D60">
            <w:rPr>
              <w:i/>
              <w:noProof/>
            </w:rPr>
            <w:delText>Behavioral and Brain Sciences, 33</w:delText>
          </w:r>
          <w:r w:rsidDel="00322D60">
            <w:rPr>
              <w:noProof/>
            </w:rPr>
            <w:delText>, 91-92.</w:delText>
          </w:r>
        </w:del>
      </w:ins>
    </w:p>
    <w:p w14:paraId="3859A490" w14:textId="48527168" w:rsidR="00945A51" w:rsidRPr="00945A51" w:rsidDel="00322D60" w:rsidRDefault="00945A51" w:rsidP="00E63AB2">
      <w:pPr>
        <w:pStyle w:val="NormalWeb"/>
        <w:spacing w:before="0" w:beforeAutospacing="0" w:after="0" w:afterAutospacing="0"/>
        <w:ind w:left="720" w:hanging="720"/>
        <w:divId w:val="1455440422"/>
        <w:rPr>
          <w:del w:id="590" w:author="tristan mahr" w:date="2015-05-04T15:54:00Z"/>
          <w:noProof/>
        </w:rPr>
      </w:pPr>
      <w:del w:id="591" w:author="tristan mahr" w:date="2015-05-04T15:54:00Z">
        <w:r w:rsidRPr="00945A51" w:rsidDel="00322D60">
          <w:rPr>
            <w:noProof/>
          </w:rPr>
          <w:delText xml:space="preserve">Golinkoff, R. M., Hirsh-Pasek, K., Cauley, K. M., &amp; Gordon, L. (1987). The eyes have it: Lexical and syntactic comprehension in a new paradigm. </w:delText>
        </w:r>
        <w:r w:rsidRPr="00945A51" w:rsidDel="00322D60">
          <w:rPr>
            <w:i/>
            <w:iCs/>
            <w:noProof/>
          </w:rPr>
          <w:delText>Journal of Child Language</w:delText>
        </w:r>
        <w:r w:rsidRPr="00945A51" w:rsidDel="00322D60">
          <w:rPr>
            <w:noProof/>
          </w:rPr>
          <w:delText xml:space="preserve">, </w:delText>
        </w:r>
        <w:r w:rsidRPr="00945A51" w:rsidDel="00322D60">
          <w:rPr>
            <w:i/>
            <w:iCs/>
            <w:noProof/>
          </w:rPr>
          <w:delText>14</w:delText>
        </w:r>
        <w:r w:rsidRPr="00945A51" w:rsidDel="00322D60">
          <w:rPr>
            <w:noProof/>
          </w:rPr>
          <w:delText>, 23–45. doi:10.1017/S030500090001271X</w:delText>
        </w:r>
      </w:del>
    </w:p>
    <w:p w14:paraId="620AF88F" w14:textId="122D074D" w:rsidR="00945A51" w:rsidRPr="00945A51" w:rsidDel="00322D60" w:rsidRDefault="00945A51" w:rsidP="00E63AB2">
      <w:pPr>
        <w:pStyle w:val="NormalWeb"/>
        <w:spacing w:before="0" w:beforeAutospacing="0" w:after="0" w:afterAutospacing="0"/>
        <w:ind w:left="720" w:hanging="720"/>
        <w:divId w:val="1455440422"/>
        <w:rPr>
          <w:del w:id="592" w:author="tristan mahr" w:date="2015-05-04T15:54:00Z"/>
          <w:noProof/>
        </w:rPr>
      </w:pPr>
      <w:del w:id="593" w:author="tristan mahr" w:date="2015-05-04T15:54:00Z">
        <w:r w:rsidRPr="00945A51" w:rsidDel="00322D60">
          <w:rPr>
            <w:noProof/>
          </w:rPr>
          <w:delText xml:space="preserve">Graf Estes, K., Edwards, J., &amp; Saffran, J. R. (2011). Phonotactic constraints on infant word learning. </w:delText>
        </w:r>
        <w:r w:rsidRPr="00945A51" w:rsidDel="00322D60">
          <w:rPr>
            <w:i/>
            <w:iCs/>
            <w:noProof/>
          </w:rPr>
          <w:delText>Infancy</w:delText>
        </w:r>
        <w:r w:rsidRPr="00945A51" w:rsidDel="00322D60">
          <w:rPr>
            <w:noProof/>
          </w:rPr>
          <w:delText xml:space="preserve">, </w:delText>
        </w:r>
        <w:r w:rsidRPr="00945A51" w:rsidDel="00322D60">
          <w:rPr>
            <w:i/>
            <w:iCs/>
            <w:noProof/>
          </w:rPr>
          <w:delText>16</w:delText>
        </w:r>
        <w:r w:rsidRPr="00945A51" w:rsidDel="00322D60">
          <w:rPr>
            <w:noProof/>
          </w:rPr>
          <w:delText>, 180–197. doi:10.1111/j.1532-7078.2010.00046.x</w:delText>
        </w:r>
      </w:del>
    </w:p>
    <w:p w14:paraId="59EE7464" w14:textId="6A815236" w:rsidR="00945A51" w:rsidRPr="00945A51" w:rsidDel="00322D60" w:rsidRDefault="00945A51" w:rsidP="00E63AB2">
      <w:pPr>
        <w:pStyle w:val="NormalWeb"/>
        <w:spacing w:before="0" w:beforeAutospacing="0" w:after="0" w:afterAutospacing="0"/>
        <w:ind w:left="720" w:hanging="720"/>
        <w:divId w:val="1455440422"/>
        <w:rPr>
          <w:del w:id="594" w:author="tristan mahr" w:date="2015-05-04T15:54:00Z"/>
          <w:noProof/>
        </w:rPr>
      </w:pPr>
      <w:del w:id="595" w:author="tristan mahr" w:date="2015-05-04T15:54:00Z">
        <w:r w:rsidRPr="00945A51" w:rsidDel="00322D60">
          <w:rPr>
            <w:noProof/>
          </w:rPr>
          <w:delText xml:space="preserve">Groothuis-Oudshoorn, K., &amp; van Buuren, S. (2011). MICE: Multivariate imputation by chained equations in R. </w:delText>
        </w:r>
        <w:r w:rsidRPr="00945A51" w:rsidDel="00322D60">
          <w:rPr>
            <w:i/>
            <w:iCs/>
            <w:noProof/>
          </w:rPr>
          <w:delText>Journal of Statistical Software</w:delText>
        </w:r>
        <w:r w:rsidRPr="00945A51" w:rsidDel="00322D60">
          <w:rPr>
            <w:noProof/>
          </w:rPr>
          <w:delText xml:space="preserve">, </w:delText>
        </w:r>
        <w:r w:rsidRPr="00945A51" w:rsidDel="00322D60">
          <w:rPr>
            <w:i/>
            <w:iCs/>
            <w:noProof/>
          </w:rPr>
          <w:delText>45</w:delText>
        </w:r>
        <w:r w:rsidRPr="00945A51" w:rsidDel="00322D60">
          <w:rPr>
            <w:noProof/>
          </w:rPr>
          <w:delText>.</w:delText>
        </w:r>
      </w:del>
    </w:p>
    <w:p w14:paraId="2BF4167E" w14:textId="6BCA5B85" w:rsidR="00945A51" w:rsidRPr="00945A51" w:rsidDel="00322D60" w:rsidRDefault="00945A51" w:rsidP="00E63AB2">
      <w:pPr>
        <w:pStyle w:val="NormalWeb"/>
        <w:spacing w:before="0" w:beforeAutospacing="0" w:after="0" w:afterAutospacing="0"/>
        <w:ind w:left="720" w:hanging="720"/>
        <w:divId w:val="1455440422"/>
        <w:rPr>
          <w:del w:id="596" w:author="tristan mahr" w:date="2015-05-04T15:54:00Z"/>
          <w:noProof/>
        </w:rPr>
      </w:pPr>
      <w:del w:id="597" w:author="tristan mahr" w:date="2015-05-04T15:54:00Z">
        <w:r w:rsidRPr="00945A51" w:rsidDel="00322D60">
          <w:rPr>
            <w:noProof/>
          </w:rPr>
          <w:delText xml:space="preserve">Hart, B., &amp; Risley, T. R. (1995). </w:delText>
        </w:r>
        <w:r w:rsidRPr="00945A51" w:rsidDel="00322D60">
          <w:rPr>
            <w:i/>
            <w:iCs/>
            <w:noProof/>
          </w:rPr>
          <w:delText>Meaningful differences in the everyday experience of young American children</w:delText>
        </w:r>
        <w:r w:rsidRPr="00945A51" w:rsidDel="00322D60">
          <w:rPr>
            <w:noProof/>
          </w:rPr>
          <w:delText>. Baltimore, MD: Paul H. Brookes.</w:delText>
        </w:r>
      </w:del>
    </w:p>
    <w:p w14:paraId="4E0FA468" w14:textId="471936F6" w:rsidR="00945A51" w:rsidRPr="00945A51" w:rsidDel="00322D60" w:rsidRDefault="00945A51" w:rsidP="00E63AB2">
      <w:pPr>
        <w:pStyle w:val="NormalWeb"/>
        <w:spacing w:before="0" w:beforeAutospacing="0" w:after="0" w:afterAutospacing="0"/>
        <w:ind w:left="720" w:hanging="720"/>
        <w:divId w:val="1455440422"/>
        <w:rPr>
          <w:del w:id="598" w:author="tristan mahr" w:date="2015-05-04T15:54:00Z"/>
          <w:noProof/>
        </w:rPr>
      </w:pPr>
      <w:del w:id="599" w:author="tristan mahr" w:date="2015-05-04T15:54:00Z">
        <w:r w:rsidRPr="00945A51" w:rsidDel="00322D60">
          <w:rPr>
            <w:noProof/>
          </w:rPr>
          <w:delText xml:space="preserve">Hoff-Ginsberg, E. (1991). Mother-child conversation in different social classes and communicative settings. </w:delText>
        </w:r>
        <w:r w:rsidRPr="00945A51" w:rsidDel="00322D60">
          <w:rPr>
            <w:i/>
            <w:iCs/>
            <w:noProof/>
          </w:rPr>
          <w:delText>Child Development</w:delText>
        </w:r>
        <w:r w:rsidRPr="00945A51" w:rsidDel="00322D60">
          <w:rPr>
            <w:noProof/>
          </w:rPr>
          <w:delText xml:space="preserve">, </w:delText>
        </w:r>
        <w:r w:rsidRPr="00945A51" w:rsidDel="00322D60">
          <w:rPr>
            <w:i/>
            <w:iCs/>
            <w:noProof/>
          </w:rPr>
          <w:delText>62</w:delText>
        </w:r>
        <w:r w:rsidRPr="00945A51" w:rsidDel="00322D60">
          <w:rPr>
            <w:noProof/>
          </w:rPr>
          <w:delText>, 782–796. doi:10.1111/1467-8624.ep9109162253</w:delText>
        </w:r>
      </w:del>
    </w:p>
    <w:p w14:paraId="4923124E" w14:textId="57F79996" w:rsidR="00945A51" w:rsidRPr="00945A51" w:rsidDel="00322D60" w:rsidRDefault="00945A51" w:rsidP="00E63AB2">
      <w:pPr>
        <w:pStyle w:val="NormalWeb"/>
        <w:spacing w:before="0" w:beforeAutospacing="0" w:after="0" w:afterAutospacing="0"/>
        <w:ind w:left="720" w:hanging="720"/>
        <w:divId w:val="1455440422"/>
        <w:rPr>
          <w:del w:id="600" w:author="tristan mahr" w:date="2015-05-04T15:54:00Z"/>
          <w:noProof/>
        </w:rPr>
      </w:pPr>
      <w:del w:id="601" w:author="tristan mahr" w:date="2015-05-04T15:54:00Z">
        <w:r w:rsidRPr="00945A51" w:rsidDel="00322D60">
          <w:rPr>
            <w:noProof/>
          </w:rPr>
          <w:delText xml:space="preserve">Hoff-Ginsberg, E. (1998). The relation of birth order and socioeconomic status to children’s language experience and language development. </w:delText>
        </w:r>
        <w:r w:rsidRPr="00945A51" w:rsidDel="00322D60">
          <w:rPr>
            <w:i/>
            <w:iCs/>
            <w:noProof/>
          </w:rPr>
          <w:delText>Applied Psycholinguistics</w:delText>
        </w:r>
        <w:r w:rsidRPr="00945A51" w:rsidDel="00322D60">
          <w:rPr>
            <w:noProof/>
          </w:rPr>
          <w:delText xml:space="preserve">, </w:delText>
        </w:r>
        <w:r w:rsidRPr="00945A51" w:rsidDel="00322D60">
          <w:rPr>
            <w:i/>
            <w:iCs/>
            <w:noProof/>
          </w:rPr>
          <w:delText>19</w:delText>
        </w:r>
        <w:r w:rsidRPr="00945A51" w:rsidDel="00322D60">
          <w:rPr>
            <w:noProof/>
          </w:rPr>
          <w:delText>, 603–629. doi:10.1017/S0142716400010389</w:delText>
        </w:r>
      </w:del>
    </w:p>
    <w:p w14:paraId="61822315" w14:textId="3FE4C1F0" w:rsidR="00945A51" w:rsidDel="00322D60" w:rsidRDefault="00945A51" w:rsidP="00E63AB2">
      <w:pPr>
        <w:pStyle w:val="NormalWeb"/>
        <w:spacing w:before="0" w:beforeAutospacing="0" w:after="0" w:afterAutospacing="0"/>
        <w:ind w:left="720" w:hanging="720"/>
        <w:divId w:val="1455440422"/>
        <w:rPr>
          <w:del w:id="602" w:author="tristan mahr" w:date="2015-05-04T15:54:00Z"/>
          <w:noProof/>
        </w:rPr>
      </w:pPr>
      <w:del w:id="603" w:author="tristan mahr" w:date="2015-05-04T15:54:00Z">
        <w:r w:rsidRPr="00945A51" w:rsidDel="00322D60">
          <w:rPr>
            <w:noProof/>
          </w:rPr>
          <w:delText xml:space="preserve">Huettig, F., &amp; Altmann, G. T. M. (2005). Word meaning and the control of eye fixation: Semantic competitor effects and the visual world paradigm. </w:delText>
        </w:r>
        <w:r w:rsidRPr="00945A51" w:rsidDel="00322D60">
          <w:rPr>
            <w:i/>
            <w:iCs/>
            <w:noProof/>
          </w:rPr>
          <w:delText>Cognition</w:delText>
        </w:r>
        <w:r w:rsidRPr="00945A51" w:rsidDel="00322D60">
          <w:rPr>
            <w:noProof/>
          </w:rPr>
          <w:delText xml:space="preserve">, </w:delText>
        </w:r>
        <w:r w:rsidRPr="00945A51" w:rsidDel="00322D60">
          <w:rPr>
            <w:i/>
            <w:iCs/>
            <w:noProof/>
          </w:rPr>
          <w:delText>96</w:delText>
        </w:r>
        <w:r w:rsidRPr="00945A51" w:rsidDel="00322D60">
          <w:rPr>
            <w:noProof/>
          </w:rPr>
          <w:delText>, B23–B32. doi:10.1016/j.cognition.2004.10.003</w:delText>
        </w:r>
      </w:del>
    </w:p>
    <w:p w14:paraId="1BE8B57C" w14:textId="60B0CBAE" w:rsidR="00AB0CC4" w:rsidRPr="00945A51" w:rsidDel="00322D60" w:rsidRDefault="00AB0CC4" w:rsidP="00E63AB2">
      <w:pPr>
        <w:pStyle w:val="NormalWeb"/>
        <w:spacing w:before="0" w:beforeAutospacing="0" w:after="0" w:afterAutospacing="0"/>
        <w:ind w:left="720" w:hanging="720"/>
        <w:divId w:val="1455440422"/>
        <w:rPr>
          <w:del w:id="604" w:author="tristan mahr" w:date="2015-05-04T15:54:00Z"/>
          <w:noProof/>
        </w:rPr>
      </w:pPr>
      <w:del w:id="605" w:author="tristan mahr" w:date="2015-05-04T15:54:00Z">
        <w:r w:rsidRPr="00AB0CC4" w:rsidDel="00322D60">
          <w:rPr>
            <w:noProof/>
          </w:rPr>
          <w:delText xml:space="preserve">Huettig, F., &amp; McQueen, J. M. (2007). The tug of war between phonological, semantic and shape information in language-mediated visual search. </w:delText>
        </w:r>
        <w:r w:rsidRPr="00AB0CC4" w:rsidDel="00322D60">
          <w:rPr>
            <w:i/>
            <w:iCs/>
            <w:noProof/>
          </w:rPr>
          <w:delText>Journal of Memory and Language</w:delText>
        </w:r>
        <w:r w:rsidRPr="00AB0CC4" w:rsidDel="00322D60">
          <w:rPr>
            <w:noProof/>
          </w:rPr>
          <w:delText xml:space="preserve">, </w:delText>
        </w:r>
        <w:r w:rsidRPr="00AB0CC4" w:rsidDel="00322D60">
          <w:rPr>
            <w:i/>
            <w:iCs/>
            <w:noProof/>
          </w:rPr>
          <w:delText>57</w:delText>
        </w:r>
        <w:r w:rsidRPr="00AB0CC4" w:rsidDel="00322D60">
          <w:rPr>
            <w:noProof/>
          </w:rPr>
          <w:delText>, 460–482. doi:10.1016/j.jml.2007.02.001</w:delText>
        </w:r>
      </w:del>
    </w:p>
    <w:p w14:paraId="5888DA48" w14:textId="39DB037B" w:rsidR="00945A51" w:rsidRPr="00945A51" w:rsidDel="00322D60" w:rsidRDefault="00945A51" w:rsidP="00E63AB2">
      <w:pPr>
        <w:pStyle w:val="NormalWeb"/>
        <w:spacing w:before="0" w:beforeAutospacing="0" w:after="0" w:afterAutospacing="0"/>
        <w:ind w:left="720" w:hanging="720"/>
        <w:divId w:val="1455440422"/>
        <w:rPr>
          <w:del w:id="606" w:author="tristan mahr" w:date="2015-05-04T15:54:00Z"/>
          <w:noProof/>
        </w:rPr>
      </w:pPr>
      <w:del w:id="607" w:author="tristan mahr" w:date="2015-05-04T15:54:00Z">
        <w:r w:rsidRPr="00945A51" w:rsidDel="00322D60">
          <w:rPr>
            <w:noProof/>
          </w:rPr>
          <w:delText xml:space="preserve">Huettig, F., Rommers, J., &amp; Meyer, A. S. (2011). Using the visual world paradigm to study language processing: A review and critical evaluation. </w:delText>
        </w:r>
        <w:r w:rsidRPr="00945A51" w:rsidDel="00322D60">
          <w:rPr>
            <w:i/>
            <w:iCs/>
            <w:noProof/>
          </w:rPr>
          <w:delText>Acta Psychologica</w:delText>
        </w:r>
        <w:r w:rsidRPr="00945A51" w:rsidDel="00322D60">
          <w:rPr>
            <w:noProof/>
          </w:rPr>
          <w:delText xml:space="preserve">, </w:delText>
        </w:r>
        <w:r w:rsidRPr="00945A51" w:rsidDel="00322D60">
          <w:rPr>
            <w:i/>
            <w:iCs/>
            <w:noProof/>
          </w:rPr>
          <w:delText>137</w:delText>
        </w:r>
        <w:r w:rsidRPr="00945A51" w:rsidDel="00322D60">
          <w:rPr>
            <w:noProof/>
          </w:rPr>
          <w:delText>, 151–71. doi:10.1016/j.actpsy.2010.11.003</w:delText>
        </w:r>
      </w:del>
    </w:p>
    <w:p w14:paraId="152AED73" w14:textId="4F277E53" w:rsidR="00945A51" w:rsidRPr="00945A51" w:rsidDel="00322D60" w:rsidRDefault="00945A51" w:rsidP="00E63AB2">
      <w:pPr>
        <w:pStyle w:val="NormalWeb"/>
        <w:spacing w:before="0" w:beforeAutospacing="0" w:after="0" w:afterAutospacing="0"/>
        <w:ind w:left="720" w:hanging="720"/>
        <w:divId w:val="1455440422"/>
        <w:rPr>
          <w:del w:id="608" w:author="tristan mahr" w:date="2015-05-04T15:54:00Z"/>
          <w:noProof/>
        </w:rPr>
      </w:pPr>
      <w:del w:id="609" w:author="tristan mahr" w:date="2015-05-04T15:54:00Z">
        <w:r w:rsidRPr="00945A51" w:rsidDel="00322D60">
          <w:rPr>
            <w:noProof/>
          </w:rPr>
          <w:delText xml:space="preserve">Huttenlocher, J., Haight, W., Bryk, A., Seltzer, M., &amp; Lyons, T. (1991). Early vocabulary growth: Relation to language input and gender. </w:delText>
        </w:r>
        <w:r w:rsidRPr="00945A51" w:rsidDel="00322D60">
          <w:rPr>
            <w:i/>
            <w:iCs/>
            <w:noProof/>
          </w:rPr>
          <w:delText>Developmental Psychology</w:delText>
        </w:r>
        <w:r w:rsidRPr="00945A51" w:rsidDel="00322D60">
          <w:rPr>
            <w:noProof/>
          </w:rPr>
          <w:delText xml:space="preserve">, </w:delText>
        </w:r>
        <w:r w:rsidRPr="00945A51" w:rsidDel="00322D60">
          <w:rPr>
            <w:i/>
            <w:iCs/>
            <w:noProof/>
          </w:rPr>
          <w:delText>27</w:delText>
        </w:r>
        <w:r w:rsidRPr="00945A51" w:rsidDel="00322D60">
          <w:rPr>
            <w:noProof/>
          </w:rPr>
          <w:delText>, 236–248. doi:10.1037/0012-1649.27.2.236</w:delText>
        </w:r>
      </w:del>
    </w:p>
    <w:p w14:paraId="2AE420D5" w14:textId="6E5577BD" w:rsidR="00945A51" w:rsidRPr="00945A51" w:rsidDel="00322D60" w:rsidRDefault="00945A51" w:rsidP="00E63AB2">
      <w:pPr>
        <w:pStyle w:val="NormalWeb"/>
        <w:spacing w:before="0" w:beforeAutospacing="0" w:after="0" w:afterAutospacing="0"/>
        <w:ind w:left="720" w:hanging="720"/>
        <w:divId w:val="1455440422"/>
        <w:rPr>
          <w:del w:id="610" w:author="tristan mahr" w:date="2015-05-04T15:54:00Z"/>
          <w:noProof/>
        </w:rPr>
      </w:pPr>
      <w:del w:id="611" w:author="tristan mahr" w:date="2015-05-04T15:54:00Z">
        <w:r w:rsidRPr="00945A51" w:rsidDel="00322D60">
          <w:rPr>
            <w:noProof/>
          </w:rPr>
          <w:delText xml:space="preserve">Kinzler, K. D., Shutts, K., DeJesus, J., &amp; Spelke, E. S. (2009). Accent trumps race in guiding children’s social preferences. </w:delText>
        </w:r>
        <w:r w:rsidRPr="00945A51" w:rsidDel="00322D60">
          <w:rPr>
            <w:i/>
            <w:iCs/>
            <w:noProof/>
          </w:rPr>
          <w:delText>Social Cognition</w:delText>
        </w:r>
        <w:r w:rsidRPr="00945A51" w:rsidDel="00322D60">
          <w:rPr>
            <w:noProof/>
          </w:rPr>
          <w:delText xml:space="preserve">, </w:delText>
        </w:r>
        <w:r w:rsidRPr="00945A51" w:rsidDel="00322D60">
          <w:rPr>
            <w:i/>
            <w:iCs/>
            <w:noProof/>
          </w:rPr>
          <w:delText>27</w:delText>
        </w:r>
        <w:r w:rsidRPr="00945A51" w:rsidDel="00322D60">
          <w:rPr>
            <w:noProof/>
          </w:rPr>
          <w:delText>, 623–634. doi:10.1521/soco.2009.27.4.623.Accent</w:delText>
        </w:r>
      </w:del>
    </w:p>
    <w:p w14:paraId="0CCC4CDF" w14:textId="0D6415CA" w:rsidR="00945A51" w:rsidDel="00322D60" w:rsidRDefault="00945A51" w:rsidP="00E63AB2">
      <w:pPr>
        <w:pStyle w:val="NormalWeb"/>
        <w:spacing w:before="0" w:beforeAutospacing="0" w:after="0" w:afterAutospacing="0"/>
        <w:ind w:left="720" w:hanging="720"/>
        <w:divId w:val="1455440422"/>
        <w:rPr>
          <w:del w:id="612" w:author="tristan mahr" w:date="2015-05-04T15:54:00Z"/>
          <w:noProof/>
        </w:rPr>
      </w:pPr>
      <w:del w:id="613" w:author="tristan mahr" w:date="2015-05-04T15:54:00Z">
        <w:r w:rsidRPr="00945A51" w:rsidDel="00322D60">
          <w:rPr>
            <w:noProof/>
          </w:rPr>
          <w:delText xml:space="preserve">Law II, F., &amp; Edwards, J. R. (2014). Effects of vocabulary size on online lexical processing by preschoolers. </w:delText>
        </w:r>
        <w:r w:rsidRPr="00945A51" w:rsidDel="00322D60">
          <w:rPr>
            <w:i/>
            <w:iCs/>
            <w:noProof/>
          </w:rPr>
          <w:delText>Language Learning and Development</w:delText>
        </w:r>
        <w:r w:rsidRPr="00945A51" w:rsidDel="00322D60">
          <w:rPr>
            <w:noProof/>
          </w:rPr>
          <w:delText>. doi:10.1080/15475441.2014.961066</w:delText>
        </w:r>
      </w:del>
    </w:p>
    <w:p w14:paraId="11F7A523" w14:textId="08F92732" w:rsidR="00E63AB2" w:rsidRPr="007E3324" w:rsidDel="00322D60" w:rsidRDefault="00E63AB2" w:rsidP="007E3324">
      <w:pPr>
        <w:pStyle w:val="NormalWeb"/>
        <w:shd w:val="clear" w:color="auto" w:fill="FFFFFF"/>
        <w:spacing w:before="0" w:beforeAutospacing="0" w:after="0" w:afterAutospacing="0"/>
        <w:ind w:left="720" w:hanging="720"/>
        <w:divId w:val="1455440422"/>
        <w:rPr>
          <w:del w:id="614" w:author="tristan mahr" w:date="2015-05-04T15:54:00Z"/>
          <w:rFonts w:ascii="Calibri" w:hAnsi="Calibri"/>
          <w:color w:val="000000"/>
        </w:rPr>
      </w:pPr>
      <w:del w:id="615" w:author="tristan mahr" w:date="2015-05-04T15:54:00Z">
        <w:r w:rsidDel="00322D60">
          <w:rPr>
            <w:color w:val="000000"/>
            <w:szCs w:val="20"/>
          </w:rPr>
          <w:delText xml:space="preserve">Mahr, T., Macmillan, B., Saffran, J., &amp; Ellis Weismer, S., &amp; Edwards, J. (2015, under review). </w:delText>
        </w:r>
        <w:r w:rsidDel="00322D60">
          <w:rPr>
            <w:rFonts w:ascii="New York" w:hAnsi="New York"/>
            <w:color w:val="000000"/>
            <w:szCs w:val="20"/>
          </w:rPr>
          <w:delText xml:space="preserve">Anticipatory coarticulation facilitates word recognition in toddlers. </w:delText>
        </w:r>
        <w:r w:rsidDel="00322D60">
          <w:rPr>
            <w:rFonts w:ascii="New York" w:hAnsi="New York"/>
            <w:i/>
            <w:color w:val="000000"/>
            <w:szCs w:val="20"/>
          </w:rPr>
          <w:delText>Cognition</w:delText>
        </w:r>
        <w:r w:rsidDel="00322D60">
          <w:rPr>
            <w:rFonts w:ascii="New York" w:hAnsi="New York"/>
            <w:color w:val="000000"/>
            <w:szCs w:val="20"/>
          </w:rPr>
          <w:delText>.</w:delText>
        </w:r>
        <w:r w:rsidDel="00322D60">
          <w:rPr>
            <w:rFonts w:ascii="Calibri" w:hAnsi="Calibri"/>
            <w:color w:val="000000"/>
          </w:rPr>
          <w:delText xml:space="preserve"> </w:delText>
        </w:r>
        <w:r w:rsidDel="00322D60">
          <w:rPr>
            <w:rFonts w:ascii="New York" w:hAnsi="New York"/>
            <w:color w:val="000000"/>
            <w:szCs w:val="20"/>
          </w:rPr>
          <w:delText>Accepted with minor revisions.</w:delText>
        </w:r>
      </w:del>
    </w:p>
    <w:p w14:paraId="14ADB10D" w14:textId="43D58CB1" w:rsidR="00945A51" w:rsidRPr="00945A51" w:rsidDel="00322D60" w:rsidRDefault="00945A51" w:rsidP="00E63AB2">
      <w:pPr>
        <w:pStyle w:val="NormalWeb"/>
        <w:spacing w:before="0" w:beforeAutospacing="0" w:after="0" w:afterAutospacing="0"/>
        <w:ind w:left="720" w:hanging="720"/>
        <w:divId w:val="1455440422"/>
        <w:rPr>
          <w:del w:id="616" w:author="tristan mahr" w:date="2015-05-04T15:54:00Z"/>
          <w:noProof/>
        </w:rPr>
      </w:pPr>
      <w:del w:id="617" w:author="tristan mahr" w:date="2015-05-04T15:54:00Z">
        <w:r w:rsidRPr="00945A51" w:rsidDel="00322D60">
          <w:rPr>
            <w:noProof/>
          </w:rPr>
          <w:delText xml:space="preserve">Marchman, V. A., &amp; Fernald, A. (2008). Speed of word recognition and vocabulary knowledge in infancy predict cognitive and language outcomes in later childhood. </w:delText>
        </w:r>
        <w:r w:rsidRPr="00945A51" w:rsidDel="00322D60">
          <w:rPr>
            <w:i/>
            <w:iCs/>
            <w:noProof/>
          </w:rPr>
          <w:delText>Developmental Science</w:delText>
        </w:r>
        <w:r w:rsidRPr="00945A51" w:rsidDel="00322D60">
          <w:rPr>
            <w:noProof/>
          </w:rPr>
          <w:delText xml:space="preserve">, </w:delText>
        </w:r>
        <w:r w:rsidRPr="00945A51" w:rsidDel="00322D60">
          <w:rPr>
            <w:i/>
            <w:iCs/>
            <w:noProof/>
          </w:rPr>
          <w:delText>11</w:delText>
        </w:r>
        <w:r w:rsidRPr="00945A51" w:rsidDel="00322D60">
          <w:rPr>
            <w:noProof/>
          </w:rPr>
          <w:delText>, F9–16. doi:10.1111/j.1467-7687.2008.00671.x</w:delText>
        </w:r>
      </w:del>
    </w:p>
    <w:p w14:paraId="666DEF60" w14:textId="020DF24E" w:rsidR="00945A51" w:rsidRPr="00945A51" w:rsidDel="00322D60" w:rsidRDefault="00945A51" w:rsidP="00E63AB2">
      <w:pPr>
        <w:pStyle w:val="NormalWeb"/>
        <w:spacing w:before="0" w:beforeAutospacing="0" w:after="0" w:afterAutospacing="0"/>
        <w:ind w:left="720" w:hanging="720"/>
        <w:divId w:val="1455440422"/>
        <w:rPr>
          <w:del w:id="618" w:author="tristan mahr" w:date="2015-05-04T15:54:00Z"/>
          <w:noProof/>
        </w:rPr>
      </w:pPr>
      <w:del w:id="619" w:author="tristan mahr" w:date="2015-05-04T15:54:00Z">
        <w:r w:rsidRPr="00945A51" w:rsidDel="00322D60">
          <w:rPr>
            <w:noProof/>
          </w:rPr>
          <w:delText xml:space="preserve">Markman, E. M., Wasow, J. L., &amp; Hansen, M. B. (2003). Use of the mutual exclusivity assumption by young word learners. </w:delText>
        </w:r>
        <w:r w:rsidRPr="00945A51" w:rsidDel="00322D60">
          <w:rPr>
            <w:i/>
            <w:iCs/>
            <w:noProof/>
          </w:rPr>
          <w:delText>Cognitive Psychology</w:delText>
        </w:r>
        <w:r w:rsidRPr="00945A51" w:rsidDel="00322D60">
          <w:rPr>
            <w:noProof/>
          </w:rPr>
          <w:delText xml:space="preserve">, </w:delText>
        </w:r>
        <w:r w:rsidRPr="00945A51" w:rsidDel="00322D60">
          <w:rPr>
            <w:i/>
            <w:iCs/>
            <w:noProof/>
          </w:rPr>
          <w:delText>47</w:delText>
        </w:r>
        <w:r w:rsidRPr="00945A51" w:rsidDel="00322D60">
          <w:rPr>
            <w:noProof/>
          </w:rPr>
          <w:delText>, 241–275. doi:10.1016/S0010-0285(03)00034-3</w:delText>
        </w:r>
      </w:del>
    </w:p>
    <w:p w14:paraId="228523CC" w14:textId="54DEA9AD" w:rsidR="00945A51" w:rsidRPr="00945A51" w:rsidDel="00322D60" w:rsidRDefault="00945A51" w:rsidP="00E63AB2">
      <w:pPr>
        <w:pStyle w:val="NormalWeb"/>
        <w:spacing w:before="0" w:beforeAutospacing="0" w:after="0" w:afterAutospacing="0"/>
        <w:ind w:left="720" w:hanging="720"/>
        <w:divId w:val="1455440422"/>
        <w:rPr>
          <w:del w:id="620" w:author="tristan mahr" w:date="2015-05-04T15:54:00Z"/>
          <w:noProof/>
        </w:rPr>
      </w:pPr>
      <w:del w:id="621" w:author="tristan mahr" w:date="2015-05-04T15:54:00Z">
        <w:r w:rsidRPr="00945A51" w:rsidDel="00322D60">
          <w:rPr>
            <w:noProof/>
          </w:rPr>
          <w:delText xml:space="preserve">Mather, E., &amp; Plunkett, K. (2010). Novel labels support 10-month-olds’ attention to novel objects. </w:delText>
        </w:r>
        <w:r w:rsidRPr="00945A51" w:rsidDel="00322D60">
          <w:rPr>
            <w:i/>
            <w:iCs/>
            <w:noProof/>
          </w:rPr>
          <w:delText>Journal of Experimental Child Psychology</w:delText>
        </w:r>
        <w:r w:rsidRPr="00945A51" w:rsidDel="00322D60">
          <w:rPr>
            <w:noProof/>
          </w:rPr>
          <w:delText xml:space="preserve">, </w:delText>
        </w:r>
        <w:r w:rsidRPr="00945A51" w:rsidDel="00322D60">
          <w:rPr>
            <w:i/>
            <w:iCs/>
            <w:noProof/>
          </w:rPr>
          <w:delText>105</w:delText>
        </w:r>
        <w:r w:rsidRPr="00945A51" w:rsidDel="00322D60">
          <w:rPr>
            <w:noProof/>
          </w:rPr>
          <w:delText>, 232–242. doi:10.1016/j.jecp.2009.11.004</w:delText>
        </w:r>
      </w:del>
    </w:p>
    <w:p w14:paraId="68BB0E7E" w14:textId="6F997B1C" w:rsidR="00945A51" w:rsidRPr="00945A51" w:rsidDel="00322D60" w:rsidRDefault="00945A51" w:rsidP="00E63AB2">
      <w:pPr>
        <w:pStyle w:val="NormalWeb"/>
        <w:spacing w:before="0" w:beforeAutospacing="0" w:after="0" w:afterAutospacing="0"/>
        <w:ind w:left="720" w:hanging="720"/>
        <w:divId w:val="1455440422"/>
        <w:rPr>
          <w:del w:id="622" w:author="tristan mahr" w:date="2015-05-04T15:54:00Z"/>
          <w:noProof/>
        </w:rPr>
      </w:pPr>
      <w:del w:id="623" w:author="tristan mahr" w:date="2015-05-04T15:54:00Z">
        <w:r w:rsidRPr="00945A51" w:rsidDel="00322D60">
          <w:rPr>
            <w:noProof/>
          </w:rPr>
          <w:delText xml:space="preserve">Mayor, J., &amp; Plunkett, K. (2014). Infant word recognition: Insights from TRACE simulations. </w:delText>
        </w:r>
        <w:r w:rsidRPr="00945A51" w:rsidDel="00322D60">
          <w:rPr>
            <w:i/>
            <w:iCs/>
            <w:noProof/>
          </w:rPr>
          <w:delText>Journal of Memory and Language</w:delText>
        </w:r>
        <w:r w:rsidRPr="00945A51" w:rsidDel="00322D60">
          <w:rPr>
            <w:noProof/>
          </w:rPr>
          <w:delText xml:space="preserve">, </w:delText>
        </w:r>
        <w:r w:rsidRPr="00945A51" w:rsidDel="00322D60">
          <w:rPr>
            <w:i/>
            <w:iCs/>
            <w:noProof/>
          </w:rPr>
          <w:delText>71</w:delText>
        </w:r>
        <w:r w:rsidRPr="00945A51" w:rsidDel="00322D60">
          <w:rPr>
            <w:noProof/>
          </w:rPr>
          <w:delText>, 89–123. doi:10.1016/j.jml.2013.09.009</w:delText>
        </w:r>
      </w:del>
    </w:p>
    <w:p w14:paraId="6B27D941" w14:textId="7057A7AC" w:rsidR="00945A51" w:rsidRPr="00945A51" w:rsidDel="00322D60" w:rsidRDefault="00945A51" w:rsidP="00E63AB2">
      <w:pPr>
        <w:pStyle w:val="NormalWeb"/>
        <w:spacing w:before="0" w:beforeAutospacing="0" w:after="0" w:afterAutospacing="0"/>
        <w:ind w:left="720" w:hanging="720"/>
        <w:divId w:val="1455440422"/>
        <w:rPr>
          <w:del w:id="624" w:author="tristan mahr" w:date="2015-05-04T15:54:00Z"/>
          <w:noProof/>
        </w:rPr>
      </w:pPr>
      <w:del w:id="625" w:author="tristan mahr" w:date="2015-05-04T15:54:00Z">
        <w:r w:rsidRPr="00945A51" w:rsidDel="00322D60">
          <w:rPr>
            <w:noProof/>
          </w:rPr>
          <w:delText xml:space="preserve">McClelland, J. L., &amp; Elman, J. L. (1986). The TRACE model of speech perception. </w:delText>
        </w:r>
        <w:r w:rsidRPr="00945A51" w:rsidDel="00322D60">
          <w:rPr>
            <w:i/>
            <w:iCs/>
            <w:noProof/>
          </w:rPr>
          <w:delText>Cognitive Psychology</w:delText>
        </w:r>
        <w:r w:rsidRPr="00945A51" w:rsidDel="00322D60">
          <w:rPr>
            <w:noProof/>
          </w:rPr>
          <w:delText xml:space="preserve">, </w:delText>
        </w:r>
        <w:r w:rsidRPr="00945A51" w:rsidDel="00322D60">
          <w:rPr>
            <w:i/>
            <w:iCs/>
            <w:noProof/>
          </w:rPr>
          <w:delText>18</w:delText>
        </w:r>
        <w:r w:rsidRPr="00945A51" w:rsidDel="00322D60">
          <w:rPr>
            <w:noProof/>
          </w:rPr>
          <w:delText>, 1–86. doi:10.1016/0010-0285(86)90015-0</w:delText>
        </w:r>
      </w:del>
    </w:p>
    <w:p w14:paraId="72C67883" w14:textId="7F74C29A" w:rsidR="00945A51" w:rsidRPr="00945A51" w:rsidDel="00322D60" w:rsidRDefault="00945A51" w:rsidP="00E63AB2">
      <w:pPr>
        <w:pStyle w:val="NormalWeb"/>
        <w:spacing w:before="0" w:beforeAutospacing="0" w:after="0" w:afterAutospacing="0"/>
        <w:ind w:left="720" w:hanging="720"/>
        <w:divId w:val="1455440422"/>
        <w:rPr>
          <w:del w:id="626" w:author="tristan mahr" w:date="2015-05-04T15:54:00Z"/>
          <w:noProof/>
        </w:rPr>
      </w:pPr>
      <w:del w:id="627" w:author="tristan mahr" w:date="2015-05-04T15:54:00Z">
        <w:r w:rsidRPr="00945A51" w:rsidDel="00322D60">
          <w:rPr>
            <w:noProof/>
          </w:rPr>
          <w:delText xml:space="preserve">McMurray, B., Samelson, V. M., Lee, S. H., &amp; Tomblin, J. B. (2010). Individual differences in online spoken word recognition: Implications for SLI. </w:delText>
        </w:r>
        <w:r w:rsidRPr="00945A51" w:rsidDel="00322D60">
          <w:rPr>
            <w:i/>
            <w:iCs/>
            <w:noProof/>
          </w:rPr>
          <w:delText>Cognitive Psychology</w:delText>
        </w:r>
        <w:r w:rsidRPr="00945A51" w:rsidDel="00322D60">
          <w:rPr>
            <w:noProof/>
          </w:rPr>
          <w:delText xml:space="preserve">, </w:delText>
        </w:r>
        <w:r w:rsidRPr="00945A51" w:rsidDel="00322D60">
          <w:rPr>
            <w:i/>
            <w:iCs/>
            <w:noProof/>
          </w:rPr>
          <w:delText>60</w:delText>
        </w:r>
        <w:r w:rsidRPr="00945A51" w:rsidDel="00322D60">
          <w:rPr>
            <w:noProof/>
          </w:rPr>
          <w:delText>, 1–39. doi:10.1016/j.cogpsych.2009.06.003.Individual</w:delText>
        </w:r>
      </w:del>
    </w:p>
    <w:p w14:paraId="430A3AFE" w14:textId="576E9C97" w:rsidR="00945A51" w:rsidRPr="00945A51" w:rsidDel="00322D60" w:rsidRDefault="00945A51" w:rsidP="00E63AB2">
      <w:pPr>
        <w:pStyle w:val="NormalWeb"/>
        <w:spacing w:before="0" w:beforeAutospacing="0" w:after="0" w:afterAutospacing="0"/>
        <w:ind w:left="720" w:hanging="720"/>
        <w:divId w:val="1455440422"/>
        <w:rPr>
          <w:del w:id="628" w:author="tristan mahr" w:date="2015-05-04T15:54:00Z"/>
          <w:noProof/>
        </w:rPr>
      </w:pPr>
      <w:del w:id="629" w:author="tristan mahr" w:date="2015-05-04T15:54:00Z">
        <w:r w:rsidRPr="00945A51" w:rsidDel="00322D60">
          <w:rPr>
            <w:noProof/>
          </w:rPr>
          <w:delText xml:space="preserve">Mervis, C. B., &amp; Bertrand, J. (1994). Acquisition of the novel name--nameless category (N3C) principle. </w:delText>
        </w:r>
        <w:r w:rsidRPr="00945A51" w:rsidDel="00322D60">
          <w:rPr>
            <w:i/>
            <w:iCs/>
            <w:noProof/>
          </w:rPr>
          <w:delText>Child Development</w:delText>
        </w:r>
        <w:r w:rsidRPr="00945A51" w:rsidDel="00322D60">
          <w:rPr>
            <w:noProof/>
          </w:rPr>
          <w:delText xml:space="preserve">, </w:delText>
        </w:r>
        <w:r w:rsidRPr="00945A51" w:rsidDel="00322D60">
          <w:rPr>
            <w:i/>
            <w:iCs/>
            <w:noProof/>
          </w:rPr>
          <w:delText>65</w:delText>
        </w:r>
        <w:r w:rsidRPr="00945A51" w:rsidDel="00322D60">
          <w:rPr>
            <w:noProof/>
          </w:rPr>
          <w:delText>, 1646–1662. doi:10.1111/j.1467-8624.1994.tb00840.x</w:delText>
        </w:r>
      </w:del>
    </w:p>
    <w:p w14:paraId="7A85F06C" w14:textId="49F5240C" w:rsidR="00945A51" w:rsidRPr="00945A51" w:rsidDel="00322D60" w:rsidRDefault="00945A51" w:rsidP="00E63AB2">
      <w:pPr>
        <w:pStyle w:val="NormalWeb"/>
        <w:spacing w:before="0" w:beforeAutospacing="0" w:after="0" w:afterAutospacing="0"/>
        <w:ind w:left="720" w:hanging="720"/>
        <w:divId w:val="1455440422"/>
        <w:rPr>
          <w:del w:id="630" w:author="tristan mahr" w:date="2015-05-04T15:54:00Z"/>
          <w:noProof/>
        </w:rPr>
      </w:pPr>
      <w:del w:id="631" w:author="tristan mahr" w:date="2015-05-04T15:54:00Z">
        <w:r w:rsidRPr="00945A51" w:rsidDel="00322D60">
          <w:rPr>
            <w:noProof/>
          </w:rPr>
          <w:delText xml:space="preserve">Metsala, J. L. (1999). Young children’s phonological awareness and nonword repetition as a function of vocabulary development. </w:delText>
        </w:r>
        <w:r w:rsidRPr="00945A51" w:rsidDel="00322D60">
          <w:rPr>
            <w:i/>
            <w:iCs/>
            <w:noProof/>
          </w:rPr>
          <w:delText>Journal of Educational Psychology</w:delText>
        </w:r>
        <w:r w:rsidRPr="00945A51" w:rsidDel="00322D60">
          <w:rPr>
            <w:noProof/>
          </w:rPr>
          <w:delText xml:space="preserve">, </w:delText>
        </w:r>
        <w:r w:rsidRPr="00945A51" w:rsidDel="00322D60">
          <w:rPr>
            <w:i/>
            <w:iCs/>
            <w:noProof/>
          </w:rPr>
          <w:delText>91</w:delText>
        </w:r>
        <w:r w:rsidRPr="00945A51" w:rsidDel="00322D60">
          <w:rPr>
            <w:noProof/>
          </w:rPr>
          <w:delText>, 3–19. doi:10.1037//0022-0663.91.1.3</w:delText>
        </w:r>
      </w:del>
    </w:p>
    <w:p w14:paraId="7F654A61" w14:textId="5B95596A" w:rsidR="00945A51" w:rsidRPr="00945A51" w:rsidDel="00322D60" w:rsidRDefault="00945A51" w:rsidP="00E63AB2">
      <w:pPr>
        <w:pStyle w:val="NormalWeb"/>
        <w:spacing w:before="0" w:beforeAutospacing="0" w:after="0" w:afterAutospacing="0"/>
        <w:ind w:left="720" w:hanging="720"/>
        <w:divId w:val="1455440422"/>
        <w:rPr>
          <w:del w:id="632" w:author="tristan mahr" w:date="2015-05-04T15:54:00Z"/>
          <w:noProof/>
        </w:rPr>
      </w:pPr>
      <w:del w:id="633" w:author="tristan mahr" w:date="2015-05-04T15:54:00Z">
        <w:r w:rsidRPr="00945A51" w:rsidDel="00322D60">
          <w:rPr>
            <w:noProof/>
          </w:rPr>
          <w:delText xml:space="preserve">Mirman, D. (2014). </w:delText>
        </w:r>
        <w:r w:rsidRPr="00945A51" w:rsidDel="00322D60">
          <w:rPr>
            <w:i/>
            <w:iCs/>
            <w:noProof/>
          </w:rPr>
          <w:delText>Growth Curve Analysis and Visualization Using R</w:delText>
        </w:r>
        <w:r w:rsidRPr="00945A51" w:rsidDel="00322D60">
          <w:rPr>
            <w:noProof/>
          </w:rPr>
          <w:delText>. Boca Raton, FL: Chapman &amp; Hall/CRC Press, Taylor &amp; Francis Group, LLC.</w:delText>
        </w:r>
      </w:del>
    </w:p>
    <w:p w14:paraId="6BE361B3" w14:textId="2480795B" w:rsidR="00945A51" w:rsidRPr="00945A51" w:rsidDel="00322D60" w:rsidRDefault="00945A51" w:rsidP="00E63AB2">
      <w:pPr>
        <w:pStyle w:val="NormalWeb"/>
        <w:spacing w:before="0" w:beforeAutospacing="0" w:after="0" w:afterAutospacing="0"/>
        <w:ind w:left="720" w:hanging="720"/>
        <w:divId w:val="1455440422"/>
        <w:rPr>
          <w:del w:id="634" w:author="tristan mahr" w:date="2015-05-04T15:54:00Z"/>
          <w:noProof/>
        </w:rPr>
      </w:pPr>
      <w:del w:id="635" w:author="tristan mahr" w:date="2015-05-04T15:54:00Z">
        <w:r w:rsidRPr="00945A51" w:rsidDel="00322D60">
          <w:rPr>
            <w:noProof/>
          </w:rPr>
          <w:delText xml:space="preserve">Mirman, D., Dixon, J. A., &amp; Magnuson, J. S. (2008). Statistical and computational models of the visual world paradigm: Growth curves and individual differences. </w:delText>
        </w:r>
        <w:r w:rsidRPr="00945A51" w:rsidDel="00322D60">
          <w:rPr>
            <w:i/>
            <w:iCs/>
            <w:noProof/>
          </w:rPr>
          <w:delText>Journal of Memory and Language</w:delText>
        </w:r>
        <w:r w:rsidRPr="00945A51" w:rsidDel="00322D60">
          <w:rPr>
            <w:noProof/>
          </w:rPr>
          <w:delText xml:space="preserve">, </w:delText>
        </w:r>
        <w:r w:rsidRPr="00945A51" w:rsidDel="00322D60">
          <w:rPr>
            <w:i/>
            <w:iCs/>
            <w:noProof/>
          </w:rPr>
          <w:delText>59</w:delText>
        </w:r>
        <w:r w:rsidRPr="00945A51" w:rsidDel="00322D60">
          <w:rPr>
            <w:noProof/>
          </w:rPr>
          <w:delText>, 475–494. doi:10.1016/j.jml.2007.11.006</w:delText>
        </w:r>
      </w:del>
    </w:p>
    <w:p w14:paraId="0D27F09D" w14:textId="2992B2BD" w:rsidR="00945A51" w:rsidRPr="00945A51" w:rsidDel="00322D60" w:rsidRDefault="00945A51" w:rsidP="00E63AB2">
      <w:pPr>
        <w:pStyle w:val="NormalWeb"/>
        <w:spacing w:before="0" w:beforeAutospacing="0" w:after="0" w:afterAutospacing="0"/>
        <w:ind w:left="720" w:hanging="720"/>
        <w:divId w:val="1455440422"/>
        <w:rPr>
          <w:del w:id="636" w:author="tristan mahr" w:date="2015-05-04T15:54:00Z"/>
          <w:noProof/>
        </w:rPr>
      </w:pPr>
      <w:del w:id="637" w:author="tristan mahr" w:date="2015-05-04T15:54:00Z">
        <w:r w:rsidRPr="00945A51" w:rsidDel="00322D60">
          <w:rPr>
            <w:noProof/>
          </w:rPr>
          <w:delText xml:space="preserve">Morrison, C. M., Chappell, T. D., &amp; Ellis, A. W. (1997). Age of acquisition norms for a large set of object names and their relation to adult estimates and other variables. </w:delText>
        </w:r>
        <w:r w:rsidRPr="00945A51" w:rsidDel="00322D60">
          <w:rPr>
            <w:i/>
            <w:iCs/>
            <w:noProof/>
          </w:rPr>
          <w:delText>The Quarterly Journal of Experimental Psychology Section A: Human Experimental Psychology</w:delText>
        </w:r>
        <w:r w:rsidRPr="00945A51" w:rsidDel="00322D60">
          <w:rPr>
            <w:noProof/>
          </w:rPr>
          <w:delText xml:space="preserve">, </w:delText>
        </w:r>
        <w:r w:rsidRPr="00945A51" w:rsidDel="00322D60">
          <w:rPr>
            <w:i/>
            <w:iCs/>
            <w:noProof/>
          </w:rPr>
          <w:delText>50</w:delText>
        </w:r>
        <w:r w:rsidRPr="00945A51" w:rsidDel="00322D60">
          <w:rPr>
            <w:noProof/>
          </w:rPr>
          <w:delText>, 528–559.</w:delText>
        </w:r>
      </w:del>
    </w:p>
    <w:p w14:paraId="50466FC1" w14:textId="0AE80285" w:rsidR="00945A51" w:rsidRPr="00945A51" w:rsidDel="00322D60" w:rsidRDefault="00945A51" w:rsidP="00E63AB2">
      <w:pPr>
        <w:pStyle w:val="NormalWeb"/>
        <w:spacing w:before="0" w:beforeAutospacing="0" w:after="0" w:afterAutospacing="0"/>
        <w:ind w:left="720" w:hanging="720"/>
        <w:divId w:val="1455440422"/>
        <w:rPr>
          <w:del w:id="638" w:author="tristan mahr" w:date="2015-05-04T15:54:00Z"/>
          <w:noProof/>
        </w:rPr>
      </w:pPr>
      <w:del w:id="639" w:author="tristan mahr" w:date="2015-05-04T15:54:00Z">
        <w:r w:rsidRPr="00945A51" w:rsidDel="00322D60">
          <w:rPr>
            <w:noProof/>
          </w:rPr>
          <w:delText xml:space="preserve">Pan, B. A., Rowe, M. L., Singer, J. D., &amp; Snow, C. E. (2005). Maternal correlates of growth in toddler vocabulary production in low-income families. </w:delText>
        </w:r>
        <w:r w:rsidRPr="00945A51" w:rsidDel="00322D60">
          <w:rPr>
            <w:i/>
            <w:iCs/>
            <w:noProof/>
          </w:rPr>
          <w:delText>Child Development</w:delText>
        </w:r>
        <w:r w:rsidRPr="00945A51" w:rsidDel="00322D60">
          <w:rPr>
            <w:noProof/>
          </w:rPr>
          <w:delText xml:space="preserve">, </w:delText>
        </w:r>
        <w:r w:rsidRPr="00945A51" w:rsidDel="00322D60">
          <w:rPr>
            <w:i/>
            <w:iCs/>
            <w:noProof/>
          </w:rPr>
          <w:delText>76</w:delText>
        </w:r>
        <w:r w:rsidRPr="00945A51" w:rsidDel="00322D60">
          <w:rPr>
            <w:noProof/>
          </w:rPr>
          <w:delText>, 763–82. doi:10.1111/j.1467-8624.2005.00876.x</w:delText>
        </w:r>
      </w:del>
    </w:p>
    <w:p w14:paraId="393A2C36" w14:textId="35F9669F" w:rsidR="00945A51" w:rsidRPr="00945A51" w:rsidDel="00322D60" w:rsidRDefault="00945A51" w:rsidP="00E63AB2">
      <w:pPr>
        <w:pStyle w:val="NormalWeb"/>
        <w:spacing w:before="0" w:beforeAutospacing="0" w:after="0" w:afterAutospacing="0"/>
        <w:ind w:left="720" w:hanging="720"/>
        <w:divId w:val="1455440422"/>
        <w:rPr>
          <w:del w:id="640" w:author="tristan mahr" w:date="2015-05-04T15:54:00Z"/>
          <w:noProof/>
        </w:rPr>
      </w:pPr>
      <w:del w:id="641" w:author="tristan mahr" w:date="2015-05-04T15:54:00Z">
        <w:r w:rsidRPr="00945A51" w:rsidDel="00322D60">
          <w:rPr>
            <w:noProof/>
          </w:rPr>
          <w:delText xml:space="preserve">Paul, R. (1993). Patterns of development in late talkers: Preschool years. </w:delText>
        </w:r>
        <w:r w:rsidRPr="00945A51" w:rsidDel="00322D60">
          <w:rPr>
            <w:i/>
            <w:iCs/>
            <w:noProof/>
          </w:rPr>
          <w:delText>Communication Disorders Quarterly</w:delText>
        </w:r>
        <w:r w:rsidRPr="00945A51" w:rsidDel="00322D60">
          <w:rPr>
            <w:noProof/>
          </w:rPr>
          <w:delText xml:space="preserve">, </w:delText>
        </w:r>
        <w:r w:rsidRPr="00945A51" w:rsidDel="00322D60">
          <w:rPr>
            <w:i/>
            <w:iCs/>
            <w:noProof/>
          </w:rPr>
          <w:delText>15</w:delText>
        </w:r>
        <w:r w:rsidRPr="00945A51" w:rsidDel="00322D60">
          <w:rPr>
            <w:noProof/>
          </w:rPr>
          <w:delText>, 7–14. doi:10.1177/152574019301500103</w:delText>
        </w:r>
      </w:del>
    </w:p>
    <w:p w14:paraId="07BED914" w14:textId="3BA6EBC4" w:rsidR="00945A51" w:rsidRPr="00945A51" w:rsidDel="00322D60" w:rsidRDefault="00945A51" w:rsidP="00E63AB2">
      <w:pPr>
        <w:pStyle w:val="NormalWeb"/>
        <w:spacing w:before="0" w:beforeAutospacing="0" w:after="0" w:afterAutospacing="0"/>
        <w:ind w:left="720" w:hanging="720"/>
        <w:divId w:val="1455440422"/>
        <w:rPr>
          <w:del w:id="642" w:author="tristan mahr" w:date="2015-05-04T15:54:00Z"/>
          <w:noProof/>
        </w:rPr>
      </w:pPr>
      <w:del w:id="643" w:author="tristan mahr" w:date="2015-05-04T15:54:00Z">
        <w:r w:rsidRPr="00945A51" w:rsidDel="00322D60">
          <w:rPr>
            <w:noProof/>
          </w:rPr>
          <w:delText xml:space="preserve">Phan, J., &amp; Houston, D. M. (2008). </w:delText>
        </w:r>
        <w:r w:rsidRPr="00945A51" w:rsidDel="00322D60">
          <w:rPr>
            <w:i/>
            <w:iCs/>
            <w:noProof/>
          </w:rPr>
          <w:delText>Infant dialect discrimination</w:delText>
        </w:r>
        <w:r w:rsidRPr="00945A51" w:rsidDel="00322D60">
          <w:rPr>
            <w:noProof/>
          </w:rPr>
          <w:delText xml:space="preserve">. </w:delText>
        </w:r>
        <w:r w:rsidRPr="00945A51" w:rsidDel="00322D60">
          <w:rPr>
            <w:i/>
            <w:iCs/>
            <w:noProof/>
          </w:rPr>
          <w:delText>Research on spoken language processing</w:delText>
        </w:r>
        <w:r w:rsidRPr="00945A51" w:rsidDel="00322D60">
          <w:rPr>
            <w:noProof/>
          </w:rPr>
          <w:delText xml:space="preserve"> (Vol. 29).</w:delText>
        </w:r>
      </w:del>
    </w:p>
    <w:p w14:paraId="3F9A965A" w14:textId="0B8DA45F" w:rsidR="00945A51" w:rsidRPr="00945A51" w:rsidDel="00322D60" w:rsidRDefault="00945A51" w:rsidP="00E63AB2">
      <w:pPr>
        <w:pStyle w:val="NormalWeb"/>
        <w:spacing w:before="0" w:beforeAutospacing="0" w:after="0" w:afterAutospacing="0"/>
        <w:ind w:left="720" w:hanging="720"/>
        <w:divId w:val="1455440422"/>
        <w:rPr>
          <w:del w:id="644" w:author="tristan mahr" w:date="2015-05-04T15:54:00Z"/>
          <w:noProof/>
        </w:rPr>
      </w:pPr>
      <w:del w:id="645" w:author="tristan mahr" w:date="2015-05-04T15:54:00Z">
        <w:r w:rsidRPr="00945A51" w:rsidDel="00322D60">
          <w:rPr>
            <w:noProof/>
          </w:rPr>
          <w:delText xml:space="preserve">Rescorla, L. (2002). Language and reading outcomes to age 9 in late-talking toddlers. </w:delText>
        </w:r>
        <w:r w:rsidRPr="00945A51" w:rsidDel="00322D60">
          <w:rPr>
            <w:i/>
            <w:iCs/>
            <w:noProof/>
          </w:rPr>
          <w:delText>Journal of Speech, Language, and Hearing Research</w:delText>
        </w:r>
        <w:r w:rsidRPr="00945A51" w:rsidDel="00322D60">
          <w:rPr>
            <w:noProof/>
          </w:rPr>
          <w:delText xml:space="preserve">, </w:delText>
        </w:r>
        <w:r w:rsidRPr="00945A51" w:rsidDel="00322D60">
          <w:rPr>
            <w:i/>
            <w:iCs/>
            <w:noProof/>
          </w:rPr>
          <w:delText>45</w:delText>
        </w:r>
        <w:r w:rsidRPr="00945A51" w:rsidDel="00322D60">
          <w:rPr>
            <w:noProof/>
          </w:rPr>
          <w:delText>, 360–371. doi:10.1044/1092-4388(2002/028)</w:delText>
        </w:r>
      </w:del>
    </w:p>
    <w:p w14:paraId="2886DC7A" w14:textId="6D502358" w:rsidR="00945A51" w:rsidRPr="00945A51" w:rsidDel="00322D60" w:rsidRDefault="00945A51" w:rsidP="00E63AB2">
      <w:pPr>
        <w:pStyle w:val="NormalWeb"/>
        <w:spacing w:before="0" w:beforeAutospacing="0" w:after="0" w:afterAutospacing="0"/>
        <w:ind w:left="720" w:hanging="720"/>
        <w:divId w:val="1455440422"/>
        <w:rPr>
          <w:del w:id="646" w:author="tristan mahr" w:date="2015-05-04T15:54:00Z"/>
          <w:noProof/>
        </w:rPr>
      </w:pPr>
      <w:del w:id="647" w:author="tristan mahr" w:date="2015-05-04T15:54:00Z">
        <w:r w:rsidRPr="00945A51" w:rsidDel="00322D60">
          <w:rPr>
            <w:noProof/>
          </w:rPr>
          <w:delText xml:space="preserve">Rescorla, L. (2009). Outcomes in late-talking toddlers: Support for a dimensional perspective on language delay. </w:delText>
        </w:r>
        <w:r w:rsidRPr="00945A51" w:rsidDel="00322D60">
          <w:rPr>
            <w:i/>
            <w:iCs/>
            <w:noProof/>
          </w:rPr>
          <w:delText>Journal of Speech, Language, and Hearing Research</w:delText>
        </w:r>
        <w:r w:rsidRPr="00945A51" w:rsidDel="00322D60">
          <w:rPr>
            <w:noProof/>
          </w:rPr>
          <w:delText xml:space="preserve">, </w:delText>
        </w:r>
        <w:r w:rsidRPr="00945A51" w:rsidDel="00322D60">
          <w:rPr>
            <w:i/>
            <w:iCs/>
            <w:noProof/>
          </w:rPr>
          <w:delText>52</w:delText>
        </w:r>
        <w:r w:rsidRPr="00945A51" w:rsidDel="00322D60">
          <w:rPr>
            <w:noProof/>
          </w:rPr>
          <w:delText>, 16–30. doi:10.1044/1092-4388(2008/07-0171)</w:delText>
        </w:r>
      </w:del>
    </w:p>
    <w:p w14:paraId="58C50FBB" w14:textId="75D18B4B" w:rsidR="00945A51" w:rsidRPr="00945A51" w:rsidDel="00322D60" w:rsidRDefault="00945A51" w:rsidP="00E63AB2">
      <w:pPr>
        <w:pStyle w:val="NormalWeb"/>
        <w:spacing w:before="0" w:beforeAutospacing="0" w:after="0" w:afterAutospacing="0"/>
        <w:ind w:left="720" w:hanging="720"/>
        <w:divId w:val="1455440422"/>
        <w:rPr>
          <w:del w:id="648" w:author="tristan mahr" w:date="2015-05-04T15:54:00Z"/>
          <w:noProof/>
        </w:rPr>
      </w:pPr>
      <w:del w:id="649" w:author="tristan mahr" w:date="2015-05-04T15:54:00Z">
        <w:r w:rsidRPr="00945A51" w:rsidDel="00322D60">
          <w:rPr>
            <w:noProof/>
          </w:rPr>
          <w:delText xml:space="preserve">Rescorla, L., Mirak, J., &amp; Singh, L. (2000). Vocabulary growth in late talkers: lexical development from 2;0 to 3;0. </w:delText>
        </w:r>
        <w:r w:rsidRPr="00945A51" w:rsidDel="00322D60">
          <w:rPr>
            <w:i/>
            <w:iCs/>
            <w:noProof/>
          </w:rPr>
          <w:delText>Journal of Child Language</w:delText>
        </w:r>
        <w:r w:rsidRPr="00945A51" w:rsidDel="00322D60">
          <w:rPr>
            <w:noProof/>
          </w:rPr>
          <w:delText xml:space="preserve">, </w:delText>
        </w:r>
        <w:r w:rsidRPr="00945A51" w:rsidDel="00322D60">
          <w:rPr>
            <w:i/>
            <w:iCs/>
            <w:noProof/>
          </w:rPr>
          <w:delText>27</w:delText>
        </w:r>
        <w:r w:rsidRPr="00945A51" w:rsidDel="00322D60">
          <w:rPr>
            <w:noProof/>
          </w:rPr>
          <w:delText>, 293–311. doi:10.1017/S030500090000413X</w:delText>
        </w:r>
      </w:del>
    </w:p>
    <w:p w14:paraId="1AF969DA" w14:textId="63A2D008" w:rsidR="00945A51" w:rsidRPr="00945A51" w:rsidDel="00322D60" w:rsidRDefault="00945A51" w:rsidP="00E63AB2">
      <w:pPr>
        <w:pStyle w:val="NormalWeb"/>
        <w:spacing w:before="0" w:beforeAutospacing="0" w:after="0" w:afterAutospacing="0"/>
        <w:ind w:left="720" w:hanging="720"/>
        <w:divId w:val="1455440422"/>
        <w:rPr>
          <w:del w:id="650" w:author="tristan mahr" w:date="2015-05-04T15:54:00Z"/>
          <w:noProof/>
        </w:rPr>
      </w:pPr>
      <w:del w:id="651" w:author="tristan mahr" w:date="2015-05-04T15:54:00Z">
        <w:r w:rsidRPr="00945A51" w:rsidDel="00322D60">
          <w:rPr>
            <w:noProof/>
          </w:rPr>
          <w:delText xml:space="preserve">Schmale, R., Cristià, A., Seidl, A., &amp; Johnson, E. K. (2010). Developmental changes in infants’ ability to cope with dialect variation in word recognition. </w:delText>
        </w:r>
        <w:r w:rsidRPr="00945A51" w:rsidDel="00322D60">
          <w:rPr>
            <w:i/>
            <w:iCs/>
            <w:noProof/>
          </w:rPr>
          <w:delText>Infancy</w:delText>
        </w:r>
        <w:r w:rsidRPr="00945A51" w:rsidDel="00322D60">
          <w:rPr>
            <w:noProof/>
          </w:rPr>
          <w:delText xml:space="preserve">, </w:delText>
        </w:r>
        <w:r w:rsidRPr="00945A51" w:rsidDel="00322D60">
          <w:rPr>
            <w:i/>
            <w:iCs/>
            <w:noProof/>
          </w:rPr>
          <w:delText>15</w:delText>
        </w:r>
        <w:r w:rsidRPr="00945A51" w:rsidDel="00322D60">
          <w:rPr>
            <w:noProof/>
          </w:rPr>
          <w:delText>, 650–662. doi:10.1111/j.1532-7078.2010.00032.x</w:delText>
        </w:r>
      </w:del>
    </w:p>
    <w:p w14:paraId="6D5E9FC4" w14:textId="1C6FDF39" w:rsidR="00945A51" w:rsidRPr="00945A51" w:rsidDel="00322D60" w:rsidRDefault="00945A51" w:rsidP="00E63AB2">
      <w:pPr>
        <w:pStyle w:val="NormalWeb"/>
        <w:spacing w:before="0" w:beforeAutospacing="0" w:after="0" w:afterAutospacing="0"/>
        <w:ind w:left="720" w:hanging="720"/>
        <w:divId w:val="1455440422"/>
        <w:rPr>
          <w:del w:id="652" w:author="tristan mahr" w:date="2015-05-04T15:54:00Z"/>
          <w:noProof/>
        </w:rPr>
      </w:pPr>
      <w:del w:id="653" w:author="tristan mahr" w:date="2015-05-04T15:54:00Z">
        <w:r w:rsidRPr="00945A51" w:rsidDel="00322D60">
          <w:rPr>
            <w:noProof/>
          </w:rPr>
          <w:delText xml:space="preserve">Shipley, K. G., &amp; McAfee, J. G. (2015). </w:delText>
        </w:r>
        <w:r w:rsidRPr="00945A51" w:rsidDel="00322D60">
          <w:rPr>
            <w:i/>
            <w:iCs/>
            <w:noProof/>
          </w:rPr>
          <w:delText>Assessment in speech-language pathology: A resource manual</w:delText>
        </w:r>
        <w:r w:rsidR="00E1486A" w:rsidDel="00322D60">
          <w:rPr>
            <w:noProof/>
          </w:rPr>
          <w:delText xml:space="preserve"> (5th ed</w:delText>
        </w:r>
        <w:r w:rsidRPr="00945A51" w:rsidDel="00322D60">
          <w:rPr>
            <w:noProof/>
          </w:rPr>
          <w:delText>.). Boston: Cengage Learning.</w:delText>
        </w:r>
      </w:del>
    </w:p>
    <w:p w14:paraId="62241EA8" w14:textId="6C04CDF7" w:rsidR="00945A51" w:rsidRPr="00945A51" w:rsidDel="00322D60" w:rsidRDefault="00945A51" w:rsidP="00E63AB2">
      <w:pPr>
        <w:pStyle w:val="NormalWeb"/>
        <w:spacing w:before="0" w:beforeAutospacing="0" w:after="0" w:afterAutospacing="0"/>
        <w:ind w:left="720" w:hanging="720"/>
        <w:divId w:val="1455440422"/>
        <w:rPr>
          <w:del w:id="654" w:author="tristan mahr" w:date="2015-05-04T15:54:00Z"/>
          <w:noProof/>
        </w:rPr>
      </w:pPr>
      <w:del w:id="655" w:author="tristan mahr" w:date="2015-05-04T15:54:00Z">
        <w:r w:rsidRPr="00945A51" w:rsidDel="00322D60">
          <w:rPr>
            <w:noProof/>
          </w:rPr>
          <w:delText xml:space="preserve">Swingley, D., Pinto, J. P., &amp; Fernald, A. (1999). Continuous processing in word recognition at 24 months. </w:delText>
        </w:r>
        <w:r w:rsidRPr="00945A51" w:rsidDel="00322D60">
          <w:rPr>
            <w:i/>
            <w:iCs/>
            <w:noProof/>
          </w:rPr>
          <w:delText>Cognition</w:delText>
        </w:r>
        <w:r w:rsidRPr="00945A51" w:rsidDel="00322D60">
          <w:rPr>
            <w:noProof/>
          </w:rPr>
          <w:delText xml:space="preserve">, </w:delText>
        </w:r>
        <w:r w:rsidRPr="00945A51" w:rsidDel="00322D60">
          <w:rPr>
            <w:i/>
            <w:iCs/>
            <w:noProof/>
          </w:rPr>
          <w:delText>71</w:delText>
        </w:r>
        <w:r w:rsidRPr="00945A51" w:rsidDel="00322D60">
          <w:rPr>
            <w:noProof/>
          </w:rPr>
          <w:delText>, 73–108. doi:10.1016/S0010-0277(99)00021-9</w:delText>
        </w:r>
      </w:del>
    </w:p>
    <w:p w14:paraId="1EB907FF" w14:textId="255FCB3F" w:rsidR="00945A51" w:rsidRPr="00945A51" w:rsidDel="00322D60" w:rsidRDefault="00945A51" w:rsidP="00E63AB2">
      <w:pPr>
        <w:pStyle w:val="NormalWeb"/>
        <w:spacing w:before="0" w:beforeAutospacing="0" w:after="0" w:afterAutospacing="0"/>
        <w:ind w:left="720" w:hanging="720"/>
        <w:divId w:val="1455440422"/>
        <w:rPr>
          <w:del w:id="656" w:author="tristan mahr" w:date="2015-05-04T15:54:00Z"/>
          <w:noProof/>
        </w:rPr>
      </w:pPr>
      <w:del w:id="657" w:author="tristan mahr" w:date="2015-05-04T15:54:00Z">
        <w:r w:rsidRPr="00945A51" w:rsidDel="00322D60">
          <w:rPr>
            <w:noProof/>
          </w:rPr>
          <w:delText xml:space="preserve">Weisleder, A., &amp; Fernald, A. (2013). Talking to Children Matters: Early Language Experience Strengthens Processing and Builds Vocabulary. </w:delText>
        </w:r>
        <w:r w:rsidRPr="00945A51" w:rsidDel="00322D60">
          <w:rPr>
            <w:i/>
            <w:iCs/>
            <w:noProof/>
          </w:rPr>
          <w:delText>Psychological Science</w:delText>
        </w:r>
        <w:r w:rsidRPr="00945A51" w:rsidDel="00322D60">
          <w:rPr>
            <w:noProof/>
          </w:rPr>
          <w:delText xml:space="preserve">, </w:delText>
        </w:r>
        <w:r w:rsidR="00E1486A" w:rsidRPr="00E1486A" w:rsidDel="00322D60">
          <w:rPr>
            <w:i/>
            <w:noProof/>
          </w:rPr>
          <w:delText>24</w:delText>
        </w:r>
        <w:r w:rsidR="00E1486A" w:rsidDel="00322D60">
          <w:rPr>
            <w:noProof/>
          </w:rPr>
          <w:delText>, 2143-2152.</w:delText>
        </w:r>
        <w:r w:rsidRPr="00945A51" w:rsidDel="00322D60">
          <w:rPr>
            <w:noProof/>
          </w:rPr>
          <w:delText xml:space="preserve"> doi:10.1177/0956797613488145</w:delText>
        </w:r>
      </w:del>
    </w:p>
    <w:p w14:paraId="3B7489DE" w14:textId="56F89535" w:rsidR="00945A51" w:rsidRPr="00945A51" w:rsidDel="00322D60" w:rsidRDefault="00945A51" w:rsidP="00AB0CC4">
      <w:pPr>
        <w:pStyle w:val="NormalWeb"/>
        <w:spacing w:before="0" w:beforeAutospacing="0" w:after="0" w:afterAutospacing="0"/>
        <w:ind w:left="720" w:hanging="720"/>
        <w:divId w:val="1455440422"/>
        <w:rPr>
          <w:del w:id="658" w:author="tristan mahr" w:date="2015-05-04T15:54:00Z"/>
          <w:noProof/>
        </w:rPr>
      </w:pPr>
      <w:del w:id="659" w:author="tristan mahr" w:date="2015-05-04T15:54:00Z">
        <w:r w:rsidRPr="00945A51" w:rsidDel="00322D60">
          <w:rPr>
            <w:noProof/>
          </w:rPr>
          <w:delText xml:space="preserve">Werker, J. F., &amp; Curtin, S. (2005). PRIMIR: A developmental framework of infant speech processing. </w:delText>
        </w:r>
        <w:r w:rsidRPr="00945A51" w:rsidDel="00322D60">
          <w:rPr>
            <w:i/>
            <w:iCs/>
            <w:noProof/>
          </w:rPr>
          <w:delText>Language Learning and Development</w:delText>
        </w:r>
        <w:r w:rsidRPr="00945A51" w:rsidDel="00322D60">
          <w:rPr>
            <w:noProof/>
          </w:rPr>
          <w:delText xml:space="preserve">, </w:delText>
        </w:r>
        <w:r w:rsidRPr="00945A51" w:rsidDel="00322D60">
          <w:rPr>
            <w:i/>
            <w:iCs/>
            <w:noProof/>
          </w:rPr>
          <w:delText>1</w:delText>
        </w:r>
        <w:r w:rsidRPr="00945A51" w:rsidDel="00322D60">
          <w:rPr>
            <w:noProof/>
          </w:rPr>
          <w:delText>, 197–234. doi:10.1080/15475441.2005.9684216</w:delText>
        </w:r>
      </w:del>
    </w:p>
    <w:p w14:paraId="00D9E763" w14:textId="78C20237" w:rsidR="00945A51" w:rsidRPr="00945A51" w:rsidDel="00322D60" w:rsidRDefault="00945A51" w:rsidP="00AB0CC4">
      <w:pPr>
        <w:pStyle w:val="NormalWeb"/>
        <w:spacing w:before="0" w:beforeAutospacing="0" w:after="0" w:afterAutospacing="0"/>
        <w:ind w:left="720" w:hanging="720"/>
        <w:divId w:val="1455440422"/>
        <w:rPr>
          <w:del w:id="660" w:author="tristan mahr" w:date="2015-05-04T15:54:00Z"/>
          <w:noProof/>
        </w:rPr>
      </w:pPr>
      <w:del w:id="661" w:author="tristan mahr" w:date="2015-05-04T15:54:00Z">
        <w:r w:rsidRPr="00945A51" w:rsidDel="00322D60">
          <w:rPr>
            <w:noProof/>
          </w:rPr>
          <w:delText xml:space="preserve">Werker, J. F., Fennell, C. T., Corcoran, K. M., &amp; Stager, C. L. (2002). Infants’ ability to learn phonetically similar words: Effects of age and vocabulary size. </w:delText>
        </w:r>
        <w:r w:rsidRPr="00945A51" w:rsidDel="00322D60">
          <w:rPr>
            <w:i/>
            <w:iCs/>
            <w:noProof/>
          </w:rPr>
          <w:delText>Infancy</w:delText>
        </w:r>
        <w:r w:rsidRPr="00945A51" w:rsidDel="00322D60">
          <w:rPr>
            <w:noProof/>
          </w:rPr>
          <w:delText xml:space="preserve">, </w:delText>
        </w:r>
        <w:r w:rsidRPr="00945A51" w:rsidDel="00322D60">
          <w:rPr>
            <w:i/>
            <w:iCs/>
            <w:noProof/>
          </w:rPr>
          <w:delText>3</w:delText>
        </w:r>
        <w:r w:rsidRPr="00945A51" w:rsidDel="00322D60">
          <w:rPr>
            <w:noProof/>
          </w:rPr>
          <w:delText>, 239–273. doi:10.1207/15250000252828226</w:delText>
        </w:r>
      </w:del>
    </w:p>
    <w:p w14:paraId="720027E9" w14:textId="22851822" w:rsidR="00AB0CC4" w:rsidRPr="00AB0CC4" w:rsidDel="00322D60" w:rsidRDefault="00945A51" w:rsidP="00AB0CC4">
      <w:pPr>
        <w:pStyle w:val="NormalWeb"/>
        <w:spacing w:before="0" w:beforeAutospacing="0" w:after="0" w:afterAutospacing="0"/>
        <w:ind w:left="480" w:hanging="480"/>
        <w:divId w:val="1139688043"/>
        <w:rPr>
          <w:del w:id="662" w:author="tristan mahr" w:date="2015-05-04T15:54:00Z"/>
          <w:rFonts w:eastAsiaTheme="minorEastAsia"/>
          <w:noProof/>
        </w:rPr>
      </w:pPr>
      <w:del w:id="663" w:author="tristan mahr" w:date="2015-05-04T15:54:00Z">
        <w:r w:rsidRPr="00945A51" w:rsidDel="00322D60">
          <w:rPr>
            <w:noProof/>
          </w:rPr>
          <w:delText>Williams, K. T. (2007). Expressive Vocabulary Test (2nd Edition). Minneapolis, MN: Pearson Assessments.</w:delText>
        </w:r>
      </w:del>
    </w:p>
    <w:p w14:paraId="428E7D5B" w14:textId="66FB8540" w:rsidR="00945A51" w:rsidRPr="00945A51" w:rsidDel="00322D60" w:rsidRDefault="00945A51" w:rsidP="00E63AB2">
      <w:pPr>
        <w:pStyle w:val="NormalWeb"/>
        <w:spacing w:before="0" w:beforeAutospacing="0" w:after="0" w:afterAutospacing="0"/>
        <w:ind w:left="720" w:hanging="720"/>
        <w:divId w:val="1455440422"/>
        <w:rPr>
          <w:del w:id="664" w:author="tristan mahr" w:date="2015-05-04T15:54:00Z"/>
          <w:noProof/>
        </w:rPr>
      </w:pPr>
    </w:p>
    <w:p w14:paraId="39C3B361" w14:textId="18329808" w:rsidR="00F72060" w:rsidRPr="00E3031A" w:rsidRDefault="00F72060" w:rsidP="00945A51">
      <w:pPr>
        <w:pStyle w:val="NormalWeb"/>
        <w:ind w:left="480" w:hanging="480"/>
        <w:divId w:val="1978797009"/>
        <w:rPr>
          <w:szCs w:val="24"/>
        </w:rPr>
      </w:pPr>
    </w:p>
    <w:sectPr w:rsidR="00F72060" w:rsidRPr="00E3031A">
      <w:headerReference w:type="default" r:id="rId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tristan mahr" w:date="2015-04-18T09:17:00Z" w:initials="tm">
    <w:p w14:paraId="344AFB9A" w14:textId="306CA336" w:rsidR="002632F5" w:rsidRDefault="002632F5" w:rsidP="00DE4FD8">
      <w:pPr>
        <w:pStyle w:val="CommentText"/>
        <w:ind w:left="720"/>
      </w:pPr>
      <w:r>
        <w:rPr>
          <w:rStyle w:val="CommentReference"/>
        </w:rPr>
        <w:annotationRef/>
      </w:r>
      <w:r>
        <w:t>The entire manuscript, including notes and references, should be typed double-spaced on 8.5 x 11" or A4 paper, with margins set to accommodate approximately 70 characters per line and 25 lines per page. Manuscript pages should be numbered consecutively. Each element of the article should begin on a new page and should be arranged as follows: title page (title, short title, author's full name, affiliation, and mailing address), abstract, text, appendices, acknowledgments, notes, references, tables and figures.</w:t>
      </w:r>
    </w:p>
  </w:comment>
  <w:comment w:id="9" w:author="tristan mahr" w:date="2015-04-18T09:23:00Z" w:initials="tm">
    <w:p w14:paraId="7F7626AE" w14:textId="5FA23609" w:rsidR="002632F5" w:rsidRDefault="002632F5" w:rsidP="00DE4FD8">
      <w:pPr>
        <w:pStyle w:val="CommentText"/>
        <w:ind w:left="720"/>
      </w:pPr>
      <w:r>
        <w:rPr>
          <w:rStyle w:val="CommentReference"/>
        </w:rPr>
        <w:annotationRef/>
      </w:r>
      <w:r>
        <w:t>A title should be given for each article. An auxiliary short title should be given for any article whose title exceeds 50 characters.</w:t>
      </w:r>
    </w:p>
    <w:p w14:paraId="443182CC" w14:textId="3961E479" w:rsidR="002632F5" w:rsidRDefault="002632F5" w:rsidP="008B43E3">
      <w:pPr>
        <w:pStyle w:val="CommentText"/>
      </w:pPr>
    </w:p>
    <w:p w14:paraId="7B86BC50" w14:textId="4B1A1B56" w:rsidR="002632F5" w:rsidRDefault="002632F5" w:rsidP="008B43E3">
      <w:pPr>
        <w:pStyle w:val="CommentText"/>
      </w:pPr>
      <w:r>
        <w:t>APA manual calls the short title a “Running Head”. This one gets us to 47 characters (including spaces).</w:t>
      </w:r>
    </w:p>
  </w:comment>
  <w:comment w:id="16" w:author="tristan mahr" w:date="2015-04-18T09:32:00Z" w:initials="tm">
    <w:p w14:paraId="273C2FB4" w14:textId="027EF171" w:rsidR="002632F5" w:rsidRDefault="002632F5" w:rsidP="000A6B20">
      <w:pPr>
        <w:pStyle w:val="CommentText"/>
        <w:ind w:left="720"/>
      </w:pPr>
      <w:r>
        <w:rPr>
          <w:rStyle w:val="CommentReference"/>
        </w:rPr>
        <w:annotationRef/>
      </w:r>
      <w:r>
        <w:t>With respect to anonymization, please refer to your own work as you do any other work (i.e., do not replace your name with 'author'). Please also do the following: - Make sure that the author names do not appear on the title page; - Do not use first-person pronouns when discussing your previous cited work; - At this point, you should remove your acknowledgments section from the manuscript; and - Any references to locations (e.g., where the research was conducted) that might reveal your identity should be replaced with "[removed for review]".</w:t>
      </w:r>
    </w:p>
    <w:p w14:paraId="557D454F" w14:textId="77777777" w:rsidR="002632F5" w:rsidRDefault="002632F5" w:rsidP="000A6B20">
      <w:pPr>
        <w:pStyle w:val="CommentText"/>
        <w:ind w:left="720"/>
      </w:pPr>
    </w:p>
    <w:p w14:paraId="41D8BC12" w14:textId="35C93235" w:rsidR="002632F5" w:rsidRDefault="002632F5" w:rsidP="000A6B20">
      <w:pPr>
        <w:pStyle w:val="CommentText"/>
      </w:pPr>
      <w:r>
        <w:t>Something to do down the line.</w:t>
      </w:r>
    </w:p>
  </w:comment>
  <w:comment w:id="127" w:author="Jan Edwards" w:date="2015-04-09T13:14:00Z" w:initials="JE">
    <w:p w14:paraId="3C768808" w14:textId="77931FEB" w:rsidR="002632F5" w:rsidRDefault="002632F5">
      <w:pPr>
        <w:pStyle w:val="CommentText"/>
      </w:pPr>
      <w:r>
        <w:rPr>
          <w:rStyle w:val="CommentReference"/>
        </w:rPr>
        <w:annotationRef/>
      </w:r>
      <w:r>
        <w:t>We should check this. I took it from the MP paper.</w:t>
      </w:r>
    </w:p>
  </w:comment>
  <w:comment w:id="128" w:author="tristan mahr" w:date="2015-04-28T10:45:00Z" w:initials="tm">
    <w:p w14:paraId="52764522" w14:textId="61682704" w:rsidR="002632F5" w:rsidRDefault="002632F5" w:rsidP="005D1E08">
      <w:pPr>
        <w:pStyle w:val="CommentText"/>
      </w:pPr>
      <w:r>
        <w:t>We didn’t track the onset time of the attention-getter in Eprime back in the days in experiment one. We hard-coded these AttentionOnset to be equal to target end plus 1,000 ms. Cannot offer a hard confirmation unless I open Eprime.</w:t>
      </w:r>
    </w:p>
  </w:comment>
  <w:comment w:id="129" w:author="tristan mahr" w:date="2015-04-28T10:53:00Z" w:initials="tm">
    <w:p w14:paraId="7932B907" w14:textId="346D04A9" w:rsidR="002632F5" w:rsidRDefault="002632F5">
      <w:pPr>
        <w:pStyle w:val="CommentText"/>
      </w:pPr>
      <w:r>
        <w:rPr>
          <w:rStyle w:val="CommentReference"/>
        </w:rPr>
        <w:annotationRef/>
      </w:r>
      <w:r>
        <w:t xml:space="preserve">Cannot confirm yet for Experiment 2. I think TargetDuration was not correctly coded in some AAE experiments. Need to check. </w:t>
      </w:r>
    </w:p>
  </w:comment>
  <w:comment w:id="277" w:author="tristan mahr" w:date="2015-04-28T09:58:00Z" w:initials="tm">
    <w:p w14:paraId="78B0F61A" w14:textId="6A4676E6" w:rsidR="002632F5" w:rsidRDefault="002632F5">
      <w:pPr>
        <w:pStyle w:val="CommentText"/>
      </w:pPr>
      <w:r>
        <w:rPr>
          <w:rStyle w:val="CommentReference"/>
        </w:rPr>
        <w:annotationRef/>
      </w:r>
      <w:r>
        <w:t>A quadratic relationship is not an exponential. Polynomials are fundamentally different from exponentials. This sentence, which describes how the effect of Mat Ed varies as Mat Ed increases, already describes the non-linear relationship.</w:t>
      </w:r>
    </w:p>
  </w:comment>
  <w:comment w:id="279" w:author="Franzo Law II" w:date="2015-04-28T18:04:00Z" w:initials="FL">
    <w:p w14:paraId="3FE0C855" w14:textId="4D080D58" w:rsidR="002632F5" w:rsidRDefault="002632F5">
      <w:pPr>
        <w:pStyle w:val="CommentText"/>
      </w:pPr>
      <w:r>
        <w:rPr>
          <w:rStyle w:val="CommentReference"/>
        </w:rPr>
        <w:annotationRef/>
      </w:r>
      <w:r>
        <w:t>An exponential relation is not necessarily quadratic, but a quadratic is necessarily exponential, in that there is an exponent (the superscript).</w:t>
      </w:r>
    </w:p>
    <w:p w14:paraId="48F4C462" w14:textId="77777777" w:rsidR="002632F5" w:rsidRDefault="002632F5">
      <w:pPr>
        <w:pStyle w:val="CommentText"/>
      </w:pPr>
    </w:p>
    <w:p w14:paraId="711EAE27" w14:textId="2AA40466" w:rsidR="002632F5" w:rsidRDefault="002632F5">
      <w:pPr>
        <w:pStyle w:val="CommentText"/>
      </w:pPr>
      <w:r>
        <w:t>I’m not clear on the  issue about “exponentially”</w:t>
      </w:r>
      <w:proofErr w:type="gramStart"/>
      <w:r>
        <w:t xml:space="preserve">.  </w:t>
      </w:r>
      <w:proofErr w:type="gramEnd"/>
      <w:r>
        <w:t>It seems common to me to talk about anything that is curvilinear as having an exponential relationship.</w:t>
      </w:r>
    </w:p>
    <w:p w14:paraId="2BAABFB0" w14:textId="77777777" w:rsidR="002632F5" w:rsidRDefault="002632F5">
      <w:pPr>
        <w:pStyle w:val="CommentText"/>
      </w:pPr>
    </w:p>
    <w:p w14:paraId="50888074" w14:textId="714999AA" w:rsidR="002632F5" w:rsidRDefault="002632F5">
      <w:pPr>
        <w:pStyle w:val="CommentText"/>
      </w:pPr>
      <w:r>
        <w:t>I did a bit of reading.  Is my definition too general, and is jarring for calculus?  I dunno.</w:t>
      </w:r>
    </w:p>
    <w:p w14:paraId="2F98FC14" w14:textId="77777777" w:rsidR="002632F5" w:rsidRDefault="002632F5">
      <w:pPr>
        <w:pStyle w:val="CommentText"/>
      </w:pPr>
    </w:p>
    <w:p w14:paraId="1B0B65B5" w14:textId="30CA2BE0" w:rsidR="002632F5" w:rsidRDefault="002632F5">
      <w:pPr>
        <w:pStyle w:val="CommentText"/>
      </w:pPr>
      <w:r>
        <w:t>You mention that the sentence already describes a non-linear relationship, but I was trying to add explicit verbiage to explain what I meant but a quadratic relationship, or how one would interpret a quadratic relationship.</w:t>
      </w:r>
    </w:p>
  </w:comment>
  <w:comment w:id="305" w:author="Jan Edwards" w:date="2015-04-30T12:54:00Z" w:initials="JE">
    <w:p w14:paraId="42568C76" w14:textId="6DB0BA8F" w:rsidR="002632F5" w:rsidRDefault="002632F5">
      <w:pPr>
        <w:pStyle w:val="CommentText"/>
      </w:pPr>
      <w:r>
        <w:rPr>
          <w:rStyle w:val="CommentReference"/>
        </w:rPr>
        <w:annotationRef/>
      </w:r>
      <w:r>
        <w:t>Is this subscript correct?</w:t>
      </w:r>
    </w:p>
  </w:comment>
  <w:comment w:id="318" w:author="Jan Edwards" w:date="2015-04-30T12:54:00Z" w:initials="JE">
    <w:p w14:paraId="2800DEF4" w14:textId="7FC4F777" w:rsidR="002632F5" w:rsidRDefault="002632F5">
      <w:pPr>
        <w:pStyle w:val="CommentText"/>
      </w:pPr>
      <w:r>
        <w:rPr>
          <w:rStyle w:val="CommentReference"/>
        </w:rPr>
        <w:annotationRef/>
      </w:r>
      <w:r>
        <w:t>Did not round this to two decimal places because then it will be .05.</w:t>
      </w:r>
    </w:p>
  </w:comment>
  <w:comment w:id="352" w:author="Jan Edwards" w:date="2015-04-30T14:42:00Z" w:initials="JE">
    <w:p w14:paraId="3E2CC355" w14:textId="2ECA758B" w:rsidR="002632F5" w:rsidRDefault="002632F5">
      <w:pPr>
        <w:pStyle w:val="CommentText"/>
      </w:pPr>
      <w:r>
        <w:rPr>
          <w:rStyle w:val="CommentReference"/>
        </w:rPr>
        <w:annotationRef/>
      </w:r>
      <w:r>
        <w:t xml:space="preserve">Added and then deleted because we are over the word count: </w:t>
      </w:r>
      <w:r>
        <w:rPr>
          <w:szCs w:val="24"/>
        </w:rPr>
        <w:t>If vocabulary size were divided into a bottom, middle, and top third based on the distribution of growth score values for the EVT-2 of participants in Experiment 2, then only four of the 37 children in Experiment 1 – in contrast to 20 of the 60 children in Experiment 2 – would fall into the lowest third of EVT-2 growth score values.</w:t>
      </w:r>
    </w:p>
  </w:comment>
  <w:comment w:id="412" w:author="Jan Edwards" w:date="2015-04-30T14:57:00Z" w:initials="JE">
    <w:p w14:paraId="7CF9277A" w14:textId="1A5D597A" w:rsidR="002632F5" w:rsidRDefault="002632F5">
      <w:pPr>
        <w:pStyle w:val="CommentText"/>
      </w:pPr>
      <w:r>
        <w:rPr>
          <w:rStyle w:val="CommentReference"/>
        </w:rPr>
        <w:annotationRef/>
      </w:r>
      <w:r>
        <w:t>Should tables be double-spaced?</w:t>
      </w:r>
    </w:p>
  </w:comment>
  <w:comment w:id="485" w:author="tristan mahr" w:date="2015-04-18T15:14:00Z" w:initials="tm">
    <w:p w14:paraId="6AEF4C06" w14:textId="4F6293F0" w:rsidR="002632F5" w:rsidRDefault="002632F5">
      <w:pPr>
        <w:pStyle w:val="CommentText"/>
      </w:pPr>
      <w:r>
        <w:rPr>
          <w:rStyle w:val="CommentReference"/>
        </w:rPr>
        <w:annotationRef/>
      </w:r>
      <w:r>
        <w:t>Created a cross-reference here to dynamically update the page number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4AFB9A" w15:done="0"/>
  <w15:commentEx w15:paraId="7B86BC50" w15:done="0"/>
  <w15:commentEx w15:paraId="41D8BC12" w15:done="0"/>
  <w15:commentEx w15:paraId="3C768808" w15:done="0"/>
  <w15:commentEx w15:paraId="52764522" w15:paraIdParent="3C768808" w15:done="0"/>
  <w15:commentEx w15:paraId="7932B907" w15:paraIdParent="3C768808" w15:done="0"/>
  <w15:commentEx w15:paraId="78B0F61A" w15:done="0"/>
  <w15:commentEx w15:paraId="1B0B65B5" w15:done="0"/>
  <w15:commentEx w15:paraId="42568C76" w15:done="0"/>
  <w15:commentEx w15:paraId="2800DEF4" w15:done="0"/>
  <w15:commentEx w15:paraId="3E2CC355" w15:done="0"/>
  <w15:commentEx w15:paraId="7CF9277A" w15:done="0"/>
  <w15:commentEx w15:paraId="6AEF4C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A45437" w14:textId="77777777" w:rsidR="00E74CFC" w:rsidRDefault="00E74CFC">
      <w:r>
        <w:separator/>
      </w:r>
    </w:p>
    <w:p w14:paraId="3B3F81F8" w14:textId="77777777" w:rsidR="00E74CFC" w:rsidRDefault="00E74CFC"/>
  </w:endnote>
  <w:endnote w:type="continuationSeparator" w:id="0">
    <w:p w14:paraId="0F9945F2" w14:textId="77777777" w:rsidR="00E74CFC" w:rsidRDefault="00E74CFC">
      <w:r>
        <w:continuationSeparator/>
      </w:r>
    </w:p>
    <w:p w14:paraId="061D0CF7" w14:textId="77777777" w:rsidR="00E74CFC" w:rsidRDefault="00E74CFC"/>
  </w:endnote>
  <w:endnote w:type="continuationNotice" w:id="1">
    <w:p w14:paraId="0F3532B9" w14:textId="77777777" w:rsidR="00E74CFC" w:rsidRDefault="00E74CFC">
      <w:pPr>
        <w:spacing w:line="240" w:lineRule="auto"/>
      </w:pPr>
    </w:p>
    <w:p w14:paraId="06E7A1ED" w14:textId="77777777" w:rsidR="00E74CFC" w:rsidRDefault="00E74C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9992D" w14:textId="77777777" w:rsidR="002632F5" w:rsidRDefault="002632F5" w:rsidP="00E3031A">
    <w:pPr>
      <w:pStyle w:val="Comp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D46D2" w14:textId="77777777" w:rsidR="00E74CFC" w:rsidRDefault="00E74CFC">
      <w:r>
        <w:separator/>
      </w:r>
    </w:p>
    <w:p w14:paraId="5642AA3F" w14:textId="77777777" w:rsidR="00E74CFC" w:rsidRDefault="00E74CFC"/>
  </w:footnote>
  <w:footnote w:type="continuationSeparator" w:id="0">
    <w:p w14:paraId="0D63FBB7" w14:textId="77777777" w:rsidR="00E74CFC" w:rsidRDefault="00E74CFC">
      <w:r>
        <w:continuationSeparator/>
      </w:r>
    </w:p>
    <w:p w14:paraId="4FBC4909" w14:textId="77777777" w:rsidR="00E74CFC" w:rsidRDefault="00E74CFC"/>
  </w:footnote>
  <w:footnote w:type="continuationNotice" w:id="1">
    <w:p w14:paraId="2109BEE0" w14:textId="77777777" w:rsidR="00E74CFC" w:rsidRDefault="00E74CFC">
      <w:pPr>
        <w:spacing w:line="240" w:lineRule="auto"/>
      </w:pPr>
    </w:p>
    <w:p w14:paraId="0DEC6E5F" w14:textId="77777777" w:rsidR="00E74CFC" w:rsidRDefault="00E74CF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04373" w14:textId="77777777" w:rsidR="002632F5" w:rsidRDefault="002632F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A88233" w14:textId="77777777" w:rsidR="002632F5" w:rsidRDefault="002632F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D6F1F" w14:textId="1AF1A81F" w:rsidR="002632F5" w:rsidRDefault="002632F5" w:rsidP="00E3031A">
    <w:pPr>
      <w:pStyle w:val="Compact"/>
    </w:pPr>
    <w:r w:rsidRPr="00980798">
      <w:t>R</w:t>
    </w:r>
    <w:r w:rsidRPr="00E3031A">
      <w:t>unning head: Vocabulary and word recognition in preschoolers</w:t>
    </w:r>
    <w:r w:rsidRPr="00E3031A">
      <w:rPr>
        <w:rStyle w:val="CommentReference"/>
        <w:sz w:val="24"/>
        <w:szCs w:val="24"/>
      </w:rPr>
      <w:annotationRef/>
    </w:r>
    <w:r w:rsidRPr="00E3031A">
      <w:ptab w:relativeTo="margin" w:alignment="right" w:leader="none"/>
    </w:r>
    <w:sdt>
      <w:sdtPr>
        <w:id w:val="-1261750215"/>
        <w:docPartObj>
          <w:docPartGallery w:val="Page Numbers (Top of Page)"/>
          <w:docPartUnique/>
        </w:docPartObj>
      </w:sdtPr>
      <w:sdtEndPr/>
      <w:sdtContent>
        <w:r w:rsidRPr="00E3031A">
          <w:fldChar w:fldCharType="begin"/>
        </w:r>
        <w:r w:rsidRPr="00E3031A">
          <w:instrText xml:space="preserve"> PAGE   \* MERGEFORMAT </w:instrText>
        </w:r>
        <w:r w:rsidRPr="00E3031A">
          <w:fldChar w:fldCharType="separate"/>
        </w:r>
        <w:r>
          <w:rPr>
            <w:noProof/>
          </w:rPr>
          <w:t>3</w:t>
        </w:r>
        <w:r w:rsidRPr="00E3031A">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E6033" w14:textId="2BEC2FC0" w:rsidR="002632F5" w:rsidRPr="00872163" w:rsidRDefault="002632F5" w:rsidP="00E3031A">
    <w:pPr>
      <w:pStyle w:val="Compact"/>
    </w:pPr>
    <w:r w:rsidRPr="00611923">
      <w:rPr>
        <w:rFonts w:cs="Times New Roman"/>
      </w:rPr>
      <w:t>R</w:t>
    </w:r>
    <w:r w:rsidRPr="008C2475">
      <w:rPr>
        <w:rFonts w:cs="Times New Roman"/>
      </w:rPr>
      <w:t>unning head: Vocabulary and word recognition in preschoolers</w:t>
    </w:r>
    <w:r w:rsidRPr="008C2475">
      <w:rPr>
        <w:rStyle w:val="CommentReference"/>
        <w:rFonts w:cs="Times New Roman"/>
        <w:sz w:val="24"/>
        <w:szCs w:val="24"/>
      </w:rPr>
      <w:annotationRef/>
    </w:r>
    <w:r w:rsidRPr="008C2475">
      <w:rPr>
        <w:rFonts w:cs="Times New Roman"/>
      </w:rPr>
      <w:ptab w:relativeTo="margin" w:alignment="right" w:leader="none"/>
    </w:r>
    <w:sdt>
      <w:sdtPr>
        <w:rPr>
          <w:rFonts w:cs="Times New Roman"/>
        </w:rPr>
        <w:id w:val="-1945919052"/>
        <w:docPartObj>
          <w:docPartGallery w:val="Page Numbers (Top of Page)"/>
          <w:docPartUnique/>
        </w:docPartObj>
      </w:sdtPr>
      <w:sdtEndPr>
        <w:rPr>
          <w:noProof/>
        </w:rPr>
      </w:sdtEndPr>
      <w:sdtContent>
        <w:r w:rsidRPr="008C2475">
          <w:rPr>
            <w:rFonts w:cs="Times New Roman"/>
          </w:rPr>
          <w:fldChar w:fldCharType="begin"/>
        </w:r>
        <w:r w:rsidRPr="008C2475">
          <w:rPr>
            <w:rFonts w:cs="Times New Roman"/>
          </w:rPr>
          <w:instrText xml:space="preserve"> PAGE   \* MERGEFORMAT </w:instrText>
        </w:r>
        <w:r w:rsidRPr="008C2475">
          <w:rPr>
            <w:rFonts w:cs="Times New Roman"/>
          </w:rPr>
          <w:fldChar w:fldCharType="separate"/>
        </w:r>
        <w:r w:rsidR="00322D60" w:rsidRPr="00322D60">
          <w:rPr>
            <w:noProof/>
          </w:rPr>
          <w:t>2</w:t>
        </w:r>
        <w:r w:rsidRPr="008C2475">
          <w:rPr>
            <w:rFonts w:cs="Times New Roman"/>
            <w:noProof/>
          </w:rPr>
          <w:fldChar w:fldCharType="end"/>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EEC8B" w14:textId="09100A7F" w:rsidR="002632F5" w:rsidRDefault="002632F5" w:rsidP="00E3031A">
    <w:pPr>
      <w:pStyle w:val="Compact"/>
    </w:pPr>
    <w:del w:id="665" w:author="tristan mahr" w:date="2015-05-04T15:54:00Z">
      <w:r w:rsidRPr="00980798" w:rsidDel="00322D60">
        <w:delText>R</w:delText>
      </w:r>
      <w:r w:rsidRPr="00872163" w:rsidDel="00322D60">
        <w:delText>unning head: Vocabulary and word recognition in preschoolers</w:delText>
      </w:r>
      <w:r w:rsidRPr="00872163" w:rsidDel="00322D60">
        <w:rPr>
          <w:rStyle w:val="CommentReference"/>
          <w:sz w:val="24"/>
          <w:szCs w:val="24"/>
        </w:rPr>
        <w:annotationRef/>
      </w:r>
      <w:r w:rsidRPr="00872163" w:rsidDel="00322D60">
        <w:ptab w:relativeTo="margin" w:alignment="right" w:leader="none"/>
      </w:r>
    </w:del>
    <w:customXmlDelRangeStart w:id="666" w:author="tristan mahr" w:date="2015-05-04T15:54:00Z"/>
    <w:sdt>
      <w:sdtPr>
        <w:id w:val="-244885495"/>
        <w:docPartObj>
          <w:docPartGallery w:val="Page Numbers (Top of Page)"/>
          <w:docPartUnique/>
        </w:docPartObj>
      </w:sdtPr>
      <w:sdtEndPr/>
      <w:sdtContent>
        <w:customXmlDelRangeEnd w:id="666"/>
        <w:del w:id="667" w:author="tristan mahr" w:date="2015-05-04T15:54:00Z">
          <w:r w:rsidRPr="00872163" w:rsidDel="00322D60">
            <w:fldChar w:fldCharType="begin"/>
          </w:r>
          <w:r w:rsidRPr="00872163" w:rsidDel="00322D60">
            <w:delInstrText xml:space="preserve"> PAGE   \* MERGEFORMAT </w:delInstrText>
          </w:r>
          <w:r w:rsidRPr="00872163" w:rsidDel="00322D60">
            <w:fldChar w:fldCharType="separate"/>
          </w:r>
          <w:r w:rsidR="00322D60" w:rsidDel="00322D60">
            <w:rPr>
              <w:noProof/>
            </w:rPr>
            <w:delText>1</w:delText>
          </w:r>
          <w:r w:rsidRPr="00872163" w:rsidDel="00322D60">
            <w:fldChar w:fldCharType="end"/>
          </w:r>
        </w:del>
        <w:customXmlDelRangeStart w:id="668" w:author="tristan mahr" w:date="2015-05-04T15:54:00Z"/>
      </w:sdtContent>
    </w:sdt>
    <w:customXmlDelRangeEnd w:id="668"/>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DF08722"/>
    <w:lvl w:ilvl="0">
      <w:start w:val="1"/>
      <w:numFmt w:val="decimal"/>
      <w:lvlText w:val="%1."/>
      <w:lvlJc w:val="left"/>
      <w:pPr>
        <w:tabs>
          <w:tab w:val="num" w:pos="1800"/>
        </w:tabs>
        <w:ind w:left="1800" w:hanging="360"/>
      </w:pPr>
    </w:lvl>
  </w:abstractNum>
  <w:abstractNum w:abstractNumId="1">
    <w:nsid w:val="FFFFFF7D"/>
    <w:multiLevelType w:val="singleLevel"/>
    <w:tmpl w:val="E8A8358C"/>
    <w:lvl w:ilvl="0">
      <w:start w:val="1"/>
      <w:numFmt w:val="decimal"/>
      <w:lvlText w:val="%1."/>
      <w:lvlJc w:val="left"/>
      <w:pPr>
        <w:tabs>
          <w:tab w:val="num" w:pos="1440"/>
        </w:tabs>
        <w:ind w:left="1440" w:hanging="360"/>
      </w:pPr>
    </w:lvl>
  </w:abstractNum>
  <w:abstractNum w:abstractNumId="2">
    <w:nsid w:val="FFFFFF7E"/>
    <w:multiLevelType w:val="singleLevel"/>
    <w:tmpl w:val="32404D7E"/>
    <w:lvl w:ilvl="0">
      <w:start w:val="1"/>
      <w:numFmt w:val="decimal"/>
      <w:lvlText w:val="%1."/>
      <w:lvlJc w:val="left"/>
      <w:pPr>
        <w:tabs>
          <w:tab w:val="num" w:pos="1080"/>
        </w:tabs>
        <w:ind w:left="1080" w:hanging="360"/>
      </w:pPr>
    </w:lvl>
  </w:abstractNum>
  <w:abstractNum w:abstractNumId="3">
    <w:nsid w:val="FFFFFF7F"/>
    <w:multiLevelType w:val="singleLevel"/>
    <w:tmpl w:val="CC16DE1A"/>
    <w:lvl w:ilvl="0">
      <w:start w:val="1"/>
      <w:numFmt w:val="decimal"/>
      <w:lvlText w:val="%1."/>
      <w:lvlJc w:val="left"/>
      <w:pPr>
        <w:tabs>
          <w:tab w:val="num" w:pos="720"/>
        </w:tabs>
        <w:ind w:left="720" w:hanging="360"/>
      </w:pPr>
    </w:lvl>
  </w:abstractNum>
  <w:abstractNum w:abstractNumId="4">
    <w:nsid w:val="FFFFFF80"/>
    <w:multiLevelType w:val="singleLevel"/>
    <w:tmpl w:val="B2448B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EB4C5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3F2586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4D2D90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8F45DE6"/>
    <w:lvl w:ilvl="0">
      <w:start w:val="1"/>
      <w:numFmt w:val="decimal"/>
      <w:lvlText w:val="%1."/>
      <w:lvlJc w:val="left"/>
      <w:pPr>
        <w:tabs>
          <w:tab w:val="num" w:pos="360"/>
        </w:tabs>
        <w:ind w:left="360" w:hanging="360"/>
      </w:pPr>
    </w:lvl>
  </w:abstractNum>
  <w:abstractNum w:abstractNumId="9">
    <w:nsid w:val="FFFFFF89"/>
    <w:multiLevelType w:val="singleLevel"/>
    <w:tmpl w:val="9A1EFCD6"/>
    <w:lvl w:ilvl="0">
      <w:start w:val="1"/>
      <w:numFmt w:val="bullet"/>
      <w:lvlText w:val=""/>
      <w:lvlJc w:val="left"/>
      <w:pPr>
        <w:tabs>
          <w:tab w:val="num" w:pos="360"/>
        </w:tabs>
        <w:ind w:left="360" w:hanging="360"/>
      </w:pPr>
      <w:rPr>
        <w:rFonts w:ascii="Symbol" w:hAnsi="Symbol" w:hint="default"/>
      </w:rPr>
    </w:lvl>
  </w:abstractNum>
  <w:abstractNum w:abstractNumId="10">
    <w:nsid w:val="03073FFC"/>
    <w:multiLevelType w:val="hybridMultilevel"/>
    <w:tmpl w:val="88E41E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349325D"/>
    <w:multiLevelType w:val="singleLevel"/>
    <w:tmpl w:val="9A1CD306"/>
    <w:lvl w:ilvl="0">
      <w:start w:val="1"/>
      <w:numFmt w:val="bullet"/>
      <w:lvlText w:val=""/>
      <w:lvlJc w:val="left"/>
      <w:pPr>
        <w:tabs>
          <w:tab w:val="left" w:pos="0"/>
        </w:tabs>
        <w:ind w:left="1800" w:hanging="360"/>
      </w:pPr>
      <w:rPr>
        <w:rFonts w:ascii="Symbol" w:hAnsi="Symbol" w:hint="default"/>
      </w:rPr>
    </w:lvl>
  </w:abstractNum>
  <w:abstractNum w:abstractNumId="12">
    <w:nsid w:val="04B535D9"/>
    <w:multiLevelType w:val="singleLevel"/>
    <w:tmpl w:val="04090001"/>
    <w:lvl w:ilvl="0">
      <w:start w:val="1"/>
      <w:numFmt w:val="bullet"/>
      <w:lvlText w:val=""/>
      <w:lvlJc w:val="left"/>
      <w:pPr>
        <w:tabs>
          <w:tab w:val="left" w:pos="0"/>
        </w:tabs>
        <w:ind w:left="720" w:hanging="360"/>
      </w:pPr>
      <w:rPr>
        <w:rFonts w:ascii="Symbol" w:hAnsi="Symbol" w:hint="default"/>
      </w:rPr>
    </w:lvl>
  </w:abstractNum>
  <w:abstractNum w:abstractNumId="13">
    <w:nsid w:val="0764403E"/>
    <w:multiLevelType w:val="hybridMultilevel"/>
    <w:tmpl w:val="AFC0F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8683934"/>
    <w:multiLevelType w:val="hybridMultilevel"/>
    <w:tmpl w:val="9F4CD31A"/>
    <w:lvl w:ilvl="0" w:tplc="035A06F0">
      <w:start w:val="1"/>
      <w:numFmt w:val="decimal"/>
      <w:lvlText w:val="%1."/>
      <w:lvlJc w:val="left"/>
      <w:pPr>
        <w:ind w:left="720" w:hanging="360"/>
      </w:pPr>
      <w:rPr>
        <w:rFonts w:hint="default"/>
      </w:rPr>
    </w:lvl>
    <w:lvl w:ilvl="1" w:tplc="89CCDDEE">
      <w:start w:val="1"/>
      <w:numFmt w:val="lowerLetter"/>
      <w:lvlText w:val="%2."/>
      <w:lvlJc w:val="left"/>
      <w:pPr>
        <w:ind w:left="1440" w:hanging="360"/>
      </w:pPr>
    </w:lvl>
    <w:lvl w:ilvl="2" w:tplc="8C46C772">
      <w:start w:val="1"/>
      <w:numFmt w:val="lowerRoman"/>
      <w:lvlText w:val="%3."/>
      <w:lvlJc w:val="right"/>
      <w:pPr>
        <w:ind w:left="2160" w:hanging="180"/>
      </w:pPr>
    </w:lvl>
    <w:lvl w:ilvl="3" w:tplc="F8A45172">
      <w:start w:val="1"/>
      <w:numFmt w:val="decimal"/>
      <w:lvlText w:val="%4."/>
      <w:lvlJc w:val="left"/>
      <w:pPr>
        <w:ind w:left="2880" w:hanging="360"/>
      </w:pPr>
    </w:lvl>
    <w:lvl w:ilvl="4" w:tplc="164CA454">
      <w:start w:val="1"/>
      <w:numFmt w:val="lowerLetter"/>
      <w:lvlText w:val="%5."/>
      <w:lvlJc w:val="left"/>
      <w:pPr>
        <w:ind w:left="3600" w:hanging="360"/>
      </w:pPr>
    </w:lvl>
    <w:lvl w:ilvl="5" w:tplc="98B6ED40">
      <w:start w:val="1"/>
      <w:numFmt w:val="lowerRoman"/>
      <w:lvlText w:val="%6."/>
      <w:lvlJc w:val="right"/>
      <w:pPr>
        <w:ind w:left="4320" w:hanging="180"/>
      </w:pPr>
    </w:lvl>
    <w:lvl w:ilvl="6" w:tplc="6780FB12">
      <w:start w:val="1"/>
      <w:numFmt w:val="decimal"/>
      <w:lvlText w:val="%7."/>
      <w:lvlJc w:val="left"/>
      <w:pPr>
        <w:ind w:left="5040" w:hanging="360"/>
      </w:pPr>
    </w:lvl>
    <w:lvl w:ilvl="7" w:tplc="ADBED88A">
      <w:start w:val="1"/>
      <w:numFmt w:val="lowerLetter"/>
      <w:lvlText w:val="%8."/>
      <w:lvlJc w:val="left"/>
      <w:pPr>
        <w:ind w:left="5760" w:hanging="360"/>
      </w:pPr>
    </w:lvl>
    <w:lvl w:ilvl="8" w:tplc="B2FCEFB6">
      <w:start w:val="1"/>
      <w:numFmt w:val="lowerRoman"/>
      <w:lvlText w:val="%9."/>
      <w:lvlJc w:val="right"/>
      <w:pPr>
        <w:ind w:left="6480" w:hanging="180"/>
      </w:pPr>
    </w:lvl>
  </w:abstractNum>
  <w:abstractNum w:abstractNumId="15">
    <w:nsid w:val="09425A05"/>
    <w:multiLevelType w:val="singleLevel"/>
    <w:tmpl w:val="80B04B38"/>
    <w:lvl w:ilvl="0">
      <w:start w:val="1"/>
      <w:numFmt w:val="bullet"/>
      <w:lvlText w:val=""/>
      <w:lvlJc w:val="left"/>
      <w:pPr>
        <w:tabs>
          <w:tab w:val="left" w:pos="0"/>
        </w:tabs>
        <w:ind w:left="360" w:hanging="360"/>
      </w:pPr>
      <w:rPr>
        <w:rFonts w:ascii="Symbol" w:hAnsi="Symbol" w:hint="default"/>
      </w:rPr>
    </w:lvl>
  </w:abstractNum>
  <w:abstractNum w:abstractNumId="16">
    <w:nsid w:val="17BA7977"/>
    <w:multiLevelType w:val="hybridMultilevel"/>
    <w:tmpl w:val="10D4EB32"/>
    <w:lvl w:ilvl="0" w:tplc="023C37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1D05E3E"/>
    <w:multiLevelType w:val="hybridMultilevel"/>
    <w:tmpl w:val="9B8CD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7B70A9"/>
    <w:multiLevelType w:val="singleLevel"/>
    <w:tmpl w:val="88744A9E"/>
    <w:lvl w:ilvl="0">
      <w:start w:val="1"/>
      <w:numFmt w:val="decimal"/>
      <w:lvlText w:val="%1."/>
      <w:lvlJc w:val="left"/>
      <w:pPr>
        <w:tabs>
          <w:tab w:val="left" w:pos="0"/>
        </w:tabs>
        <w:ind w:left="360" w:hanging="360"/>
      </w:pPr>
    </w:lvl>
  </w:abstractNum>
  <w:abstractNum w:abstractNumId="19">
    <w:nsid w:val="2619339B"/>
    <w:multiLevelType w:val="hybridMultilevel"/>
    <w:tmpl w:val="1A429926"/>
    <w:lvl w:ilvl="0" w:tplc="C15A2E62">
      <w:start w:val="1"/>
      <w:numFmt w:val="decimal"/>
      <w:lvlText w:val="%1."/>
      <w:lvlJc w:val="left"/>
      <w:pPr>
        <w:ind w:left="1080" w:hanging="360"/>
      </w:pPr>
      <w:rPr>
        <w:rFonts w:hint="default"/>
      </w:rPr>
    </w:lvl>
    <w:lvl w:ilvl="1" w:tplc="BB8C5B1E">
      <w:start w:val="1"/>
      <w:numFmt w:val="lowerLetter"/>
      <w:lvlText w:val="%2."/>
      <w:lvlJc w:val="left"/>
      <w:pPr>
        <w:ind w:left="1800" w:hanging="360"/>
      </w:pPr>
    </w:lvl>
    <w:lvl w:ilvl="2" w:tplc="23E8D558">
      <w:start w:val="1"/>
      <w:numFmt w:val="lowerRoman"/>
      <w:lvlText w:val="%3."/>
      <w:lvlJc w:val="right"/>
      <w:pPr>
        <w:ind w:left="2520" w:hanging="180"/>
      </w:pPr>
    </w:lvl>
    <w:lvl w:ilvl="3" w:tplc="2F6EEC16">
      <w:start w:val="1"/>
      <w:numFmt w:val="decimal"/>
      <w:lvlText w:val="%4."/>
      <w:lvlJc w:val="left"/>
      <w:pPr>
        <w:ind w:left="3240" w:hanging="360"/>
      </w:pPr>
    </w:lvl>
    <w:lvl w:ilvl="4" w:tplc="B246C922">
      <w:start w:val="1"/>
      <w:numFmt w:val="lowerLetter"/>
      <w:lvlText w:val="%5."/>
      <w:lvlJc w:val="left"/>
      <w:pPr>
        <w:ind w:left="3960" w:hanging="360"/>
      </w:pPr>
    </w:lvl>
    <w:lvl w:ilvl="5" w:tplc="B67C22CE">
      <w:start w:val="1"/>
      <w:numFmt w:val="lowerRoman"/>
      <w:lvlText w:val="%6."/>
      <w:lvlJc w:val="right"/>
      <w:pPr>
        <w:ind w:left="4680" w:hanging="180"/>
      </w:pPr>
    </w:lvl>
    <w:lvl w:ilvl="6" w:tplc="A67EA0C2">
      <w:start w:val="1"/>
      <w:numFmt w:val="decimal"/>
      <w:lvlText w:val="%7."/>
      <w:lvlJc w:val="left"/>
      <w:pPr>
        <w:ind w:left="5400" w:hanging="360"/>
      </w:pPr>
    </w:lvl>
    <w:lvl w:ilvl="7" w:tplc="E42022F8">
      <w:start w:val="1"/>
      <w:numFmt w:val="lowerLetter"/>
      <w:lvlText w:val="%8."/>
      <w:lvlJc w:val="left"/>
      <w:pPr>
        <w:ind w:left="6120" w:hanging="360"/>
      </w:pPr>
    </w:lvl>
    <w:lvl w:ilvl="8" w:tplc="E90292CA">
      <w:start w:val="1"/>
      <w:numFmt w:val="lowerRoman"/>
      <w:lvlText w:val="%9."/>
      <w:lvlJc w:val="right"/>
      <w:pPr>
        <w:ind w:left="6840" w:hanging="180"/>
      </w:pPr>
    </w:lvl>
  </w:abstractNum>
  <w:abstractNum w:abstractNumId="20">
    <w:nsid w:val="280C1B6A"/>
    <w:multiLevelType w:val="hybridMultilevel"/>
    <w:tmpl w:val="02909D54"/>
    <w:lvl w:ilvl="0" w:tplc="4248211E">
      <w:start w:val="1"/>
      <w:numFmt w:val="decimal"/>
      <w:lvlText w:val="%1."/>
      <w:lvlJc w:val="left"/>
      <w:pPr>
        <w:ind w:left="1740" w:hanging="10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BB16EAA"/>
    <w:multiLevelType w:val="singleLevel"/>
    <w:tmpl w:val="5A943566"/>
    <w:lvl w:ilvl="0">
      <w:start w:val="1"/>
      <w:numFmt w:val="bullet"/>
      <w:lvlText w:val=""/>
      <w:lvlJc w:val="left"/>
      <w:pPr>
        <w:tabs>
          <w:tab w:val="left" w:pos="0"/>
        </w:tabs>
        <w:ind w:left="1440" w:hanging="360"/>
      </w:pPr>
      <w:rPr>
        <w:rFonts w:ascii="Symbol" w:hAnsi="Symbol" w:hint="default"/>
      </w:rPr>
    </w:lvl>
  </w:abstractNum>
  <w:abstractNum w:abstractNumId="22">
    <w:nsid w:val="2F3B1618"/>
    <w:multiLevelType w:val="singleLevel"/>
    <w:tmpl w:val="B0DA0FF0"/>
    <w:lvl w:ilvl="0">
      <w:start w:val="1"/>
      <w:numFmt w:val="decimal"/>
      <w:lvlText w:val="%1."/>
      <w:lvlJc w:val="left"/>
      <w:pPr>
        <w:tabs>
          <w:tab w:val="left" w:pos="0"/>
        </w:tabs>
        <w:ind w:left="1800" w:hanging="360"/>
      </w:pPr>
    </w:lvl>
  </w:abstractNum>
  <w:abstractNum w:abstractNumId="23">
    <w:nsid w:val="34BB2439"/>
    <w:multiLevelType w:val="hybridMultilevel"/>
    <w:tmpl w:val="FCB42EB0"/>
    <w:lvl w:ilvl="0" w:tplc="6FBA9B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FCB1E01"/>
    <w:multiLevelType w:val="singleLevel"/>
    <w:tmpl w:val="77F6A58C"/>
    <w:lvl w:ilvl="0">
      <w:start w:val="1"/>
      <w:numFmt w:val="decimal"/>
      <w:lvlText w:val="%1."/>
      <w:lvlJc w:val="left"/>
      <w:pPr>
        <w:tabs>
          <w:tab w:val="left" w:pos="0"/>
        </w:tabs>
        <w:ind w:left="1440" w:hanging="360"/>
      </w:pPr>
    </w:lvl>
  </w:abstractNum>
  <w:abstractNum w:abstractNumId="25">
    <w:nsid w:val="493F2CD2"/>
    <w:multiLevelType w:val="hybridMultilevel"/>
    <w:tmpl w:val="3306D9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D54523"/>
    <w:multiLevelType w:val="hybridMultilevel"/>
    <w:tmpl w:val="455EA010"/>
    <w:lvl w:ilvl="0" w:tplc="37922E76">
      <w:start w:val="1"/>
      <w:numFmt w:val="decimal"/>
      <w:lvlText w:val="%1."/>
      <w:lvlJc w:val="left"/>
      <w:pPr>
        <w:ind w:left="1080" w:hanging="360"/>
      </w:pPr>
      <w:rPr>
        <w:rFonts w:hint="default"/>
      </w:rPr>
    </w:lvl>
    <w:lvl w:ilvl="1" w:tplc="D818BA40">
      <w:start w:val="1"/>
      <w:numFmt w:val="lowerLetter"/>
      <w:lvlText w:val="%2."/>
      <w:lvlJc w:val="left"/>
      <w:pPr>
        <w:ind w:left="1800" w:hanging="360"/>
      </w:pPr>
    </w:lvl>
    <w:lvl w:ilvl="2" w:tplc="CEE0FF2C">
      <w:start w:val="1"/>
      <w:numFmt w:val="lowerRoman"/>
      <w:lvlText w:val="%3."/>
      <w:lvlJc w:val="right"/>
      <w:pPr>
        <w:ind w:left="2520" w:hanging="180"/>
      </w:pPr>
    </w:lvl>
    <w:lvl w:ilvl="3" w:tplc="C4160696">
      <w:start w:val="1"/>
      <w:numFmt w:val="decimal"/>
      <w:lvlText w:val="%4."/>
      <w:lvlJc w:val="left"/>
      <w:pPr>
        <w:ind w:left="3240" w:hanging="360"/>
      </w:pPr>
    </w:lvl>
    <w:lvl w:ilvl="4" w:tplc="1E202190">
      <w:start w:val="1"/>
      <w:numFmt w:val="lowerLetter"/>
      <w:lvlText w:val="%5."/>
      <w:lvlJc w:val="left"/>
      <w:pPr>
        <w:ind w:left="3960" w:hanging="360"/>
      </w:pPr>
    </w:lvl>
    <w:lvl w:ilvl="5" w:tplc="F8BA9166">
      <w:start w:val="1"/>
      <w:numFmt w:val="lowerRoman"/>
      <w:lvlText w:val="%6."/>
      <w:lvlJc w:val="right"/>
      <w:pPr>
        <w:ind w:left="4680" w:hanging="180"/>
      </w:pPr>
    </w:lvl>
    <w:lvl w:ilvl="6" w:tplc="968E497C">
      <w:start w:val="1"/>
      <w:numFmt w:val="decimal"/>
      <w:lvlText w:val="%7."/>
      <w:lvlJc w:val="left"/>
      <w:pPr>
        <w:ind w:left="5400" w:hanging="360"/>
      </w:pPr>
    </w:lvl>
    <w:lvl w:ilvl="7" w:tplc="8C2E2AAC">
      <w:start w:val="1"/>
      <w:numFmt w:val="lowerLetter"/>
      <w:lvlText w:val="%8."/>
      <w:lvlJc w:val="left"/>
      <w:pPr>
        <w:ind w:left="6120" w:hanging="360"/>
      </w:pPr>
    </w:lvl>
    <w:lvl w:ilvl="8" w:tplc="837ED798">
      <w:start w:val="1"/>
      <w:numFmt w:val="lowerRoman"/>
      <w:lvlText w:val="%9."/>
      <w:lvlJc w:val="right"/>
      <w:pPr>
        <w:ind w:left="6840" w:hanging="180"/>
      </w:pPr>
    </w:lvl>
  </w:abstractNum>
  <w:abstractNum w:abstractNumId="27">
    <w:nsid w:val="6D1162FB"/>
    <w:multiLevelType w:val="hybridMultilevel"/>
    <w:tmpl w:val="19D669AC"/>
    <w:lvl w:ilvl="0" w:tplc="7D627BD8">
      <w:start w:val="1"/>
      <w:numFmt w:val="decimal"/>
      <w:lvlText w:val="%1)"/>
      <w:lvlJc w:val="left"/>
      <w:pPr>
        <w:ind w:left="720" w:hanging="360"/>
      </w:pPr>
      <w:rPr>
        <w:rFonts w:hint="default"/>
      </w:rPr>
    </w:lvl>
    <w:lvl w:ilvl="1" w:tplc="AF26DC16">
      <w:start w:val="1"/>
      <w:numFmt w:val="lowerLetter"/>
      <w:lvlText w:val="%2."/>
      <w:lvlJc w:val="left"/>
      <w:pPr>
        <w:ind w:left="1440" w:hanging="360"/>
      </w:pPr>
    </w:lvl>
    <w:lvl w:ilvl="2" w:tplc="DEF4BCC6">
      <w:start w:val="1"/>
      <w:numFmt w:val="lowerRoman"/>
      <w:lvlText w:val="%3."/>
      <w:lvlJc w:val="right"/>
      <w:pPr>
        <w:ind w:left="2160" w:hanging="180"/>
      </w:pPr>
    </w:lvl>
    <w:lvl w:ilvl="3" w:tplc="6E0A118C">
      <w:start w:val="1"/>
      <w:numFmt w:val="decimal"/>
      <w:lvlText w:val="%4."/>
      <w:lvlJc w:val="left"/>
      <w:pPr>
        <w:ind w:left="2880" w:hanging="360"/>
      </w:pPr>
    </w:lvl>
    <w:lvl w:ilvl="4" w:tplc="AA201862">
      <w:start w:val="1"/>
      <w:numFmt w:val="lowerLetter"/>
      <w:lvlText w:val="%5."/>
      <w:lvlJc w:val="left"/>
      <w:pPr>
        <w:ind w:left="3600" w:hanging="360"/>
      </w:pPr>
    </w:lvl>
    <w:lvl w:ilvl="5" w:tplc="C2886012">
      <w:start w:val="1"/>
      <w:numFmt w:val="lowerRoman"/>
      <w:lvlText w:val="%6."/>
      <w:lvlJc w:val="right"/>
      <w:pPr>
        <w:ind w:left="4320" w:hanging="180"/>
      </w:pPr>
    </w:lvl>
    <w:lvl w:ilvl="6" w:tplc="02747E9C">
      <w:start w:val="1"/>
      <w:numFmt w:val="decimal"/>
      <w:lvlText w:val="%7."/>
      <w:lvlJc w:val="left"/>
      <w:pPr>
        <w:ind w:left="5040" w:hanging="360"/>
      </w:pPr>
    </w:lvl>
    <w:lvl w:ilvl="7" w:tplc="BC9E880E">
      <w:start w:val="1"/>
      <w:numFmt w:val="lowerLetter"/>
      <w:lvlText w:val="%8."/>
      <w:lvlJc w:val="left"/>
      <w:pPr>
        <w:ind w:left="5760" w:hanging="360"/>
      </w:pPr>
    </w:lvl>
    <w:lvl w:ilvl="8" w:tplc="FC9C7A8C">
      <w:start w:val="1"/>
      <w:numFmt w:val="lowerRoman"/>
      <w:lvlText w:val="%9."/>
      <w:lvlJc w:val="right"/>
      <w:pPr>
        <w:ind w:left="6480" w:hanging="180"/>
      </w:pPr>
    </w:lvl>
  </w:abstractNum>
  <w:abstractNum w:abstractNumId="28">
    <w:nsid w:val="6E0E6031"/>
    <w:multiLevelType w:val="hybridMultilevel"/>
    <w:tmpl w:val="0BDC3F94"/>
    <w:lvl w:ilvl="0" w:tplc="8696C382">
      <w:start w:val="1"/>
      <w:numFmt w:val="decimal"/>
      <w:lvlText w:val="%1."/>
      <w:lvlJc w:val="left"/>
      <w:pPr>
        <w:ind w:left="1680" w:hanging="960"/>
      </w:pPr>
      <w:rPr>
        <w:rFonts w:hint="default"/>
      </w:rPr>
    </w:lvl>
    <w:lvl w:ilvl="1" w:tplc="04FC80FC">
      <w:start w:val="1"/>
      <w:numFmt w:val="lowerLetter"/>
      <w:lvlText w:val="%2."/>
      <w:lvlJc w:val="left"/>
      <w:pPr>
        <w:ind w:left="1800" w:hanging="360"/>
      </w:pPr>
    </w:lvl>
    <w:lvl w:ilvl="2" w:tplc="E89E83F6">
      <w:start w:val="1"/>
      <w:numFmt w:val="lowerRoman"/>
      <w:lvlText w:val="%3."/>
      <w:lvlJc w:val="right"/>
      <w:pPr>
        <w:ind w:left="2520" w:hanging="180"/>
      </w:pPr>
    </w:lvl>
    <w:lvl w:ilvl="3" w:tplc="DE446CEC">
      <w:start w:val="1"/>
      <w:numFmt w:val="decimal"/>
      <w:lvlText w:val="%4."/>
      <w:lvlJc w:val="left"/>
      <w:pPr>
        <w:ind w:left="3240" w:hanging="360"/>
      </w:pPr>
    </w:lvl>
    <w:lvl w:ilvl="4" w:tplc="112C28F0">
      <w:start w:val="1"/>
      <w:numFmt w:val="lowerLetter"/>
      <w:lvlText w:val="%5."/>
      <w:lvlJc w:val="left"/>
      <w:pPr>
        <w:ind w:left="3960" w:hanging="360"/>
      </w:pPr>
    </w:lvl>
    <w:lvl w:ilvl="5" w:tplc="E1F8AC5C">
      <w:start w:val="1"/>
      <w:numFmt w:val="lowerRoman"/>
      <w:lvlText w:val="%6."/>
      <w:lvlJc w:val="right"/>
      <w:pPr>
        <w:ind w:left="4680" w:hanging="180"/>
      </w:pPr>
    </w:lvl>
    <w:lvl w:ilvl="6" w:tplc="AF4EE958">
      <w:start w:val="1"/>
      <w:numFmt w:val="decimal"/>
      <w:lvlText w:val="%7."/>
      <w:lvlJc w:val="left"/>
      <w:pPr>
        <w:ind w:left="5400" w:hanging="360"/>
      </w:pPr>
    </w:lvl>
    <w:lvl w:ilvl="7" w:tplc="67023B84">
      <w:start w:val="1"/>
      <w:numFmt w:val="lowerLetter"/>
      <w:lvlText w:val="%8."/>
      <w:lvlJc w:val="left"/>
      <w:pPr>
        <w:ind w:left="6120" w:hanging="360"/>
      </w:pPr>
    </w:lvl>
    <w:lvl w:ilvl="8" w:tplc="C1A21982">
      <w:start w:val="1"/>
      <w:numFmt w:val="lowerRoman"/>
      <w:lvlText w:val="%9."/>
      <w:lvlJc w:val="right"/>
      <w:pPr>
        <w:ind w:left="6840" w:hanging="180"/>
      </w:pPr>
    </w:lvl>
  </w:abstractNum>
  <w:abstractNum w:abstractNumId="29">
    <w:nsid w:val="730E2A98"/>
    <w:multiLevelType w:val="hybridMultilevel"/>
    <w:tmpl w:val="E4DC6420"/>
    <w:lvl w:ilvl="0" w:tplc="B7EA09B6">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4110F7F"/>
    <w:multiLevelType w:val="hybridMultilevel"/>
    <w:tmpl w:val="4B36CBEE"/>
    <w:lvl w:ilvl="0" w:tplc="E7765D4C">
      <w:start w:val="1"/>
      <w:numFmt w:val="decimal"/>
      <w:lvlText w:val="%1)"/>
      <w:lvlJc w:val="left"/>
      <w:pPr>
        <w:ind w:left="1080" w:hanging="360"/>
      </w:pPr>
      <w:rPr>
        <w:rFonts w:hint="default"/>
      </w:rPr>
    </w:lvl>
    <w:lvl w:ilvl="1" w:tplc="B6FEB7BA">
      <w:start w:val="1"/>
      <w:numFmt w:val="lowerLetter"/>
      <w:lvlText w:val="%2."/>
      <w:lvlJc w:val="left"/>
      <w:pPr>
        <w:ind w:left="1800" w:hanging="360"/>
      </w:pPr>
    </w:lvl>
    <w:lvl w:ilvl="2" w:tplc="FFECC412">
      <w:start w:val="1"/>
      <w:numFmt w:val="lowerRoman"/>
      <w:lvlText w:val="%3."/>
      <w:lvlJc w:val="right"/>
      <w:pPr>
        <w:ind w:left="2520" w:hanging="180"/>
      </w:pPr>
    </w:lvl>
    <w:lvl w:ilvl="3" w:tplc="A3D6D74E">
      <w:start w:val="1"/>
      <w:numFmt w:val="decimal"/>
      <w:lvlText w:val="%4."/>
      <w:lvlJc w:val="left"/>
      <w:pPr>
        <w:ind w:left="3240" w:hanging="360"/>
      </w:pPr>
    </w:lvl>
    <w:lvl w:ilvl="4" w:tplc="765663C0">
      <w:start w:val="1"/>
      <w:numFmt w:val="lowerLetter"/>
      <w:lvlText w:val="%5."/>
      <w:lvlJc w:val="left"/>
      <w:pPr>
        <w:ind w:left="3960" w:hanging="360"/>
      </w:pPr>
    </w:lvl>
    <w:lvl w:ilvl="5" w:tplc="47BE908A">
      <w:start w:val="1"/>
      <w:numFmt w:val="lowerRoman"/>
      <w:lvlText w:val="%6."/>
      <w:lvlJc w:val="right"/>
      <w:pPr>
        <w:ind w:left="4680" w:hanging="180"/>
      </w:pPr>
    </w:lvl>
    <w:lvl w:ilvl="6" w:tplc="5FD86460">
      <w:start w:val="1"/>
      <w:numFmt w:val="decimal"/>
      <w:lvlText w:val="%7."/>
      <w:lvlJc w:val="left"/>
      <w:pPr>
        <w:ind w:left="5400" w:hanging="360"/>
      </w:pPr>
    </w:lvl>
    <w:lvl w:ilvl="7" w:tplc="4D30BBB6">
      <w:start w:val="1"/>
      <w:numFmt w:val="lowerLetter"/>
      <w:lvlText w:val="%8."/>
      <w:lvlJc w:val="left"/>
      <w:pPr>
        <w:ind w:left="6120" w:hanging="360"/>
      </w:pPr>
    </w:lvl>
    <w:lvl w:ilvl="8" w:tplc="E278B090">
      <w:start w:val="1"/>
      <w:numFmt w:val="lowerRoman"/>
      <w:lvlText w:val="%9."/>
      <w:lvlJc w:val="right"/>
      <w:pPr>
        <w:ind w:left="6840" w:hanging="180"/>
      </w:pPr>
    </w:lvl>
  </w:abstractNum>
  <w:abstractNum w:abstractNumId="31">
    <w:nsid w:val="74536EB0"/>
    <w:multiLevelType w:val="hybridMultilevel"/>
    <w:tmpl w:val="643EF5BA"/>
    <w:lvl w:ilvl="0" w:tplc="7FF6A5DE">
      <w:start w:val="1"/>
      <w:numFmt w:val="decimal"/>
      <w:lvlText w:val="%1."/>
      <w:lvlJc w:val="left"/>
      <w:pPr>
        <w:ind w:left="720" w:hanging="360"/>
      </w:pPr>
      <w:rPr>
        <w:rFonts w:hint="default"/>
      </w:rPr>
    </w:lvl>
    <w:lvl w:ilvl="1" w:tplc="A4BEABBA">
      <w:start w:val="1"/>
      <w:numFmt w:val="lowerLetter"/>
      <w:lvlText w:val="%2."/>
      <w:lvlJc w:val="left"/>
      <w:pPr>
        <w:ind w:left="1440" w:hanging="360"/>
      </w:pPr>
    </w:lvl>
    <w:lvl w:ilvl="2" w:tplc="6E202EE4">
      <w:start w:val="1"/>
      <w:numFmt w:val="lowerRoman"/>
      <w:lvlText w:val="%3."/>
      <w:lvlJc w:val="right"/>
      <w:pPr>
        <w:ind w:left="2160" w:hanging="180"/>
      </w:pPr>
    </w:lvl>
    <w:lvl w:ilvl="3" w:tplc="5290BC2E">
      <w:start w:val="1"/>
      <w:numFmt w:val="decimal"/>
      <w:lvlText w:val="%4."/>
      <w:lvlJc w:val="left"/>
      <w:pPr>
        <w:ind w:left="2880" w:hanging="360"/>
      </w:pPr>
    </w:lvl>
    <w:lvl w:ilvl="4" w:tplc="CC26651C">
      <w:start w:val="1"/>
      <w:numFmt w:val="lowerLetter"/>
      <w:lvlText w:val="%5."/>
      <w:lvlJc w:val="left"/>
      <w:pPr>
        <w:ind w:left="3600" w:hanging="360"/>
      </w:pPr>
    </w:lvl>
    <w:lvl w:ilvl="5" w:tplc="392E213C">
      <w:start w:val="1"/>
      <w:numFmt w:val="lowerRoman"/>
      <w:lvlText w:val="%6."/>
      <w:lvlJc w:val="right"/>
      <w:pPr>
        <w:ind w:left="4320" w:hanging="180"/>
      </w:pPr>
    </w:lvl>
    <w:lvl w:ilvl="6" w:tplc="52C027E6">
      <w:start w:val="1"/>
      <w:numFmt w:val="decimal"/>
      <w:lvlText w:val="%7."/>
      <w:lvlJc w:val="left"/>
      <w:pPr>
        <w:ind w:left="5040" w:hanging="360"/>
      </w:pPr>
    </w:lvl>
    <w:lvl w:ilvl="7" w:tplc="28C808C8">
      <w:start w:val="1"/>
      <w:numFmt w:val="lowerLetter"/>
      <w:lvlText w:val="%8."/>
      <w:lvlJc w:val="left"/>
      <w:pPr>
        <w:ind w:left="5760" w:hanging="360"/>
      </w:pPr>
    </w:lvl>
    <w:lvl w:ilvl="8" w:tplc="1D42C8CC">
      <w:start w:val="1"/>
      <w:numFmt w:val="lowerRoman"/>
      <w:lvlText w:val="%9."/>
      <w:lvlJc w:val="right"/>
      <w:pPr>
        <w:ind w:left="6480" w:hanging="180"/>
      </w:pPr>
    </w:lvl>
  </w:abstractNum>
  <w:abstractNum w:abstractNumId="32">
    <w:nsid w:val="75E77C37"/>
    <w:multiLevelType w:val="hybridMultilevel"/>
    <w:tmpl w:val="17A8E1A6"/>
    <w:lvl w:ilvl="0" w:tplc="44D86A0A">
      <w:start w:val="1"/>
      <w:numFmt w:val="decimal"/>
      <w:lvlText w:val="%1."/>
      <w:lvlJc w:val="left"/>
      <w:pPr>
        <w:ind w:left="1740" w:hanging="1020"/>
      </w:pPr>
      <w:rPr>
        <w:rFonts w:hint="default"/>
      </w:rPr>
    </w:lvl>
    <w:lvl w:ilvl="1" w:tplc="73CCBD10">
      <w:start w:val="1"/>
      <w:numFmt w:val="lowerLetter"/>
      <w:lvlText w:val="%2."/>
      <w:lvlJc w:val="left"/>
      <w:pPr>
        <w:ind w:left="1800" w:hanging="360"/>
      </w:pPr>
    </w:lvl>
    <w:lvl w:ilvl="2" w:tplc="A524CBFA">
      <w:start w:val="1"/>
      <w:numFmt w:val="lowerRoman"/>
      <w:lvlText w:val="%3."/>
      <w:lvlJc w:val="right"/>
      <w:pPr>
        <w:ind w:left="2520" w:hanging="180"/>
      </w:pPr>
    </w:lvl>
    <w:lvl w:ilvl="3" w:tplc="B6348F4E">
      <w:start w:val="1"/>
      <w:numFmt w:val="decimal"/>
      <w:lvlText w:val="%4."/>
      <w:lvlJc w:val="left"/>
      <w:pPr>
        <w:ind w:left="3240" w:hanging="360"/>
      </w:pPr>
    </w:lvl>
    <w:lvl w:ilvl="4" w:tplc="222680B2">
      <w:start w:val="1"/>
      <w:numFmt w:val="lowerLetter"/>
      <w:lvlText w:val="%5."/>
      <w:lvlJc w:val="left"/>
      <w:pPr>
        <w:ind w:left="3960" w:hanging="360"/>
      </w:pPr>
    </w:lvl>
    <w:lvl w:ilvl="5" w:tplc="9B4C36B6">
      <w:start w:val="1"/>
      <w:numFmt w:val="lowerRoman"/>
      <w:lvlText w:val="%6."/>
      <w:lvlJc w:val="right"/>
      <w:pPr>
        <w:ind w:left="4680" w:hanging="180"/>
      </w:pPr>
    </w:lvl>
    <w:lvl w:ilvl="6" w:tplc="4E78A28E">
      <w:start w:val="1"/>
      <w:numFmt w:val="decimal"/>
      <w:lvlText w:val="%7."/>
      <w:lvlJc w:val="left"/>
      <w:pPr>
        <w:ind w:left="5400" w:hanging="360"/>
      </w:pPr>
    </w:lvl>
    <w:lvl w:ilvl="7" w:tplc="C526D350">
      <w:start w:val="1"/>
      <w:numFmt w:val="lowerLetter"/>
      <w:lvlText w:val="%8."/>
      <w:lvlJc w:val="left"/>
      <w:pPr>
        <w:ind w:left="6120" w:hanging="360"/>
      </w:pPr>
    </w:lvl>
    <w:lvl w:ilvl="8" w:tplc="3CA4DD00">
      <w:start w:val="1"/>
      <w:numFmt w:val="lowerRoman"/>
      <w:lvlText w:val="%9."/>
      <w:lvlJc w:val="right"/>
      <w:pPr>
        <w:ind w:left="6840" w:hanging="180"/>
      </w:pPr>
    </w:lvl>
  </w:abstractNum>
  <w:abstractNum w:abstractNumId="33">
    <w:nsid w:val="78261A32"/>
    <w:multiLevelType w:val="hybridMultilevel"/>
    <w:tmpl w:val="AA90F24A"/>
    <w:lvl w:ilvl="0" w:tplc="934096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89A711F"/>
    <w:multiLevelType w:val="hybridMultilevel"/>
    <w:tmpl w:val="96085BF4"/>
    <w:lvl w:ilvl="0" w:tplc="56402F6C">
      <w:start w:val="1"/>
      <w:numFmt w:val="decimal"/>
      <w:lvlText w:val="%1."/>
      <w:lvlJc w:val="left"/>
      <w:pPr>
        <w:ind w:left="1740" w:hanging="10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A4613DF"/>
    <w:multiLevelType w:val="singleLevel"/>
    <w:tmpl w:val="0409000F"/>
    <w:lvl w:ilvl="0">
      <w:start w:val="1"/>
      <w:numFmt w:val="decimal"/>
      <w:lvlText w:val="%1."/>
      <w:lvlJc w:val="left"/>
      <w:pPr>
        <w:tabs>
          <w:tab w:val="left" w:pos="0"/>
        </w:tabs>
        <w:ind w:left="720" w:hanging="360"/>
      </w:pPr>
    </w:lvl>
  </w:abstractNum>
  <w:abstractNum w:abstractNumId="36">
    <w:nsid w:val="7D9F2371"/>
    <w:multiLevelType w:val="singleLevel"/>
    <w:tmpl w:val="CC508E7A"/>
    <w:lvl w:ilvl="0">
      <w:start w:val="1"/>
      <w:numFmt w:val="decimal"/>
      <w:lvlText w:val="%1."/>
      <w:lvlJc w:val="left"/>
      <w:pPr>
        <w:tabs>
          <w:tab w:val="left" w:pos="0"/>
        </w:tabs>
        <w:ind w:left="1080" w:hanging="360"/>
      </w:pPr>
    </w:lvl>
  </w:abstractNum>
  <w:abstractNum w:abstractNumId="37">
    <w:nsid w:val="7FF06E9F"/>
    <w:multiLevelType w:val="singleLevel"/>
    <w:tmpl w:val="29029590"/>
    <w:lvl w:ilvl="0">
      <w:start w:val="1"/>
      <w:numFmt w:val="bullet"/>
      <w:lvlText w:val=""/>
      <w:lvlJc w:val="left"/>
      <w:pPr>
        <w:tabs>
          <w:tab w:val="left" w:pos="0"/>
        </w:tabs>
        <w:ind w:left="1080" w:hanging="360"/>
      </w:pPr>
      <w:rPr>
        <w:rFonts w:ascii="Symbol" w:hAnsi="Symbol" w:hint="default"/>
      </w:rPr>
    </w:lvl>
  </w:abstractNum>
  <w:num w:numId="1">
    <w:abstractNumId w:val="19"/>
  </w:num>
  <w:num w:numId="2">
    <w:abstractNumId w:val="31"/>
  </w:num>
  <w:num w:numId="3">
    <w:abstractNumId w:val="32"/>
  </w:num>
  <w:num w:numId="4">
    <w:abstractNumId w:val="28"/>
  </w:num>
  <w:num w:numId="5">
    <w:abstractNumId w:val="15"/>
  </w:num>
  <w:num w:numId="6">
    <w:abstractNumId w:val="12"/>
  </w:num>
  <w:num w:numId="7">
    <w:abstractNumId w:val="37"/>
  </w:num>
  <w:num w:numId="8">
    <w:abstractNumId w:val="21"/>
  </w:num>
  <w:num w:numId="9">
    <w:abstractNumId w:val="11"/>
  </w:num>
  <w:num w:numId="10">
    <w:abstractNumId w:val="18"/>
  </w:num>
  <w:num w:numId="11">
    <w:abstractNumId w:val="35"/>
  </w:num>
  <w:num w:numId="12">
    <w:abstractNumId w:val="36"/>
  </w:num>
  <w:num w:numId="13">
    <w:abstractNumId w:val="24"/>
  </w:num>
  <w:num w:numId="14">
    <w:abstractNumId w:val="22"/>
  </w:num>
  <w:num w:numId="15">
    <w:abstractNumId w:val="27"/>
  </w:num>
  <w:num w:numId="16">
    <w:abstractNumId w:val="30"/>
  </w:num>
  <w:num w:numId="17">
    <w:abstractNumId w:val="14"/>
  </w:num>
  <w:num w:numId="18">
    <w:abstractNumId w:val="26"/>
  </w:num>
  <w:num w:numId="19">
    <w:abstractNumId w:val="16"/>
  </w:num>
  <w:num w:numId="20">
    <w:abstractNumId w:val="13"/>
  </w:num>
  <w:num w:numId="21">
    <w:abstractNumId w:val="34"/>
  </w:num>
  <w:num w:numId="22">
    <w:abstractNumId w:val="29"/>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25"/>
  </w:num>
  <w:num w:numId="34">
    <w:abstractNumId w:val="23"/>
  </w:num>
  <w:num w:numId="35">
    <w:abstractNumId w:val="17"/>
  </w:num>
  <w:num w:numId="36">
    <w:abstractNumId w:val="33"/>
  </w:num>
  <w:num w:numId="37">
    <w:abstractNumId w:val="10"/>
  </w:num>
  <w:num w:numId="38">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istan mahr">
    <w15:presenceInfo w15:providerId="Windows Live" w15:userId="820ba0348522b8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proofState w:grammar="clean"/>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D4A"/>
    <w:rsid w:val="00000310"/>
    <w:rsid w:val="00001049"/>
    <w:rsid w:val="00001156"/>
    <w:rsid w:val="00001329"/>
    <w:rsid w:val="000046BF"/>
    <w:rsid w:val="00005750"/>
    <w:rsid w:val="00005877"/>
    <w:rsid w:val="000073F2"/>
    <w:rsid w:val="00010823"/>
    <w:rsid w:val="00011A3C"/>
    <w:rsid w:val="00012B50"/>
    <w:rsid w:val="000151FA"/>
    <w:rsid w:val="000162C4"/>
    <w:rsid w:val="00016776"/>
    <w:rsid w:val="00016ACA"/>
    <w:rsid w:val="00024BC0"/>
    <w:rsid w:val="00025073"/>
    <w:rsid w:val="000274C6"/>
    <w:rsid w:val="00030EE7"/>
    <w:rsid w:val="0003138A"/>
    <w:rsid w:val="00031772"/>
    <w:rsid w:val="00031CAE"/>
    <w:rsid w:val="000333A3"/>
    <w:rsid w:val="000338A6"/>
    <w:rsid w:val="000340C1"/>
    <w:rsid w:val="00034A32"/>
    <w:rsid w:val="00035198"/>
    <w:rsid w:val="00036E5A"/>
    <w:rsid w:val="00040A2A"/>
    <w:rsid w:val="00040E7E"/>
    <w:rsid w:val="000411AB"/>
    <w:rsid w:val="000426E7"/>
    <w:rsid w:val="00046D4A"/>
    <w:rsid w:val="00050694"/>
    <w:rsid w:val="000523B0"/>
    <w:rsid w:val="00052B36"/>
    <w:rsid w:val="00056981"/>
    <w:rsid w:val="00056CB7"/>
    <w:rsid w:val="00057F4E"/>
    <w:rsid w:val="00064FEB"/>
    <w:rsid w:val="00065F66"/>
    <w:rsid w:val="00073923"/>
    <w:rsid w:val="00074759"/>
    <w:rsid w:val="000747CF"/>
    <w:rsid w:val="000750DC"/>
    <w:rsid w:val="000757E3"/>
    <w:rsid w:val="000773A7"/>
    <w:rsid w:val="000778C3"/>
    <w:rsid w:val="00081A42"/>
    <w:rsid w:val="0008293B"/>
    <w:rsid w:val="00082FF2"/>
    <w:rsid w:val="000869A2"/>
    <w:rsid w:val="00090935"/>
    <w:rsid w:val="00090B40"/>
    <w:rsid w:val="0009176B"/>
    <w:rsid w:val="000923C2"/>
    <w:rsid w:val="0009332F"/>
    <w:rsid w:val="00093C9C"/>
    <w:rsid w:val="00094398"/>
    <w:rsid w:val="000960A8"/>
    <w:rsid w:val="00096CA6"/>
    <w:rsid w:val="00096F9C"/>
    <w:rsid w:val="000975F9"/>
    <w:rsid w:val="000A0D2F"/>
    <w:rsid w:val="000A27F1"/>
    <w:rsid w:val="000A414A"/>
    <w:rsid w:val="000A4B24"/>
    <w:rsid w:val="000A4D9E"/>
    <w:rsid w:val="000A53E1"/>
    <w:rsid w:val="000A57BC"/>
    <w:rsid w:val="000A6B20"/>
    <w:rsid w:val="000A7969"/>
    <w:rsid w:val="000B7486"/>
    <w:rsid w:val="000B7EB2"/>
    <w:rsid w:val="000B7F3E"/>
    <w:rsid w:val="000C0C94"/>
    <w:rsid w:val="000C0D52"/>
    <w:rsid w:val="000C1FDD"/>
    <w:rsid w:val="000C2E51"/>
    <w:rsid w:val="000C36CE"/>
    <w:rsid w:val="000C3808"/>
    <w:rsid w:val="000C4C7D"/>
    <w:rsid w:val="000D420B"/>
    <w:rsid w:val="000D694E"/>
    <w:rsid w:val="000E005E"/>
    <w:rsid w:val="000E1E1D"/>
    <w:rsid w:val="000E1F9D"/>
    <w:rsid w:val="000E34FA"/>
    <w:rsid w:val="000F471C"/>
    <w:rsid w:val="0010079E"/>
    <w:rsid w:val="001013F7"/>
    <w:rsid w:val="0010265F"/>
    <w:rsid w:val="00102BC4"/>
    <w:rsid w:val="00102D87"/>
    <w:rsid w:val="00106429"/>
    <w:rsid w:val="00107085"/>
    <w:rsid w:val="00110C2D"/>
    <w:rsid w:val="001122EB"/>
    <w:rsid w:val="00112524"/>
    <w:rsid w:val="00113AB8"/>
    <w:rsid w:val="001147E2"/>
    <w:rsid w:val="00114A5E"/>
    <w:rsid w:val="00114ED7"/>
    <w:rsid w:val="00115396"/>
    <w:rsid w:val="0011555C"/>
    <w:rsid w:val="00122F33"/>
    <w:rsid w:val="00125E2C"/>
    <w:rsid w:val="00126E20"/>
    <w:rsid w:val="00126E57"/>
    <w:rsid w:val="001271D9"/>
    <w:rsid w:val="00127D6A"/>
    <w:rsid w:val="00130B47"/>
    <w:rsid w:val="00130CA0"/>
    <w:rsid w:val="001313F6"/>
    <w:rsid w:val="001314C8"/>
    <w:rsid w:val="0013188C"/>
    <w:rsid w:val="0013256B"/>
    <w:rsid w:val="00132B47"/>
    <w:rsid w:val="001336B2"/>
    <w:rsid w:val="001349D4"/>
    <w:rsid w:val="001352CA"/>
    <w:rsid w:val="001374DF"/>
    <w:rsid w:val="001463E9"/>
    <w:rsid w:val="00152223"/>
    <w:rsid w:val="00153AAF"/>
    <w:rsid w:val="00156C1E"/>
    <w:rsid w:val="001578A6"/>
    <w:rsid w:val="001603A0"/>
    <w:rsid w:val="0016191E"/>
    <w:rsid w:val="00162A4F"/>
    <w:rsid w:val="00163620"/>
    <w:rsid w:val="00165BF7"/>
    <w:rsid w:val="0017052E"/>
    <w:rsid w:val="001705DA"/>
    <w:rsid w:val="0017205A"/>
    <w:rsid w:val="0017318D"/>
    <w:rsid w:val="00173C45"/>
    <w:rsid w:val="00173DC9"/>
    <w:rsid w:val="00174C5D"/>
    <w:rsid w:val="001757D0"/>
    <w:rsid w:val="00176A5F"/>
    <w:rsid w:val="00180110"/>
    <w:rsid w:val="00180CA5"/>
    <w:rsid w:val="00180FF3"/>
    <w:rsid w:val="00182BD5"/>
    <w:rsid w:val="00185453"/>
    <w:rsid w:val="00190182"/>
    <w:rsid w:val="00193058"/>
    <w:rsid w:val="00193935"/>
    <w:rsid w:val="00194858"/>
    <w:rsid w:val="00195358"/>
    <w:rsid w:val="001955D7"/>
    <w:rsid w:val="00196689"/>
    <w:rsid w:val="00197F05"/>
    <w:rsid w:val="001A3472"/>
    <w:rsid w:val="001A37AA"/>
    <w:rsid w:val="001A3FBD"/>
    <w:rsid w:val="001A4F30"/>
    <w:rsid w:val="001A7315"/>
    <w:rsid w:val="001A7FED"/>
    <w:rsid w:val="001B31C0"/>
    <w:rsid w:val="001B3827"/>
    <w:rsid w:val="001B3CC4"/>
    <w:rsid w:val="001B4CA3"/>
    <w:rsid w:val="001B5156"/>
    <w:rsid w:val="001B531B"/>
    <w:rsid w:val="001B5E65"/>
    <w:rsid w:val="001B6B0F"/>
    <w:rsid w:val="001C0704"/>
    <w:rsid w:val="001C1361"/>
    <w:rsid w:val="001C2C3E"/>
    <w:rsid w:val="001C6FD4"/>
    <w:rsid w:val="001D3F5D"/>
    <w:rsid w:val="001D4AE3"/>
    <w:rsid w:val="001D53CF"/>
    <w:rsid w:val="001D7FED"/>
    <w:rsid w:val="001E0C61"/>
    <w:rsid w:val="001F26C4"/>
    <w:rsid w:val="001F3892"/>
    <w:rsid w:val="001F4F29"/>
    <w:rsid w:val="001F591F"/>
    <w:rsid w:val="001F61A7"/>
    <w:rsid w:val="001F6784"/>
    <w:rsid w:val="00201FBB"/>
    <w:rsid w:val="00202077"/>
    <w:rsid w:val="0020269B"/>
    <w:rsid w:val="00203C26"/>
    <w:rsid w:val="0020420F"/>
    <w:rsid w:val="002048C8"/>
    <w:rsid w:val="002063ED"/>
    <w:rsid w:val="00206BAB"/>
    <w:rsid w:val="002116C1"/>
    <w:rsid w:val="002132E4"/>
    <w:rsid w:val="00213DEB"/>
    <w:rsid w:val="00214DCA"/>
    <w:rsid w:val="00214DCB"/>
    <w:rsid w:val="00216451"/>
    <w:rsid w:val="00217EED"/>
    <w:rsid w:val="00230E49"/>
    <w:rsid w:val="00231BD7"/>
    <w:rsid w:val="00233CEF"/>
    <w:rsid w:val="002354C3"/>
    <w:rsid w:val="002446CD"/>
    <w:rsid w:val="00245739"/>
    <w:rsid w:val="00250C5D"/>
    <w:rsid w:val="002557C2"/>
    <w:rsid w:val="00256684"/>
    <w:rsid w:val="0025774D"/>
    <w:rsid w:val="002614FB"/>
    <w:rsid w:val="00261DAF"/>
    <w:rsid w:val="00261DCE"/>
    <w:rsid w:val="00262A8B"/>
    <w:rsid w:val="002632F5"/>
    <w:rsid w:val="00264496"/>
    <w:rsid w:val="0026507B"/>
    <w:rsid w:val="00272F48"/>
    <w:rsid w:val="002835B3"/>
    <w:rsid w:val="00284752"/>
    <w:rsid w:val="00285BA8"/>
    <w:rsid w:val="002869DC"/>
    <w:rsid w:val="00287744"/>
    <w:rsid w:val="002905AB"/>
    <w:rsid w:val="0029151A"/>
    <w:rsid w:val="00291823"/>
    <w:rsid w:val="00292DC6"/>
    <w:rsid w:val="002943C8"/>
    <w:rsid w:val="00295610"/>
    <w:rsid w:val="0029577C"/>
    <w:rsid w:val="002A041D"/>
    <w:rsid w:val="002A3349"/>
    <w:rsid w:val="002A40F3"/>
    <w:rsid w:val="002A6CF1"/>
    <w:rsid w:val="002B25B9"/>
    <w:rsid w:val="002B2EAD"/>
    <w:rsid w:val="002B655F"/>
    <w:rsid w:val="002B6878"/>
    <w:rsid w:val="002B6D28"/>
    <w:rsid w:val="002C16FB"/>
    <w:rsid w:val="002C1700"/>
    <w:rsid w:val="002D1AD6"/>
    <w:rsid w:val="002D4306"/>
    <w:rsid w:val="002D43AE"/>
    <w:rsid w:val="002D4A78"/>
    <w:rsid w:val="002E0C4C"/>
    <w:rsid w:val="002E1042"/>
    <w:rsid w:val="002E1731"/>
    <w:rsid w:val="002E229B"/>
    <w:rsid w:val="002E479C"/>
    <w:rsid w:val="002E5F96"/>
    <w:rsid w:val="002E67FD"/>
    <w:rsid w:val="002E6CCD"/>
    <w:rsid w:val="002F37ED"/>
    <w:rsid w:val="002F6174"/>
    <w:rsid w:val="002F7C70"/>
    <w:rsid w:val="0030045D"/>
    <w:rsid w:val="00302692"/>
    <w:rsid w:val="00302FD4"/>
    <w:rsid w:val="0031371B"/>
    <w:rsid w:val="00313997"/>
    <w:rsid w:val="0031470E"/>
    <w:rsid w:val="00320AB4"/>
    <w:rsid w:val="0032265F"/>
    <w:rsid w:val="00322D60"/>
    <w:rsid w:val="0032436E"/>
    <w:rsid w:val="003248D0"/>
    <w:rsid w:val="00326560"/>
    <w:rsid w:val="003320B0"/>
    <w:rsid w:val="00334AB4"/>
    <w:rsid w:val="00334C1A"/>
    <w:rsid w:val="003368C9"/>
    <w:rsid w:val="00337B7A"/>
    <w:rsid w:val="0034007D"/>
    <w:rsid w:val="00340E3A"/>
    <w:rsid w:val="0034372D"/>
    <w:rsid w:val="0034478A"/>
    <w:rsid w:val="0034668F"/>
    <w:rsid w:val="0034724F"/>
    <w:rsid w:val="003502B7"/>
    <w:rsid w:val="003512AA"/>
    <w:rsid w:val="003531A7"/>
    <w:rsid w:val="00353AAE"/>
    <w:rsid w:val="003543BF"/>
    <w:rsid w:val="00354F51"/>
    <w:rsid w:val="00362C13"/>
    <w:rsid w:val="00374AE3"/>
    <w:rsid w:val="00375578"/>
    <w:rsid w:val="003765EB"/>
    <w:rsid w:val="00376BFF"/>
    <w:rsid w:val="00377C14"/>
    <w:rsid w:val="00377E41"/>
    <w:rsid w:val="0038013E"/>
    <w:rsid w:val="0038064F"/>
    <w:rsid w:val="00380B2C"/>
    <w:rsid w:val="00381337"/>
    <w:rsid w:val="0038297C"/>
    <w:rsid w:val="00382A25"/>
    <w:rsid w:val="0038592D"/>
    <w:rsid w:val="003863CE"/>
    <w:rsid w:val="00390366"/>
    <w:rsid w:val="00391AB0"/>
    <w:rsid w:val="00392DAB"/>
    <w:rsid w:val="00393B74"/>
    <w:rsid w:val="00394197"/>
    <w:rsid w:val="003A02D4"/>
    <w:rsid w:val="003A1C33"/>
    <w:rsid w:val="003A25D1"/>
    <w:rsid w:val="003A2CF2"/>
    <w:rsid w:val="003A4740"/>
    <w:rsid w:val="003A65D3"/>
    <w:rsid w:val="003A6A29"/>
    <w:rsid w:val="003B5E6C"/>
    <w:rsid w:val="003C1382"/>
    <w:rsid w:val="003C37B6"/>
    <w:rsid w:val="003C4414"/>
    <w:rsid w:val="003C4DDB"/>
    <w:rsid w:val="003C74DF"/>
    <w:rsid w:val="003D0FB2"/>
    <w:rsid w:val="003D3D58"/>
    <w:rsid w:val="003D4EC0"/>
    <w:rsid w:val="003D6EE9"/>
    <w:rsid w:val="003E00F7"/>
    <w:rsid w:val="003E0BCC"/>
    <w:rsid w:val="003E1263"/>
    <w:rsid w:val="003E1D07"/>
    <w:rsid w:val="003E5DFC"/>
    <w:rsid w:val="003E688B"/>
    <w:rsid w:val="003F0D45"/>
    <w:rsid w:val="003F5CB8"/>
    <w:rsid w:val="00401A0E"/>
    <w:rsid w:val="00401A61"/>
    <w:rsid w:val="00402D2E"/>
    <w:rsid w:val="004050DF"/>
    <w:rsid w:val="00405789"/>
    <w:rsid w:val="00406B7E"/>
    <w:rsid w:val="0040789E"/>
    <w:rsid w:val="00410204"/>
    <w:rsid w:val="00410205"/>
    <w:rsid w:val="00412811"/>
    <w:rsid w:val="00412E1E"/>
    <w:rsid w:val="00414D0E"/>
    <w:rsid w:val="004160BA"/>
    <w:rsid w:val="00417698"/>
    <w:rsid w:val="004204EB"/>
    <w:rsid w:val="0042776F"/>
    <w:rsid w:val="00427811"/>
    <w:rsid w:val="00434928"/>
    <w:rsid w:val="0043619B"/>
    <w:rsid w:val="00440F0E"/>
    <w:rsid w:val="00442B98"/>
    <w:rsid w:val="00443F42"/>
    <w:rsid w:val="0044632D"/>
    <w:rsid w:val="00452C2B"/>
    <w:rsid w:val="00453A9A"/>
    <w:rsid w:val="004542F7"/>
    <w:rsid w:val="00455923"/>
    <w:rsid w:val="00460D6A"/>
    <w:rsid w:val="00461D96"/>
    <w:rsid w:val="0046202F"/>
    <w:rsid w:val="00465308"/>
    <w:rsid w:val="00466981"/>
    <w:rsid w:val="0046767F"/>
    <w:rsid w:val="004721E6"/>
    <w:rsid w:val="00473279"/>
    <w:rsid w:val="00474FA6"/>
    <w:rsid w:val="00482D81"/>
    <w:rsid w:val="00482F99"/>
    <w:rsid w:val="004830CD"/>
    <w:rsid w:val="004836A0"/>
    <w:rsid w:val="004845E1"/>
    <w:rsid w:val="00484777"/>
    <w:rsid w:val="004856F3"/>
    <w:rsid w:val="00485961"/>
    <w:rsid w:val="00487F95"/>
    <w:rsid w:val="00490EF8"/>
    <w:rsid w:val="00491806"/>
    <w:rsid w:val="0049267B"/>
    <w:rsid w:val="004942D0"/>
    <w:rsid w:val="00495701"/>
    <w:rsid w:val="00496211"/>
    <w:rsid w:val="004972CE"/>
    <w:rsid w:val="004A06C7"/>
    <w:rsid w:val="004A2D75"/>
    <w:rsid w:val="004A6BC5"/>
    <w:rsid w:val="004A7A7B"/>
    <w:rsid w:val="004B28EE"/>
    <w:rsid w:val="004B2B6C"/>
    <w:rsid w:val="004B374F"/>
    <w:rsid w:val="004B51A4"/>
    <w:rsid w:val="004C0079"/>
    <w:rsid w:val="004C1115"/>
    <w:rsid w:val="004C1AF0"/>
    <w:rsid w:val="004C5209"/>
    <w:rsid w:val="004D0B1C"/>
    <w:rsid w:val="004D396A"/>
    <w:rsid w:val="004D40C8"/>
    <w:rsid w:val="004D4340"/>
    <w:rsid w:val="004D5CAA"/>
    <w:rsid w:val="004E0031"/>
    <w:rsid w:val="004E2B69"/>
    <w:rsid w:val="004E2ECA"/>
    <w:rsid w:val="004E34A8"/>
    <w:rsid w:val="004E5B34"/>
    <w:rsid w:val="004F1B03"/>
    <w:rsid w:val="004F1FC5"/>
    <w:rsid w:val="004F479F"/>
    <w:rsid w:val="004F54A0"/>
    <w:rsid w:val="004F5AE1"/>
    <w:rsid w:val="004F5E87"/>
    <w:rsid w:val="00500BE4"/>
    <w:rsid w:val="00501CCE"/>
    <w:rsid w:val="005029A3"/>
    <w:rsid w:val="00502C2F"/>
    <w:rsid w:val="00503634"/>
    <w:rsid w:val="0050456E"/>
    <w:rsid w:val="0050466D"/>
    <w:rsid w:val="005068A2"/>
    <w:rsid w:val="00507328"/>
    <w:rsid w:val="00507385"/>
    <w:rsid w:val="005078AE"/>
    <w:rsid w:val="0051326A"/>
    <w:rsid w:val="00514C6F"/>
    <w:rsid w:val="00515D5A"/>
    <w:rsid w:val="0051725D"/>
    <w:rsid w:val="00526836"/>
    <w:rsid w:val="00527CBD"/>
    <w:rsid w:val="0053288A"/>
    <w:rsid w:val="0053294E"/>
    <w:rsid w:val="00534A25"/>
    <w:rsid w:val="00535C81"/>
    <w:rsid w:val="00535E1A"/>
    <w:rsid w:val="0053608E"/>
    <w:rsid w:val="00536135"/>
    <w:rsid w:val="0053715D"/>
    <w:rsid w:val="00540C14"/>
    <w:rsid w:val="00545211"/>
    <w:rsid w:val="0054641C"/>
    <w:rsid w:val="0054690F"/>
    <w:rsid w:val="00546A35"/>
    <w:rsid w:val="00547017"/>
    <w:rsid w:val="00551579"/>
    <w:rsid w:val="0055187E"/>
    <w:rsid w:val="00551C34"/>
    <w:rsid w:val="005521EE"/>
    <w:rsid w:val="00552C03"/>
    <w:rsid w:val="005536C4"/>
    <w:rsid w:val="00555236"/>
    <w:rsid w:val="00555F94"/>
    <w:rsid w:val="00561A3E"/>
    <w:rsid w:val="00562997"/>
    <w:rsid w:val="00564669"/>
    <w:rsid w:val="005652EB"/>
    <w:rsid w:val="00565BAD"/>
    <w:rsid w:val="0056764C"/>
    <w:rsid w:val="005726E7"/>
    <w:rsid w:val="00572BE1"/>
    <w:rsid w:val="00573EBC"/>
    <w:rsid w:val="00577E38"/>
    <w:rsid w:val="00582499"/>
    <w:rsid w:val="00584193"/>
    <w:rsid w:val="00584884"/>
    <w:rsid w:val="00585863"/>
    <w:rsid w:val="00585CB9"/>
    <w:rsid w:val="00587015"/>
    <w:rsid w:val="00591ADF"/>
    <w:rsid w:val="00593890"/>
    <w:rsid w:val="00596F5A"/>
    <w:rsid w:val="005A0299"/>
    <w:rsid w:val="005A059E"/>
    <w:rsid w:val="005A217E"/>
    <w:rsid w:val="005A2C75"/>
    <w:rsid w:val="005A3774"/>
    <w:rsid w:val="005A4107"/>
    <w:rsid w:val="005A6F1B"/>
    <w:rsid w:val="005A7CB4"/>
    <w:rsid w:val="005B08F9"/>
    <w:rsid w:val="005B11D4"/>
    <w:rsid w:val="005B4EDC"/>
    <w:rsid w:val="005C5ECF"/>
    <w:rsid w:val="005C7321"/>
    <w:rsid w:val="005C7C95"/>
    <w:rsid w:val="005D186D"/>
    <w:rsid w:val="005D1E08"/>
    <w:rsid w:val="005D2AA4"/>
    <w:rsid w:val="005D40BA"/>
    <w:rsid w:val="005D433F"/>
    <w:rsid w:val="005D51C8"/>
    <w:rsid w:val="005D69DE"/>
    <w:rsid w:val="005E27B8"/>
    <w:rsid w:val="005E582E"/>
    <w:rsid w:val="005E7B1C"/>
    <w:rsid w:val="005F4702"/>
    <w:rsid w:val="00603BA5"/>
    <w:rsid w:val="00604114"/>
    <w:rsid w:val="00604A6B"/>
    <w:rsid w:val="0060570D"/>
    <w:rsid w:val="00605BB4"/>
    <w:rsid w:val="006061D3"/>
    <w:rsid w:val="006071A4"/>
    <w:rsid w:val="006107BC"/>
    <w:rsid w:val="00611923"/>
    <w:rsid w:val="006143F2"/>
    <w:rsid w:val="00614D87"/>
    <w:rsid w:val="00616314"/>
    <w:rsid w:val="0061769C"/>
    <w:rsid w:val="006218A6"/>
    <w:rsid w:val="0062336B"/>
    <w:rsid w:val="00623DD7"/>
    <w:rsid w:val="00624A1C"/>
    <w:rsid w:val="00626DA8"/>
    <w:rsid w:val="00630EEC"/>
    <w:rsid w:val="00633667"/>
    <w:rsid w:val="00633A9E"/>
    <w:rsid w:val="00634C1B"/>
    <w:rsid w:val="00635C91"/>
    <w:rsid w:val="006364EA"/>
    <w:rsid w:val="00637506"/>
    <w:rsid w:val="00637B69"/>
    <w:rsid w:val="00637F1A"/>
    <w:rsid w:val="006443EC"/>
    <w:rsid w:val="00644F97"/>
    <w:rsid w:val="006458A1"/>
    <w:rsid w:val="00645A7F"/>
    <w:rsid w:val="00650F73"/>
    <w:rsid w:val="00652CA7"/>
    <w:rsid w:val="00653D81"/>
    <w:rsid w:val="00656BBC"/>
    <w:rsid w:val="00656CF6"/>
    <w:rsid w:val="00656D15"/>
    <w:rsid w:val="0065743D"/>
    <w:rsid w:val="00666399"/>
    <w:rsid w:val="00666ED2"/>
    <w:rsid w:val="00667EE7"/>
    <w:rsid w:val="0067025C"/>
    <w:rsid w:val="00670342"/>
    <w:rsid w:val="00673B40"/>
    <w:rsid w:val="00673CB3"/>
    <w:rsid w:val="00675AAD"/>
    <w:rsid w:val="006768D4"/>
    <w:rsid w:val="00680851"/>
    <w:rsid w:val="00682D60"/>
    <w:rsid w:val="00683FA4"/>
    <w:rsid w:val="00684A8E"/>
    <w:rsid w:val="0068614A"/>
    <w:rsid w:val="00687C1F"/>
    <w:rsid w:val="006911B1"/>
    <w:rsid w:val="00691E82"/>
    <w:rsid w:val="00693281"/>
    <w:rsid w:val="00693E48"/>
    <w:rsid w:val="006947E7"/>
    <w:rsid w:val="00696A14"/>
    <w:rsid w:val="0069759F"/>
    <w:rsid w:val="00697A8B"/>
    <w:rsid w:val="006A116B"/>
    <w:rsid w:val="006A33B1"/>
    <w:rsid w:val="006A54A0"/>
    <w:rsid w:val="006A7B33"/>
    <w:rsid w:val="006A7F11"/>
    <w:rsid w:val="006B0B27"/>
    <w:rsid w:val="006B1AC0"/>
    <w:rsid w:val="006B45AB"/>
    <w:rsid w:val="006B5C1B"/>
    <w:rsid w:val="006B5E38"/>
    <w:rsid w:val="006C149A"/>
    <w:rsid w:val="006C5063"/>
    <w:rsid w:val="006C5A88"/>
    <w:rsid w:val="006C655D"/>
    <w:rsid w:val="006C6E1F"/>
    <w:rsid w:val="006D087A"/>
    <w:rsid w:val="006D3579"/>
    <w:rsid w:val="006D3C7C"/>
    <w:rsid w:val="006D543E"/>
    <w:rsid w:val="006D6E2E"/>
    <w:rsid w:val="006D7697"/>
    <w:rsid w:val="006E0295"/>
    <w:rsid w:val="006E1584"/>
    <w:rsid w:val="006E25C2"/>
    <w:rsid w:val="006E2A6C"/>
    <w:rsid w:val="006E60B2"/>
    <w:rsid w:val="006E75E1"/>
    <w:rsid w:val="006F119D"/>
    <w:rsid w:val="006F180B"/>
    <w:rsid w:val="006F51F2"/>
    <w:rsid w:val="006F5CDE"/>
    <w:rsid w:val="006F77AD"/>
    <w:rsid w:val="007029A5"/>
    <w:rsid w:val="00705D3E"/>
    <w:rsid w:val="0071052B"/>
    <w:rsid w:val="00712388"/>
    <w:rsid w:val="00713BE0"/>
    <w:rsid w:val="00720E37"/>
    <w:rsid w:val="007252BC"/>
    <w:rsid w:val="00726D21"/>
    <w:rsid w:val="00730095"/>
    <w:rsid w:val="00734280"/>
    <w:rsid w:val="00734967"/>
    <w:rsid w:val="00736544"/>
    <w:rsid w:val="00736E0C"/>
    <w:rsid w:val="0073795D"/>
    <w:rsid w:val="00740F28"/>
    <w:rsid w:val="007415A8"/>
    <w:rsid w:val="007443CD"/>
    <w:rsid w:val="00744AF7"/>
    <w:rsid w:val="00747BC6"/>
    <w:rsid w:val="0075091B"/>
    <w:rsid w:val="00751CA2"/>
    <w:rsid w:val="0075302A"/>
    <w:rsid w:val="007548B6"/>
    <w:rsid w:val="00755D3F"/>
    <w:rsid w:val="00760536"/>
    <w:rsid w:val="00762C4F"/>
    <w:rsid w:val="007630BE"/>
    <w:rsid w:val="0076783E"/>
    <w:rsid w:val="0076785A"/>
    <w:rsid w:val="0077160E"/>
    <w:rsid w:val="00771B70"/>
    <w:rsid w:val="007732AF"/>
    <w:rsid w:val="007738A8"/>
    <w:rsid w:val="00773D26"/>
    <w:rsid w:val="00773DEC"/>
    <w:rsid w:val="007773FE"/>
    <w:rsid w:val="00781661"/>
    <w:rsid w:val="00783BD5"/>
    <w:rsid w:val="007867EB"/>
    <w:rsid w:val="007909A7"/>
    <w:rsid w:val="00791812"/>
    <w:rsid w:val="007934B5"/>
    <w:rsid w:val="007934B9"/>
    <w:rsid w:val="00793818"/>
    <w:rsid w:val="00794757"/>
    <w:rsid w:val="00795940"/>
    <w:rsid w:val="007962A1"/>
    <w:rsid w:val="007A0088"/>
    <w:rsid w:val="007A1211"/>
    <w:rsid w:val="007A1B05"/>
    <w:rsid w:val="007A2018"/>
    <w:rsid w:val="007A4129"/>
    <w:rsid w:val="007A44AD"/>
    <w:rsid w:val="007A547D"/>
    <w:rsid w:val="007A550A"/>
    <w:rsid w:val="007A5A7E"/>
    <w:rsid w:val="007A7B3A"/>
    <w:rsid w:val="007B092D"/>
    <w:rsid w:val="007B0E77"/>
    <w:rsid w:val="007B2493"/>
    <w:rsid w:val="007B3973"/>
    <w:rsid w:val="007B78C0"/>
    <w:rsid w:val="007C0F57"/>
    <w:rsid w:val="007C17C7"/>
    <w:rsid w:val="007C2811"/>
    <w:rsid w:val="007C5B2F"/>
    <w:rsid w:val="007C62A1"/>
    <w:rsid w:val="007D0E8E"/>
    <w:rsid w:val="007D2441"/>
    <w:rsid w:val="007D3C89"/>
    <w:rsid w:val="007D5C66"/>
    <w:rsid w:val="007D6D42"/>
    <w:rsid w:val="007E0258"/>
    <w:rsid w:val="007E0ACF"/>
    <w:rsid w:val="007E1EBA"/>
    <w:rsid w:val="007E2608"/>
    <w:rsid w:val="007E2F98"/>
    <w:rsid w:val="007E3324"/>
    <w:rsid w:val="007F012C"/>
    <w:rsid w:val="007F0654"/>
    <w:rsid w:val="007F0674"/>
    <w:rsid w:val="007F2B23"/>
    <w:rsid w:val="007F2EFA"/>
    <w:rsid w:val="007F6E7E"/>
    <w:rsid w:val="0080022F"/>
    <w:rsid w:val="00800298"/>
    <w:rsid w:val="008007C2"/>
    <w:rsid w:val="00801171"/>
    <w:rsid w:val="00801DFD"/>
    <w:rsid w:val="00802633"/>
    <w:rsid w:val="008026D8"/>
    <w:rsid w:val="00805BD1"/>
    <w:rsid w:val="00805C16"/>
    <w:rsid w:val="00806643"/>
    <w:rsid w:val="00807CBF"/>
    <w:rsid w:val="008124CC"/>
    <w:rsid w:val="008135E0"/>
    <w:rsid w:val="0081362A"/>
    <w:rsid w:val="008155CC"/>
    <w:rsid w:val="00815CCE"/>
    <w:rsid w:val="00815E2B"/>
    <w:rsid w:val="0082029B"/>
    <w:rsid w:val="00822D1C"/>
    <w:rsid w:val="0082573C"/>
    <w:rsid w:val="00830770"/>
    <w:rsid w:val="0083092E"/>
    <w:rsid w:val="008332CD"/>
    <w:rsid w:val="00833994"/>
    <w:rsid w:val="0084150F"/>
    <w:rsid w:val="00847493"/>
    <w:rsid w:val="008477DD"/>
    <w:rsid w:val="008511E5"/>
    <w:rsid w:val="00852288"/>
    <w:rsid w:val="00853777"/>
    <w:rsid w:val="008540E1"/>
    <w:rsid w:val="00854C88"/>
    <w:rsid w:val="0085718D"/>
    <w:rsid w:val="00857D7E"/>
    <w:rsid w:val="0086165B"/>
    <w:rsid w:val="0086279A"/>
    <w:rsid w:val="00862E81"/>
    <w:rsid w:val="00870A56"/>
    <w:rsid w:val="00872163"/>
    <w:rsid w:val="00873C98"/>
    <w:rsid w:val="00883E46"/>
    <w:rsid w:val="0088588E"/>
    <w:rsid w:val="00885E48"/>
    <w:rsid w:val="00886769"/>
    <w:rsid w:val="0088680B"/>
    <w:rsid w:val="00890871"/>
    <w:rsid w:val="008915F5"/>
    <w:rsid w:val="00891816"/>
    <w:rsid w:val="008918C7"/>
    <w:rsid w:val="00891B02"/>
    <w:rsid w:val="00895A0D"/>
    <w:rsid w:val="00897725"/>
    <w:rsid w:val="008A06B2"/>
    <w:rsid w:val="008A0AAA"/>
    <w:rsid w:val="008A2631"/>
    <w:rsid w:val="008A2D0E"/>
    <w:rsid w:val="008A3CDF"/>
    <w:rsid w:val="008A4C98"/>
    <w:rsid w:val="008A77DF"/>
    <w:rsid w:val="008A79D5"/>
    <w:rsid w:val="008B3ACB"/>
    <w:rsid w:val="008B3F18"/>
    <w:rsid w:val="008B43E3"/>
    <w:rsid w:val="008B5F37"/>
    <w:rsid w:val="008B6A32"/>
    <w:rsid w:val="008B6DE7"/>
    <w:rsid w:val="008C192C"/>
    <w:rsid w:val="008C3344"/>
    <w:rsid w:val="008C394C"/>
    <w:rsid w:val="008C53C6"/>
    <w:rsid w:val="008D0A76"/>
    <w:rsid w:val="008D216C"/>
    <w:rsid w:val="008D409D"/>
    <w:rsid w:val="008D41DB"/>
    <w:rsid w:val="008E1472"/>
    <w:rsid w:val="008E14C1"/>
    <w:rsid w:val="008E1C45"/>
    <w:rsid w:val="008E2090"/>
    <w:rsid w:val="008E3460"/>
    <w:rsid w:val="008E3A4B"/>
    <w:rsid w:val="008E418D"/>
    <w:rsid w:val="008E49DD"/>
    <w:rsid w:val="008E7A1A"/>
    <w:rsid w:val="008F0213"/>
    <w:rsid w:val="008F078F"/>
    <w:rsid w:val="008F3684"/>
    <w:rsid w:val="008F3A05"/>
    <w:rsid w:val="008F747B"/>
    <w:rsid w:val="00905043"/>
    <w:rsid w:val="00905404"/>
    <w:rsid w:val="0090776F"/>
    <w:rsid w:val="00911822"/>
    <w:rsid w:val="00911CB1"/>
    <w:rsid w:val="00917086"/>
    <w:rsid w:val="00917E89"/>
    <w:rsid w:val="0092019A"/>
    <w:rsid w:val="009203B1"/>
    <w:rsid w:val="009212DF"/>
    <w:rsid w:val="00921A17"/>
    <w:rsid w:val="00924153"/>
    <w:rsid w:val="00925172"/>
    <w:rsid w:val="00926D17"/>
    <w:rsid w:val="009273E3"/>
    <w:rsid w:val="00930B28"/>
    <w:rsid w:val="0093389C"/>
    <w:rsid w:val="009354AC"/>
    <w:rsid w:val="009358B2"/>
    <w:rsid w:val="00935DF5"/>
    <w:rsid w:val="0093701F"/>
    <w:rsid w:val="009438C2"/>
    <w:rsid w:val="00944785"/>
    <w:rsid w:val="00944BC1"/>
    <w:rsid w:val="009458BF"/>
    <w:rsid w:val="009458E6"/>
    <w:rsid w:val="00945A51"/>
    <w:rsid w:val="0095191D"/>
    <w:rsid w:val="00953CD4"/>
    <w:rsid w:val="00955102"/>
    <w:rsid w:val="009574F6"/>
    <w:rsid w:val="00960A4D"/>
    <w:rsid w:val="00960AFF"/>
    <w:rsid w:val="009635B9"/>
    <w:rsid w:val="009640DC"/>
    <w:rsid w:val="00964DAB"/>
    <w:rsid w:val="0096588C"/>
    <w:rsid w:val="0096639C"/>
    <w:rsid w:val="009670E2"/>
    <w:rsid w:val="009732AE"/>
    <w:rsid w:val="00974002"/>
    <w:rsid w:val="00974B46"/>
    <w:rsid w:val="00976193"/>
    <w:rsid w:val="00976CF7"/>
    <w:rsid w:val="00977F4A"/>
    <w:rsid w:val="00980798"/>
    <w:rsid w:val="009817EA"/>
    <w:rsid w:val="009872CB"/>
    <w:rsid w:val="00990019"/>
    <w:rsid w:val="00990567"/>
    <w:rsid w:val="009917D9"/>
    <w:rsid w:val="00992479"/>
    <w:rsid w:val="00992C96"/>
    <w:rsid w:val="00994E1B"/>
    <w:rsid w:val="00996058"/>
    <w:rsid w:val="00996700"/>
    <w:rsid w:val="009976F2"/>
    <w:rsid w:val="009A17C1"/>
    <w:rsid w:val="009A2784"/>
    <w:rsid w:val="009A2D0B"/>
    <w:rsid w:val="009A49C3"/>
    <w:rsid w:val="009A4DC8"/>
    <w:rsid w:val="009A665A"/>
    <w:rsid w:val="009A6C4D"/>
    <w:rsid w:val="009B2181"/>
    <w:rsid w:val="009B2CFA"/>
    <w:rsid w:val="009B2E3F"/>
    <w:rsid w:val="009B303E"/>
    <w:rsid w:val="009B3C71"/>
    <w:rsid w:val="009B6EF7"/>
    <w:rsid w:val="009C0A64"/>
    <w:rsid w:val="009C147C"/>
    <w:rsid w:val="009C5A5F"/>
    <w:rsid w:val="009C7A31"/>
    <w:rsid w:val="009D1A1D"/>
    <w:rsid w:val="009D4E6C"/>
    <w:rsid w:val="009D5A0E"/>
    <w:rsid w:val="009D663A"/>
    <w:rsid w:val="009D7FEC"/>
    <w:rsid w:val="009E0E93"/>
    <w:rsid w:val="009E1619"/>
    <w:rsid w:val="009E2D07"/>
    <w:rsid w:val="009E2EE9"/>
    <w:rsid w:val="009E4D84"/>
    <w:rsid w:val="009E4E24"/>
    <w:rsid w:val="009E571F"/>
    <w:rsid w:val="009E5A31"/>
    <w:rsid w:val="009F0033"/>
    <w:rsid w:val="009F06B6"/>
    <w:rsid w:val="009F2D4A"/>
    <w:rsid w:val="009F4A65"/>
    <w:rsid w:val="00A008F0"/>
    <w:rsid w:val="00A00AD0"/>
    <w:rsid w:val="00A017E1"/>
    <w:rsid w:val="00A03B0C"/>
    <w:rsid w:val="00A07FCC"/>
    <w:rsid w:val="00A11B74"/>
    <w:rsid w:val="00A1356F"/>
    <w:rsid w:val="00A165B6"/>
    <w:rsid w:val="00A16CED"/>
    <w:rsid w:val="00A2160E"/>
    <w:rsid w:val="00A23125"/>
    <w:rsid w:val="00A23E9A"/>
    <w:rsid w:val="00A25677"/>
    <w:rsid w:val="00A25948"/>
    <w:rsid w:val="00A31788"/>
    <w:rsid w:val="00A31C74"/>
    <w:rsid w:val="00A320C2"/>
    <w:rsid w:val="00A3245E"/>
    <w:rsid w:val="00A3296F"/>
    <w:rsid w:val="00A32D3A"/>
    <w:rsid w:val="00A33B63"/>
    <w:rsid w:val="00A340FA"/>
    <w:rsid w:val="00A40EAA"/>
    <w:rsid w:val="00A432D2"/>
    <w:rsid w:val="00A43787"/>
    <w:rsid w:val="00A4579B"/>
    <w:rsid w:val="00A4619D"/>
    <w:rsid w:val="00A51748"/>
    <w:rsid w:val="00A53CF7"/>
    <w:rsid w:val="00A600A1"/>
    <w:rsid w:val="00A60B70"/>
    <w:rsid w:val="00A631F6"/>
    <w:rsid w:val="00A66814"/>
    <w:rsid w:val="00A71148"/>
    <w:rsid w:val="00A717D9"/>
    <w:rsid w:val="00A7237C"/>
    <w:rsid w:val="00A72A0F"/>
    <w:rsid w:val="00A74FB0"/>
    <w:rsid w:val="00A76692"/>
    <w:rsid w:val="00A76885"/>
    <w:rsid w:val="00A803F1"/>
    <w:rsid w:val="00A80562"/>
    <w:rsid w:val="00A8092D"/>
    <w:rsid w:val="00A80B86"/>
    <w:rsid w:val="00A8107E"/>
    <w:rsid w:val="00A82D23"/>
    <w:rsid w:val="00A82F93"/>
    <w:rsid w:val="00A833B9"/>
    <w:rsid w:val="00A84E9A"/>
    <w:rsid w:val="00A86251"/>
    <w:rsid w:val="00A86C36"/>
    <w:rsid w:val="00A90628"/>
    <w:rsid w:val="00A90EA4"/>
    <w:rsid w:val="00A91F96"/>
    <w:rsid w:val="00AA078E"/>
    <w:rsid w:val="00AA5825"/>
    <w:rsid w:val="00AA6DBE"/>
    <w:rsid w:val="00AB03EA"/>
    <w:rsid w:val="00AB0A81"/>
    <w:rsid w:val="00AB0CC4"/>
    <w:rsid w:val="00AB0EC8"/>
    <w:rsid w:val="00AB1440"/>
    <w:rsid w:val="00AB32CD"/>
    <w:rsid w:val="00AB50A9"/>
    <w:rsid w:val="00AB5497"/>
    <w:rsid w:val="00AB6F9C"/>
    <w:rsid w:val="00AC0AA2"/>
    <w:rsid w:val="00AC7A04"/>
    <w:rsid w:val="00AD03CD"/>
    <w:rsid w:val="00AD13A2"/>
    <w:rsid w:val="00AD26F8"/>
    <w:rsid w:val="00AD4955"/>
    <w:rsid w:val="00AD4C63"/>
    <w:rsid w:val="00AD5262"/>
    <w:rsid w:val="00AD6B18"/>
    <w:rsid w:val="00AE1EF9"/>
    <w:rsid w:val="00AE3594"/>
    <w:rsid w:val="00AE368F"/>
    <w:rsid w:val="00AE47FA"/>
    <w:rsid w:val="00AE61F6"/>
    <w:rsid w:val="00AF2581"/>
    <w:rsid w:val="00AF2EF3"/>
    <w:rsid w:val="00AF337E"/>
    <w:rsid w:val="00AF344F"/>
    <w:rsid w:val="00AF37AA"/>
    <w:rsid w:val="00AF4177"/>
    <w:rsid w:val="00AF4564"/>
    <w:rsid w:val="00AF75F5"/>
    <w:rsid w:val="00B00AC6"/>
    <w:rsid w:val="00B042C8"/>
    <w:rsid w:val="00B05512"/>
    <w:rsid w:val="00B076C8"/>
    <w:rsid w:val="00B11708"/>
    <w:rsid w:val="00B12986"/>
    <w:rsid w:val="00B1547F"/>
    <w:rsid w:val="00B15B99"/>
    <w:rsid w:val="00B15D03"/>
    <w:rsid w:val="00B176E1"/>
    <w:rsid w:val="00B207E7"/>
    <w:rsid w:val="00B21FEF"/>
    <w:rsid w:val="00B22306"/>
    <w:rsid w:val="00B232BD"/>
    <w:rsid w:val="00B238FB"/>
    <w:rsid w:val="00B26134"/>
    <w:rsid w:val="00B27E42"/>
    <w:rsid w:val="00B3015A"/>
    <w:rsid w:val="00B3207B"/>
    <w:rsid w:val="00B3257D"/>
    <w:rsid w:val="00B336CF"/>
    <w:rsid w:val="00B35E90"/>
    <w:rsid w:val="00B36B58"/>
    <w:rsid w:val="00B379D0"/>
    <w:rsid w:val="00B37DA9"/>
    <w:rsid w:val="00B40F97"/>
    <w:rsid w:val="00B41D83"/>
    <w:rsid w:val="00B421C5"/>
    <w:rsid w:val="00B4469F"/>
    <w:rsid w:val="00B45786"/>
    <w:rsid w:val="00B45BD2"/>
    <w:rsid w:val="00B45DF7"/>
    <w:rsid w:val="00B462B6"/>
    <w:rsid w:val="00B510F9"/>
    <w:rsid w:val="00B51930"/>
    <w:rsid w:val="00B51BCC"/>
    <w:rsid w:val="00B52B1D"/>
    <w:rsid w:val="00B55BE5"/>
    <w:rsid w:val="00B64812"/>
    <w:rsid w:val="00B65737"/>
    <w:rsid w:val="00B65CDC"/>
    <w:rsid w:val="00B669CB"/>
    <w:rsid w:val="00B669DD"/>
    <w:rsid w:val="00B70227"/>
    <w:rsid w:val="00B70644"/>
    <w:rsid w:val="00B70646"/>
    <w:rsid w:val="00B70C5F"/>
    <w:rsid w:val="00B71E87"/>
    <w:rsid w:val="00B740AB"/>
    <w:rsid w:val="00B76676"/>
    <w:rsid w:val="00B803E7"/>
    <w:rsid w:val="00B83BFC"/>
    <w:rsid w:val="00B844FC"/>
    <w:rsid w:val="00B84A21"/>
    <w:rsid w:val="00B868CD"/>
    <w:rsid w:val="00B87324"/>
    <w:rsid w:val="00B87FE5"/>
    <w:rsid w:val="00B955EF"/>
    <w:rsid w:val="00B96E56"/>
    <w:rsid w:val="00B97D41"/>
    <w:rsid w:val="00B97D73"/>
    <w:rsid w:val="00BA37C0"/>
    <w:rsid w:val="00BA3CEA"/>
    <w:rsid w:val="00BA489E"/>
    <w:rsid w:val="00BA4C8E"/>
    <w:rsid w:val="00BA5CA1"/>
    <w:rsid w:val="00BA5D7A"/>
    <w:rsid w:val="00BA6034"/>
    <w:rsid w:val="00BA6B66"/>
    <w:rsid w:val="00BA7510"/>
    <w:rsid w:val="00BB2E54"/>
    <w:rsid w:val="00BB48E7"/>
    <w:rsid w:val="00BB5F6F"/>
    <w:rsid w:val="00BB62CA"/>
    <w:rsid w:val="00BB6CAD"/>
    <w:rsid w:val="00BC1B1D"/>
    <w:rsid w:val="00BC660D"/>
    <w:rsid w:val="00BD08AB"/>
    <w:rsid w:val="00BD19D7"/>
    <w:rsid w:val="00BD1C78"/>
    <w:rsid w:val="00BD1CF4"/>
    <w:rsid w:val="00BD5352"/>
    <w:rsid w:val="00BD79D1"/>
    <w:rsid w:val="00BD7D1B"/>
    <w:rsid w:val="00BE18D9"/>
    <w:rsid w:val="00BE1B43"/>
    <w:rsid w:val="00BE2E21"/>
    <w:rsid w:val="00BE57DE"/>
    <w:rsid w:val="00BF03AE"/>
    <w:rsid w:val="00BF0F68"/>
    <w:rsid w:val="00BF0F7A"/>
    <w:rsid w:val="00BF4C06"/>
    <w:rsid w:val="00BF74B0"/>
    <w:rsid w:val="00C0056F"/>
    <w:rsid w:val="00C014E8"/>
    <w:rsid w:val="00C01910"/>
    <w:rsid w:val="00C01C99"/>
    <w:rsid w:val="00C05529"/>
    <w:rsid w:val="00C06BF2"/>
    <w:rsid w:val="00C10914"/>
    <w:rsid w:val="00C1259E"/>
    <w:rsid w:val="00C12629"/>
    <w:rsid w:val="00C159D2"/>
    <w:rsid w:val="00C15F31"/>
    <w:rsid w:val="00C167C2"/>
    <w:rsid w:val="00C2100C"/>
    <w:rsid w:val="00C228F8"/>
    <w:rsid w:val="00C229B5"/>
    <w:rsid w:val="00C23DBA"/>
    <w:rsid w:val="00C25DDC"/>
    <w:rsid w:val="00C267A1"/>
    <w:rsid w:val="00C306C5"/>
    <w:rsid w:val="00C31165"/>
    <w:rsid w:val="00C358BD"/>
    <w:rsid w:val="00C375BF"/>
    <w:rsid w:val="00C40D1D"/>
    <w:rsid w:val="00C43646"/>
    <w:rsid w:val="00C44F6A"/>
    <w:rsid w:val="00C463BB"/>
    <w:rsid w:val="00C47C1D"/>
    <w:rsid w:val="00C50A09"/>
    <w:rsid w:val="00C5167A"/>
    <w:rsid w:val="00C516E7"/>
    <w:rsid w:val="00C536D1"/>
    <w:rsid w:val="00C53BF5"/>
    <w:rsid w:val="00C5559A"/>
    <w:rsid w:val="00C55E2C"/>
    <w:rsid w:val="00C569AE"/>
    <w:rsid w:val="00C57D2A"/>
    <w:rsid w:val="00C62E59"/>
    <w:rsid w:val="00C63178"/>
    <w:rsid w:val="00C65785"/>
    <w:rsid w:val="00C66FB5"/>
    <w:rsid w:val="00C6768B"/>
    <w:rsid w:val="00C67CD6"/>
    <w:rsid w:val="00C77272"/>
    <w:rsid w:val="00C772E8"/>
    <w:rsid w:val="00C77DC1"/>
    <w:rsid w:val="00C838B9"/>
    <w:rsid w:val="00C87322"/>
    <w:rsid w:val="00C904B7"/>
    <w:rsid w:val="00C91F8C"/>
    <w:rsid w:val="00C92219"/>
    <w:rsid w:val="00C9314F"/>
    <w:rsid w:val="00C97806"/>
    <w:rsid w:val="00CA3B70"/>
    <w:rsid w:val="00CA5D6D"/>
    <w:rsid w:val="00CA5F2A"/>
    <w:rsid w:val="00CA64F2"/>
    <w:rsid w:val="00CA78C0"/>
    <w:rsid w:val="00CA7D23"/>
    <w:rsid w:val="00CB0602"/>
    <w:rsid w:val="00CB489D"/>
    <w:rsid w:val="00CB6785"/>
    <w:rsid w:val="00CB7C5B"/>
    <w:rsid w:val="00CC07C8"/>
    <w:rsid w:val="00CC1BD5"/>
    <w:rsid w:val="00CC1FC7"/>
    <w:rsid w:val="00CC2F11"/>
    <w:rsid w:val="00CC3518"/>
    <w:rsid w:val="00CC7070"/>
    <w:rsid w:val="00CD3315"/>
    <w:rsid w:val="00CD4436"/>
    <w:rsid w:val="00CD51CC"/>
    <w:rsid w:val="00CD6CFD"/>
    <w:rsid w:val="00CF0753"/>
    <w:rsid w:val="00CF1DBB"/>
    <w:rsid w:val="00CF2135"/>
    <w:rsid w:val="00CF314C"/>
    <w:rsid w:val="00CF48FE"/>
    <w:rsid w:val="00CF5639"/>
    <w:rsid w:val="00CF6732"/>
    <w:rsid w:val="00CF7E63"/>
    <w:rsid w:val="00D035CC"/>
    <w:rsid w:val="00D0442E"/>
    <w:rsid w:val="00D04AF3"/>
    <w:rsid w:val="00D0576F"/>
    <w:rsid w:val="00D05C2B"/>
    <w:rsid w:val="00D063E6"/>
    <w:rsid w:val="00D13A37"/>
    <w:rsid w:val="00D15505"/>
    <w:rsid w:val="00D16E13"/>
    <w:rsid w:val="00D21607"/>
    <w:rsid w:val="00D2328A"/>
    <w:rsid w:val="00D25741"/>
    <w:rsid w:val="00D261E8"/>
    <w:rsid w:val="00D31211"/>
    <w:rsid w:val="00D35A44"/>
    <w:rsid w:val="00D4168D"/>
    <w:rsid w:val="00D44882"/>
    <w:rsid w:val="00D51A65"/>
    <w:rsid w:val="00D5399F"/>
    <w:rsid w:val="00D53ADF"/>
    <w:rsid w:val="00D54987"/>
    <w:rsid w:val="00D554FE"/>
    <w:rsid w:val="00D57CF0"/>
    <w:rsid w:val="00D6036C"/>
    <w:rsid w:val="00D62451"/>
    <w:rsid w:val="00D6455E"/>
    <w:rsid w:val="00D71E35"/>
    <w:rsid w:val="00D72559"/>
    <w:rsid w:val="00D72E69"/>
    <w:rsid w:val="00D73985"/>
    <w:rsid w:val="00D7436F"/>
    <w:rsid w:val="00D74EA1"/>
    <w:rsid w:val="00D75897"/>
    <w:rsid w:val="00D76D2D"/>
    <w:rsid w:val="00D775BA"/>
    <w:rsid w:val="00D817F0"/>
    <w:rsid w:val="00D82496"/>
    <w:rsid w:val="00D83249"/>
    <w:rsid w:val="00D832DA"/>
    <w:rsid w:val="00D83DEF"/>
    <w:rsid w:val="00D85246"/>
    <w:rsid w:val="00D85B4E"/>
    <w:rsid w:val="00D85CF0"/>
    <w:rsid w:val="00D86A08"/>
    <w:rsid w:val="00D93323"/>
    <w:rsid w:val="00D93333"/>
    <w:rsid w:val="00D9428B"/>
    <w:rsid w:val="00D95210"/>
    <w:rsid w:val="00D96644"/>
    <w:rsid w:val="00DA1293"/>
    <w:rsid w:val="00DA2DF3"/>
    <w:rsid w:val="00DA47C8"/>
    <w:rsid w:val="00DA61C6"/>
    <w:rsid w:val="00DA6ECA"/>
    <w:rsid w:val="00DB08FD"/>
    <w:rsid w:val="00DB0B93"/>
    <w:rsid w:val="00DB1354"/>
    <w:rsid w:val="00DB2AF2"/>
    <w:rsid w:val="00DB32A7"/>
    <w:rsid w:val="00DB34EE"/>
    <w:rsid w:val="00DC0A43"/>
    <w:rsid w:val="00DC1A00"/>
    <w:rsid w:val="00DC4EF7"/>
    <w:rsid w:val="00DD0291"/>
    <w:rsid w:val="00DD24D7"/>
    <w:rsid w:val="00DD288A"/>
    <w:rsid w:val="00DD29B2"/>
    <w:rsid w:val="00DD3C67"/>
    <w:rsid w:val="00DD611F"/>
    <w:rsid w:val="00DD664D"/>
    <w:rsid w:val="00DD77F6"/>
    <w:rsid w:val="00DD7B91"/>
    <w:rsid w:val="00DE1048"/>
    <w:rsid w:val="00DE45B2"/>
    <w:rsid w:val="00DE4FD8"/>
    <w:rsid w:val="00DE694F"/>
    <w:rsid w:val="00DE7C0F"/>
    <w:rsid w:val="00DF01FA"/>
    <w:rsid w:val="00DF049C"/>
    <w:rsid w:val="00DF1FB3"/>
    <w:rsid w:val="00DF4FD7"/>
    <w:rsid w:val="00DF536B"/>
    <w:rsid w:val="00DF644D"/>
    <w:rsid w:val="00E01EB2"/>
    <w:rsid w:val="00E03051"/>
    <w:rsid w:val="00E04C41"/>
    <w:rsid w:val="00E051E7"/>
    <w:rsid w:val="00E05BD0"/>
    <w:rsid w:val="00E06DE0"/>
    <w:rsid w:val="00E10914"/>
    <w:rsid w:val="00E118D1"/>
    <w:rsid w:val="00E119A6"/>
    <w:rsid w:val="00E14170"/>
    <w:rsid w:val="00E1486A"/>
    <w:rsid w:val="00E14C88"/>
    <w:rsid w:val="00E174BA"/>
    <w:rsid w:val="00E17D3A"/>
    <w:rsid w:val="00E21A3B"/>
    <w:rsid w:val="00E22B1D"/>
    <w:rsid w:val="00E22C61"/>
    <w:rsid w:val="00E24AC0"/>
    <w:rsid w:val="00E260F5"/>
    <w:rsid w:val="00E274BA"/>
    <w:rsid w:val="00E3031A"/>
    <w:rsid w:val="00E342AE"/>
    <w:rsid w:val="00E34B25"/>
    <w:rsid w:val="00E35AF8"/>
    <w:rsid w:val="00E36687"/>
    <w:rsid w:val="00E41872"/>
    <w:rsid w:val="00E41F1F"/>
    <w:rsid w:val="00E41F39"/>
    <w:rsid w:val="00E4283A"/>
    <w:rsid w:val="00E4367D"/>
    <w:rsid w:val="00E45838"/>
    <w:rsid w:val="00E46EF0"/>
    <w:rsid w:val="00E47FA9"/>
    <w:rsid w:val="00E5133C"/>
    <w:rsid w:val="00E51FC6"/>
    <w:rsid w:val="00E53FD0"/>
    <w:rsid w:val="00E55362"/>
    <w:rsid w:val="00E5668A"/>
    <w:rsid w:val="00E568D6"/>
    <w:rsid w:val="00E60090"/>
    <w:rsid w:val="00E602D8"/>
    <w:rsid w:val="00E6309B"/>
    <w:rsid w:val="00E6328F"/>
    <w:rsid w:val="00E63AB2"/>
    <w:rsid w:val="00E64536"/>
    <w:rsid w:val="00E7134B"/>
    <w:rsid w:val="00E7156A"/>
    <w:rsid w:val="00E71C67"/>
    <w:rsid w:val="00E72090"/>
    <w:rsid w:val="00E72A0F"/>
    <w:rsid w:val="00E7369F"/>
    <w:rsid w:val="00E7388C"/>
    <w:rsid w:val="00E741D4"/>
    <w:rsid w:val="00E7496F"/>
    <w:rsid w:val="00E7499F"/>
    <w:rsid w:val="00E74CFC"/>
    <w:rsid w:val="00E75943"/>
    <w:rsid w:val="00E75E07"/>
    <w:rsid w:val="00E75EEF"/>
    <w:rsid w:val="00E76DDF"/>
    <w:rsid w:val="00E809D8"/>
    <w:rsid w:val="00E85E50"/>
    <w:rsid w:val="00E86BEC"/>
    <w:rsid w:val="00E86FEC"/>
    <w:rsid w:val="00E87A09"/>
    <w:rsid w:val="00E91F74"/>
    <w:rsid w:val="00E944A7"/>
    <w:rsid w:val="00E9551F"/>
    <w:rsid w:val="00E95BBA"/>
    <w:rsid w:val="00EA0114"/>
    <w:rsid w:val="00EA1DE6"/>
    <w:rsid w:val="00EA216C"/>
    <w:rsid w:val="00EA2F0E"/>
    <w:rsid w:val="00EA4A0B"/>
    <w:rsid w:val="00EA7C0B"/>
    <w:rsid w:val="00EB002B"/>
    <w:rsid w:val="00EB139F"/>
    <w:rsid w:val="00EB149A"/>
    <w:rsid w:val="00EB3C63"/>
    <w:rsid w:val="00EB4B58"/>
    <w:rsid w:val="00EB60BD"/>
    <w:rsid w:val="00EB68B2"/>
    <w:rsid w:val="00EC00EE"/>
    <w:rsid w:val="00EC06AE"/>
    <w:rsid w:val="00EC2ABF"/>
    <w:rsid w:val="00EC4007"/>
    <w:rsid w:val="00EC5882"/>
    <w:rsid w:val="00ED29E3"/>
    <w:rsid w:val="00ED3F87"/>
    <w:rsid w:val="00ED599A"/>
    <w:rsid w:val="00ED6701"/>
    <w:rsid w:val="00ED69ED"/>
    <w:rsid w:val="00EE07BB"/>
    <w:rsid w:val="00EE1639"/>
    <w:rsid w:val="00EE26BF"/>
    <w:rsid w:val="00EE2F15"/>
    <w:rsid w:val="00EE334D"/>
    <w:rsid w:val="00EE5BD2"/>
    <w:rsid w:val="00EE622E"/>
    <w:rsid w:val="00EF19E5"/>
    <w:rsid w:val="00EF1EC5"/>
    <w:rsid w:val="00EF34D9"/>
    <w:rsid w:val="00F0085F"/>
    <w:rsid w:val="00F022CB"/>
    <w:rsid w:val="00F037BC"/>
    <w:rsid w:val="00F03880"/>
    <w:rsid w:val="00F03D68"/>
    <w:rsid w:val="00F047A7"/>
    <w:rsid w:val="00F0568A"/>
    <w:rsid w:val="00F07123"/>
    <w:rsid w:val="00F10628"/>
    <w:rsid w:val="00F106EF"/>
    <w:rsid w:val="00F11CF9"/>
    <w:rsid w:val="00F12803"/>
    <w:rsid w:val="00F131D2"/>
    <w:rsid w:val="00F135FE"/>
    <w:rsid w:val="00F136D2"/>
    <w:rsid w:val="00F2112A"/>
    <w:rsid w:val="00F23E84"/>
    <w:rsid w:val="00F23EB6"/>
    <w:rsid w:val="00F250AC"/>
    <w:rsid w:val="00F26472"/>
    <w:rsid w:val="00F265D2"/>
    <w:rsid w:val="00F279CB"/>
    <w:rsid w:val="00F30DCD"/>
    <w:rsid w:val="00F31B5D"/>
    <w:rsid w:val="00F33887"/>
    <w:rsid w:val="00F33935"/>
    <w:rsid w:val="00F33981"/>
    <w:rsid w:val="00F37D36"/>
    <w:rsid w:val="00F41A46"/>
    <w:rsid w:val="00F41E6D"/>
    <w:rsid w:val="00F46A53"/>
    <w:rsid w:val="00F505C7"/>
    <w:rsid w:val="00F517BA"/>
    <w:rsid w:val="00F51ABC"/>
    <w:rsid w:val="00F541AD"/>
    <w:rsid w:val="00F541E6"/>
    <w:rsid w:val="00F54358"/>
    <w:rsid w:val="00F543D7"/>
    <w:rsid w:val="00F56319"/>
    <w:rsid w:val="00F56FFF"/>
    <w:rsid w:val="00F57E61"/>
    <w:rsid w:val="00F57FDA"/>
    <w:rsid w:val="00F60168"/>
    <w:rsid w:val="00F602EC"/>
    <w:rsid w:val="00F64779"/>
    <w:rsid w:val="00F65012"/>
    <w:rsid w:val="00F6677D"/>
    <w:rsid w:val="00F67845"/>
    <w:rsid w:val="00F67CCD"/>
    <w:rsid w:val="00F71188"/>
    <w:rsid w:val="00F71B0C"/>
    <w:rsid w:val="00F71D3E"/>
    <w:rsid w:val="00F72060"/>
    <w:rsid w:val="00F72152"/>
    <w:rsid w:val="00F72B98"/>
    <w:rsid w:val="00F73719"/>
    <w:rsid w:val="00F7379E"/>
    <w:rsid w:val="00F741DE"/>
    <w:rsid w:val="00F80629"/>
    <w:rsid w:val="00F80853"/>
    <w:rsid w:val="00F821C7"/>
    <w:rsid w:val="00F84903"/>
    <w:rsid w:val="00F855C0"/>
    <w:rsid w:val="00F87C7D"/>
    <w:rsid w:val="00F90519"/>
    <w:rsid w:val="00F91D95"/>
    <w:rsid w:val="00F9257C"/>
    <w:rsid w:val="00F935E6"/>
    <w:rsid w:val="00F952F3"/>
    <w:rsid w:val="00F95EEB"/>
    <w:rsid w:val="00F971BE"/>
    <w:rsid w:val="00F97768"/>
    <w:rsid w:val="00FA0B63"/>
    <w:rsid w:val="00FA3A7A"/>
    <w:rsid w:val="00FA3BA0"/>
    <w:rsid w:val="00FA539F"/>
    <w:rsid w:val="00FA620A"/>
    <w:rsid w:val="00FB153D"/>
    <w:rsid w:val="00FB6692"/>
    <w:rsid w:val="00FB6ACA"/>
    <w:rsid w:val="00FB74CD"/>
    <w:rsid w:val="00FB775D"/>
    <w:rsid w:val="00FB7834"/>
    <w:rsid w:val="00FC1C48"/>
    <w:rsid w:val="00FC2A96"/>
    <w:rsid w:val="00FC2AF4"/>
    <w:rsid w:val="00FD01EE"/>
    <w:rsid w:val="00FD0B87"/>
    <w:rsid w:val="00FD498D"/>
    <w:rsid w:val="00FD5786"/>
    <w:rsid w:val="00FD5CF3"/>
    <w:rsid w:val="00FD692C"/>
    <w:rsid w:val="00FE0FD5"/>
    <w:rsid w:val="00FE1158"/>
    <w:rsid w:val="00FE21E1"/>
    <w:rsid w:val="00FE25AD"/>
    <w:rsid w:val="00FE4256"/>
    <w:rsid w:val="00FE474A"/>
    <w:rsid w:val="00FE6676"/>
    <w:rsid w:val="00FF0D20"/>
    <w:rsid w:val="00FF1420"/>
    <w:rsid w:val="00FF1447"/>
    <w:rsid w:val="00FF26F4"/>
    <w:rsid w:val="00FF5506"/>
    <w:rsid w:val="00FF636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F642F1"/>
  <w15:docId w15:val="{BEBA08E1-63A4-4EC8-B559-645BDF995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Times New Roman"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FBB"/>
    <w:pPr>
      <w:spacing w:after="0" w:line="480" w:lineRule="auto"/>
      <w:ind w:firstLine="720"/>
    </w:pPr>
    <w:rPr>
      <w:rFonts w:ascii="Times New Roman"/>
      <w:sz w:val="24"/>
    </w:rPr>
  </w:style>
  <w:style w:type="paragraph" w:styleId="Heading1">
    <w:name w:val="heading 1"/>
    <w:basedOn w:val="Normal"/>
    <w:link w:val="Heading1Char"/>
    <w:uiPriority w:val="9"/>
    <w:qFormat/>
    <w:rsid w:val="00980798"/>
    <w:pPr>
      <w:keepNext/>
      <w:keepLines/>
      <w:spacing w:before="240" w:after="240" w:line="240" w:lineRule="auto"/>
      <w:ind w:firstLine="0"/>
      <w:jc w:val="center"/>
      <w:outlineLvl w:val="0"/>
    </w:pPr>
    <w:rPr>
      <w:b/>
      <w:szCs w:val="24"/>
    </w:rPr>
  </w:style>
  <w:style w:type="paragraph" w:styleId="Heading2">
    <w:name w:val="heading 2"/>
    <w:basedOn w:val="Normal"/>
    <w:link w:val="Heading2Char"/>
    <w:uiPriority w:val="9"/>
    <w:qFormat/>
    <w:rsid w:val="00980798"/>
    <w:pPr>
      <w:keepNext/>
      <w:keepLines/>
      <w:spacing w:before="240" w:after="240" w:line="240" w:lineRule="auto"/>
      <w:ind w:firstLine="0"/>
      <w:outlineLvl w:val="1"/>
    </w:pPr>
    <w:rPr>
      <w:b/>
      <w:i/>
      <w:szCs w:val="24"/>
    </w:rPr>
  </w:style>
  <w:style w:type="paragraph" w:styleId="Heading3">
    <w:name w:val="heading 3"/>
    <w:basedOn w:val="Normal"/>
    <w:link w:val="Heading3Char"/>
    <w:uiPriority w:val="9"/>
    <w:qFormat/>
    <w:rsid w:val="00C167C2"/>
    <w:pPr>
      <w:keepNext/>
      <w:spacing w:before="240" w:after="240" w:line="240" w:lineRule="auto"/>
      <w:ind w:firstLine="0"/>
      <w:outlineLvl w:val="2"/>
    </w:pPr>
    <w:rPr>
      <w:i/>
      <w:szCs w:val="24"/>
    </w:rPr>
  </w:style>
  <w:style w:type="paragraph" w:styleId="Heading4">
    <w:name w:val="heading 4"/>
    <w:basedOn w:val="Normal"/>
    <w:link w:val="Heading4Char"/>
    <w:uiPriority w:val="9"/>
    <w:qFormat/>
    <w:rsid w:val="006E60B2"/>
    <w:pPr>
      <w:keepNext/>
      <w:keepLines/>
      <w:spacing w:before="200"/>
      <w:outlineLvl w:val="3"/>
    </w:pPr>
    <w:rPr>
      <w:rFonts w:ascii="Calibri"/>
      <w:b/>
      <w:i/>
      <w:color w:val="4F81BD"/>
    </w:rPr>
  </w:style>
  <w:style w:type="paragraph" w:styleId="Heading5">
    <w:name w:val="heading 5"/>
    <w:basedOn w:val="Normal"/>
    <w:link w:val="Heading5Char"/>
    <w:uiPriority w:val="9"/>
    <w:qFormat/>
    <w:rsid w:val="006E60B2"/>
    <w:pPr>
      <w:keepNext/>
      <w:keepLines/>
      <w:spacing w:before="200"/>
      <w:outlineLvl w:val="4"/>
    </w:pPr>
    <w:rPr>
      <w:rFonts w:ascii="Calibri"/>
      <w:color w:val="243F60"/>
    </w:rPr>
  </w:style>
  <w:style w:type="paragraph" w:styleId="Heading6">
    <w:name w:val="heading 6"/>
    <w:basedOn w:val="Normal"/>
    <w:link w:val="Heading6Char"/>
    <w:uiPriority w:val="9"/>
    <w:qFormat/>
    <w:rsid w:val="006E60B2"/>
    <w:pPr>
      <w:keepNext/>
      <w:keepLines/>
      <w:spacing w:before="200"/>
      <w:outlineLvl w:val="5"/>
    </w:pPr>
    <w:rPr>
      <w:rFonts w:ascii="Calibri"/>
      <w:i/>
      <w:color w:val="243F60"/>
    </w:rPr>
  </w:style>
  <w:style w:type="paragraph" w:styleId="Heading7">
    <w:name w:val="heading 7"/>
    <w:basedOn w:val="Normal"/>
    <w:link w:val="Heading7Char"/>
    <w:uiPriority w:val="9"/>
    <w:qFormat/>
    <w:rsid w:val="006E60B2"/>
    <w:pPr>
      <w:keepNext/>
      <w:keepLines/>
      <w:spacing w:before="200"/>
      <w:outlineLvl w:val="6"/>
    </w:pPr>
    <w:rPr>
      <w:rFonts w:ascii="Calibri"/>
      <w:i/>
      <w:color w:val="404040"/>
    </w:rPr>
  </w:style>
  <w:style w:type="paragraph" w:styleId="Heading8">
    <w:name w:val="heading 8"/>
    <w:basedOn w:val="Normal"/>
    <w:link w:val="Heading8Char"/>
    <w:uiPriority w:val="9"/>
    <w:qFormat/>
    <w:rsid w:val="006E60B2"/>
    <w:pPr>
      <w:keepNext/>
      <w:keepLines/>
      <w:spacing w:before="200"/>
      <w:outlineLvl w:val="7"/>
    </w:pPr>
    <w:rPr>
      <w:rFonts w:ascii="Calibri"/>
      <w:color w:val="4F81BD"/>
      <w:sz w:val="20"/>
      <w:szCs w:val="20"/>
    </w:rPr>
  </w:style>
  <w:style w:type="paragraph" w:styleId="Heading9">
    <w:name w:val="heading 9"/>
    <w:basedOn w:val="Normal"/>
    <w:link w:val="Heading9Char"/>
    <w:uiPriority w:val="9"/>
    <w:qFormat/>
    <w:rsid w:val="006E60B2"/>
    <w:pPr>
      <w:keepNext/>
      <w:keepLines/>
      <w:spacing w:before="200"/>
      <w:outlineLvl w:val="8"/>
    </w:pPr>
    <w:rPr>
      <w:rFonts w:ascii="Calibri"/>
      <w:i/>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6E60B2"/>
    <w:rPr>
      <w:rFonts w:ascii="Lucida Grande" w:hAnsi="Lucida Grande" w:cs="Lucida Grande"/>
      <w:sz w:val="18"/>
      <w:szCs w:val="18"/>
    </w:rPr>
  </w:style>
  <w:style w:type="character" w:customStyle="1" w:styleId="BalloonTextChar">
    <w:name w:val="Balloon Text Char"/>
    <w:basedOn w:val="DefaultParagraphFont"/>
    <w:link w:val="BalloonText"/>
    <w:uiPriority w:val="99"/>
    <w:rPr>
      <w:rFonts w:ascii="Lucida Grande" w:hAnsi="Lucida Grande" w:cs="Lucida Grande"/>
      <w:sz w:val="18"/>
      <w:szCs w:val="18"/>
    </w:rPr>
  </w:style>
  <w:style w:type="paragraph" w:styleId="ListParagraph">
    <w:name w:val="List Paragraph"/>
    <w:basedOn w:val="Normal"/>
    <w:uiPriority w:val="34"/>
    <w:qFormat/>
    <w:rsid w:val="006E60B2"/>
    <w:pPr>
      <w:ind w:left="720"/>
      <w:contextualSpacing/>
    </w:p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itation">
    <w:name w:val="citation"/>
    <w:basedOn w:val="DefaultParagraphFont"/>
  </w:style>
  <w:style w:type="paragraph" w:styleId="NormalWeb">
    <w:name w:val="Normal (Web)"/>
    <w:basedOn w:val="Normal"/>
    <w:uiPriority w:val="99"/>
    <w:rsid w:val="006E60B2"/>
    <w:pPr>
      <w:spacing w:before="100" w:beforeAutospacing="1" w:after="100" w:afterAutospacing="1"/>
    </w:pPr>
    <w:rPr>
      <w:lang w:eastAsia="en-US"/>
    </w:rPr>
  </w:style>
  <w:style w:type="character" w:styleId="CommentReference">
    <w:name w:val="annotation reference"/>
    <w:basedOn w:val="DefaultParagraphFont"/>
    <w:uiPriority w:val="99"/>
    <w:rsid w:val="006E60B2"/>
    <w:rPr>
      <w:sz w:val="18"/>
      <w:szCs w:val="18"/>
    </w:rPr>
  </w:style>
  <w:style w:type="paragraph" w:styleId="CommentText">
    <w:name w:val="annotation text"/>
    <w:basedOn w:val="Normal"/>
    <w:link w:val="CommentTextChar"/>
    <w:uiPriority w:val="99"/>
    <w:rsid w:val="006E60B2"/>
  </w:style>
  <w:style w:type="character" w:customStyle="1" w:styleId="CommentTextChar">
    <w:name w:val="Comment Text Char"/>
    <w:basedOn w:val="DefaultParagraphFont"/>
    <w:link w:val="CommentText"/>
    <w:uiPriority w:val="99"/>
  </w:style>
  <w:style w:type="paragraph" w:styleId="CommentSubject">
    <w:name w:val="annotation subject"/>
    <w:basedOn w:val="CommentText"/>
    <w:link w:val="CommentSubjectChar"/>
    <w:uiPriority w:val="99"/>
    <w:rsid w:val="006E60B2"/>
    <w:rPr>
      <w:b/>
      <w:sz w:val="20"/>
      <w:szCs w:val="20"/>
    </w:rPr>
  </w:style>
  <w:style w:type="character" w:customStyle="1" w:styleId="CommentSubjectChar">
    <w:name w:val="Comment Subject Char"/>
    <w:basedOn w:val="CommentTextChar"/>
    <w:link w:val="CommentSubject"/>
    <w:uiPriority w:val="99"/>
    <w:rPr>
      <w:b/>
      <w:sz w:val="20"/>
      <w:szCs w:val="20"/>
    </w:rPr>
  </w:style>
  <w:style w:type="paragraph" w:styleId="Header">
    <w:name w:val="header"/>
    <w:basedOn w:val="Normal"/>
    <w:link w:val="HeaderChar"/>
    <w:uiPriority w:val="99"/>
    <w:rsid w:val="006E60B2"/>
    <w:pPr>
      <w:tabs>
        <w:tab w:val="center" w:pos="4320"/>
        <w:tab w:val="right" w:pos="864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rsid w:val="006E60B2"/>
    <w:pPr>
      <w:tabs>
        <w:tab w:val="center" w:pos="4320"/>
        <w:tab w:val="right" w:pos="8640"/>
      </w:tabs>
    </w:pPr>
  </w:style>
  <w:style w:type="character" w:customStyle="1" w:styleId="FooterChar">
    <w:name w:val="Footer Char"/>
    <w:basedOn w:val="DefaultParagraphFont"/>
    <w:link w:val="Footer"/>
    <w:uiPriority w:val="99"/>
  </w:style>
  <w:style w:type="character" w:styleId="PageNumber">
    <w:name w:val="page number"/>
    <w:basedOn w:val="DefaultParagraphFont"/>
  </w:style>
  <w:style w:type="paragraph" w:styleId="TOC1">
    <w:name w:val="toc 1"/>
    <w:basedOn w:val="Normal"/>
    <w:rsid w:val="006E60B2"/>
    <w:pPr>
      <w:spacing w:before="360"/>
    </w:pPr>
    <w:rPr>
      <w:rFonts w:ascii="Calibri"/>
      <w:b/>
      <w:caps/>
    </w:rPr>
  </w:style>
  <w:style w:type="paragraph" w:styleId="TOC2">
    <w:name w:val="toc 2"/>
    <w:basedOn w:val="Normal"/>
    <w:rsid w:val="006E60B2"/>
    <w:pPr>
      <w:spacing w:before="240"/>
    </w:pPr>
    <w:rPr>
      <w:b/>
      <w:sz w:val="20"/>
      <w:szCs w:val="20"/>
    </w:rPr>
  </w:style>
  <w:style w:type="paragraph" w:styleId="TOC3">
    <w:name w:val="toc 3"/>
    <w:basedOn w:val="Normal"/>
    <w:rsid w:val="006E60B2"/>
    <w:pPr>
      <w:ind w:left="240"/>
    </w:pPr>
    <w:rPr>
      <w:sz w:val="20"/>
      <w:szCs w:val="20"/>
    </w:rPr>
  </w:style>
  <w:style w:type="paragraph" w:styleId="TOC4">
    <w:name w:val="toc 4"/>
    <w:basedOn w:val="Normal"/>
    <w:rsid w:val="006E60B2"/>
    <w:pPr>
      <w:ind w:left="480"/>
    </w:pPr>
    <w:rPr>
      <w:sz w:val="20"/>
      <w:szCs w:val="20"/>
    </w:rPr>
  </w:style>
  <w:style w:type="paragraph" w:styleId="TOC5">
    <w:name w:val="toc 5"/>
    <w:basedOn w:val="Normal"/>
    <w:rsid w:val="006E60B2"/>
    <w:pPr>
      <w:ind w:left="720"/>
    </w:pPr>
    <w:rPr>
      <w:sz w:val="20"/>
      <w:szCs w:val="20"/>
    </w:rPr>
  </w:style>
  <w:style w:type="paragraph" w:styleId="TOC6">
    <w:name w:val="toc 6"/>
    <w:basedOn w:val="Normal"/>
    <w:rsid w:val="006E60B2"/>
    <w:pPr>
      <w:ind w:left="960"/>
    </w:pPr>
    <w:rPr>
      <w:sz w:val="20"/>
      <w:szCs w:val="20"/>
    </w:rPr>
  </w:style>
  <w:style w:type="paragraph" w:styleId="TOC7">
    <w:name w:val="toc 7"/>
    <w:basedOn w:val="Normal"/>
    <w:rsid w:val="006E60B2"/>
    <w:pPr>
      <w:ind w:left="1200"/>
    </w:pPr>
    <w:rPr>
      <w:sz w:val="20"/>
      <w:szCs w:val="20"/>
    </w:rPr>
  </w:style>
  <w:style w:type="paragraph" w:styleId="TOC8">
    <w:name w:val="toc 8"/>
    <w:basedOn w:val="Normal"/>
    <w:rsid w:val="006E60B2"/>
    <w:pPr>
      <w:ind w:left="1440"/>
    </w:pPr>
    <w:rPr>
      <w:sz w:val="20"/>
      <w:szCs w:val="20"/>
    </w:rPr>
  </w:style>
  <w:style w:type="paragraph" w:styleId="TOC9">
    <w:name w:val="toc 9"/>
    <w:basedOn w:val="Normal"/>
    <w:rsid w:val="006E60B2"/>
    <w:pPr>
      <w:ind w:left="1680"/>
    </w:pPr>
    <w:rPr>
      <w:sz w:val="20"/>
      <w:szCs w:val="20"/>
    </w:rPr>
  </w:style>
  <w:style w:type="paragraph" w:customStyle="1" w:styleId="Body1">
    <w:name w:val="Body 1"/>
    <w:rsid w:val="006E60B2"/>
    <w:pPr>
      <w:outlineLvl w:val="0"/>
    </w:pPr>
    <w:rPr>
      <w:rFonts w:ascii="Helvetica" w:eastAsia="Arial Unicode MS" w:hAnsi="Helvetica"/>
      <w:color w:val="000000"/>
      <w:szCs w:val="20"/>
      <w:lang w:eastAsia="en-US"/>
    </w:rPr>
  </w:style>
  <w:style w:type="paragraph" w:styleId="FootnoteText">
    <w:name w:val="footnote text"/>
    <w:basedOn w:val="Normal"/>
    <w:link w:val="FootnoteTextChar"/>
    <w:uiPriority w:val="99"/>
    <w:rsid w:val="006E60B2"/>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rPr>
      <w:vertAlign w:val="superscript"/>
    </w:rPr>
  </w:style>
  <w:style w:type="character" w:customStyle="1" w:styleId="Heading1Char">
    <w:name w:val="Heading 1 Char"/>
    <w:basedOn w:val="DefaultParagraphFont"/>
    <w:link w:val="Heading1"/>
    <w:uiPriority w:val="9"/>
    <w:rsid w:val="00980798"/>
    <w:rPr>
      <w:rFonts w:ascii="Times New Roman"/>
      <w:b/>
      <w:sz w:val="24"/>
      <w:szCs w:val="24"/>
    </w:rPr>
  </w:style>
  <w:style w:type="paragraph" w:styleId="Revision">
    <w:name w:val="Revision"/>
    <w:rsid w:val="006E60B2"/>
  </w:style>
  <w:style w:type="paragraph" w:styleId="TOAHeading">
    <w:name w:val="toa heading"/>
    <w:basedOn w:val="Normal"/>
    <w:rsid w:val="006E60B2"/>
    <w:pPr>
      <w:spacing w:before="120"/>
    </w:pPr>
    <w:rPr>
      <w:rFonts w:ascii="Calibri"/>
      <w:b/>
    </w:rPr>
  </w:style>
  <w:style w:type="character" w:customStyle="1" w:styleId="Heading2Char">
    <w:name w:val="Heading 2 Char"/>
    <w:basedOn w:val="DefaultParagraphFont"/>
    <w:link w:val="Heading2"/>
    <w:uiPriority w:val="9"/>
    <w:rsid w:val="00980798"/>
    <w:rPr>
      <w:rFonts w:ascii="Times New Roman"/>
      <w:b/>
      <w:i/>
      <w:sz w:val="24"/>
      <w:szCs w:val="24"/>
    </w:rPr>
  </w:style>
  <w:style w:type="character" w:customStyle="1" w:styleId="Heading3Char">
    <w:name w:val="Heading 3 Char"/>
    <w:basedOn w:val="DefaultParagraphFont"/>
    <w:link w:val="Heading3"/>
    <w:uiPriority w:val="9"/>
    <w:rsid w:val="00C167C2"/>
    <w:rPr>
      <w:rFonts w:ascii="Times New Roman"/>
      <w:i/>
      <w:sz w:val="24"/>
      <w:szCs w:val="24"/>
    </w:rPr>
  </w:style>
  <w:style w:type="paragraph" w:styleId="DocumentMap">
    <w:name w:val="Document Map"/>
    <w:basedOn w:val="Normal"/>
    <w:link w:val="DocumentMapChar"/>
    <w:rPr>
      <w:rFonts w:ascii="Lucida Grande" w:hAnsi="Lucida Grande" w:cs="Lucida Grande"/>
    </w:rPr>
  </w:style>
  <w:style w:type="character" w:customStyle="1" w:styleId="DocumentMapChar">
    <w:name w:val="Document Map Char"/>
    <w:basedOn w:val="DefaultParagraphFont"/>
    <w:link w:val="DocumentMap"/>
    <w:rPr>
      <w:rFonts w:ascii="Lucida Grande" w:hAnsi="Lucida Grande" w:cs="Lucida Grande"/>
    </w:rPr>
  </w:style>
  <w:style w:type="character" w:customStyle="1" w:styleId="Heading4Char">
    <w:name w:val="Heading 4 Char"/>
    <w:basedOn w:val="DefaultParagraphFont"/>
    <w:link w:val="Heading4"/>
    <w:uiPriority w:val="9"/>
    <w:rPr>
      <w:rFonts w:ascii="Calibri"/>
      <w:b/>
      <w:i/>
      <w:color w:val="4F81BD"/>
    </w:rPr>
  </w:style>
  <w:style w:type="character" w:customStyle="1" w:styleId="Heading5Char">
    <w:name w:val="Heading 5 Char"/>
    <w:basedOn w:val="DefaultParagraphFont"/>
    <w:link w:val="Heading5"/>
    <w:uiPriority w:val="9"/>
    <w:rPr>
      <w:rFonts w:ascii="Calibri"/>
      <w:color w:val="243F60"/>
    </w:rPr>
  </w:style>
  <w:style w:type="character" w:customStyle="1" w:styleId="Heading6Char">
    <w:name w:val="Heading 6 Char"/>
    <w:basedOn w:val="DefaultParagraphFont"/>
    <w:link w:val="Heading6"/>
    <w:uiPriority w:val="9"/>
    <w:rPr>
      <w:rFonts w:ascii="Calibri"/>
      <w:i/>
      <w:color w:val="243F60"/>
    </w:rPr>
  </w:style>
  <w:style w:type="character" w:customStyle="1" w:styleId="Heading7Char">
    <w:name w:val="Heading 7 Char"/>
    <w:basedOn w:val="DefaultParagraphFont"/>
    <w:link w:val="Heading7"/>
    <w:uiPriority w:val="9"/>
    <w:rPr>
      <w:rFonts w:ascii="Calibri"/>
      <w:i/>
      <w:color w:val="404040"/>
    </w:rPr>
  </w:style>
  <w:style w:type="character" w:customStyle="1" w:styleId="Heading8Char">
    <w:name w:val="Heading 8 Char"/>
    <w:basedOn w:val="DefaultParagraphFont"/>
    <w:link w:val="Heading8"/>
    <w:uiPriority w:val="9"/>
    <w:rPr>
      <w:rFonts w:ascii="Calibri"/>
      <w:color w:val="4F81BD"/>
      <w:sz w:val="20"/>
      <w:szCs w:val="20"/>
    </w:rPr>
  </w:style>
  <w:style w:type="character" w:customStyle="1" w:styleId="Heading9Char">
    <w:name w:val="Heading 9 Char"/>
    <w:basedOn w:val="DefaultParagraphFont"/>
    <w:link w:val="Heading9"/>
    <w:uiPriority w:val="9"/>
    <w:rPr>
      <w:rFonts w:ascii="Calibri"/>
      <w:i/>
      <w:color w:val="404040"/>
      <w:sz w:val="20"/>
      <w:szCs w:val="20"/>
    </w:rPr>
  </w:style>
  <w:style w:type="paragraph" w:styleId="Caption">
    <w:name w:val="caption"/>
    <w:basedOn w:val="Normal"/>
    <w:uiPriority w:val="35"/>
    <w:qFormat/>
    <w:rsid w:val="006E60B2"/>
    <w:pPr>
      <w:spacing w:line="240" w:lineRule="auto"/>
    </w:pPr>
    <w:rPr>
      <w:b/>
      <w:color w:val="4F81BD"/>
      <w:sz w:val="18"/>
      <w:szCs w:val="18"/>
    </w:rPr>
  </w:style>
  <w:style w:type="paragraph" w:styleId="Title">
    <w:name w:val="Title"/>
    <w:basedOn w:val="Normal"/>
    <w:link w:val="TitleChar"/>
    <w:uiPriority w:val="10"/>
    <w:qFormat/>
    <w:rsid w:val="006E60B2"/>
    <w:pPr>
      <w:pBdr>
        <w:bottom w:val="single" w:sz="8" w:space="4" w:color="4F81BD" w:themeColor="accent1"/>
      </w:pBdr>
      <w:spacing w:after="300" w:line="240" w:lineRule="auto"/>
      <w:contextualSpacing/>
    </w:pPr>
    <w:rPr>
      <w:rFonts w:ascii="Calibri"/>
      <w:color w:val="17365D"/>
      <w:spacing w:val="5"/>
      <w:kern w:val="28"/>
      <w:sz w:val="52"/>
      <w:szCs w:val="52"/>
    </w:rPr>
  </w:style>
  <w:style w:type="character" w:customStyle="1" w:styleId="TitleChar">
    <w:name w:val="Title Char"/>
    <w:basedOn w:val="DefaultParagraphFont"/>
    <w:link w:val="Title"/>
    <w:uiPriority w:val="10"/>
    <w:rPr>
      <w:rFonts w:ascii="Calibri"/>
      <w:color w:val="17365D"/>
      <w:spacing w:val="5"/>
      <w:kern w:val="28"/>
      <w:sz w:val="52"/>
      <w:szCs w:val="52"/>
    </w:rPr>
  </w:style>
  <w:style w:type="paragraph" w:styleId="Subtitle">
    <w:name w:val="Subtitle"/>
    <w:basedOn w:val="Normal"/>
    <w:link w:val="SubtitleChar"/>
    <w:uiPriority w:val="11"/>
    <w:qFormat/>
    <w:rsid w:val="006E60B2"/>
    <w:pPr>
      <w:numPr>
        <w:ilvl w:val="1"/>
      </w:numPr>
      <w:ind w:firstLine="720"/>
    </w:pPr>
    <w:rPr>
      <w:rFonts w:ascii="Calibri"/>
      <w:i/>
      <w:color w:val="4F81BD"/>
      <w:spacing w:val="15"/>
      <w:szCs w:val="24"/>
    </w:rPr>
  </w:style>
  <w:style w:type="character" w:customStyle="1" w:styleId="SubtitleChar">
    <w:name w:val="Subtitle Char"/>
    <w:basedOn w:val="DefaultParagraphFont"/>
    <w:link w:val="Subtitle"/>
    <w:uiPriority w:val="11"/>
    <w:rPr>
      <w:rFonts w:ascii="Calibri"/>
      <w:i/>
      <w:color w:val="4F81BD"/>
      <w:spacing w:val="15"/>
      <w:sz w:val="24"/>
      <w:szCs w:val="24"/>
    </w:rPr>
  </w:style>
  <w:style w:type="character" w:styleId="Strong">
    <w:name w:val="Strong"/>
    <w:basedOn w:val="DefaultParagraphFont"/>
    <w:uiPriority w:val="22"/>
    <w:qFormat/>
    <w:rPr>
      <w:b/>
    </w:rPr>
  </w:style>
  <w:style w:type="character" w:styleId="Emphasis">
    <w:name w:val="Emphasis"/>
    <w:basedOn w:val="DefaultParagraphFont"/>
    <w:uiPriority w:val="20"/>
    <w:qFormat/>
    <w:rPr>
      <w:i/>
    </w:rPr>
  </w:style>
  <w:style w:type="paragraph" w:styleId="NoSpacing">
    <w:name w:val="No Spacing"/>
    <w:uiPriority w:val="1"/>
    <w:qFormat/>
    <w:rsid w:val="006E60B2"/>
    <w:pPr>
      <w:spacing w:after="0" w:line="240" w:lineRule="auto"/>
    </w:pPr>
  </w:style>
  <w:style w:type="paragraph" w:styleId="Quote">
    <w:name w:val="Quote"/>
    <w:basedOn w:val="Normal"/>
    <w:link w:val="QuoteChar"/>
    <w:uiPriority w:val="29"/>
    <w:qFormat/>
    <w:rsid w:val="006E60B2"/>
    <w:rPr>
      <w:i/>
      <w:color w:val="000000"/>
    </w:rPr>
  </w:style>
  <w:style w:type="character" w:customStyle="1" w:styleId="QuoteChar">
    <w:name w:val="Quote Char"/>
    <w:basedOn w:val="DefaultParagraphFont"/>
    <w:link w:val="Quote"/>
    <w:uiPriority w:val="29"/>
    <w:rPr>
      <w:i/>
      <w:color w:val="000000"/>
    </w:rPr>
  </w:style>
  <w:style w:type="paragraph" w:styleId="IntenseQuote">
    <w:name w:val="Intense Quote"/>
    <w:basedOn w:val="Normal"/>
    <w:link w:val="IntenseQuoteChar"/>
    <w:uiPriority w:val="30"/>
    <w:qFormat/>
    <w:rsid w:val="006E60B2"/>
    <w:pPr>
      <w:pBdr>
        <w:bottom w:val="single" w:sz="4" w:space="4" w:color="4F81BD" w:themeColor="accent1"/>
      </w:pBdr>
      <w:spacing w:before="200" w:after="280"/>
      <w:ind w:left="936" w:right="936"/>
    </w:pPr>
    <w:rPr>
      <w:b/>
      <w:i/>
      <w:color w:val="4F81BD"/>
    </w:rPr>
  </w:style>
  <w:style w:type="character" w:customStyle="1" w:styleId="IntenseQuoteChar">
    <w:name w:val="Intense Quote Char"/>
    <w:basedOn w:val="DefaultParagraphFont"/>
    <w:link w:val="IntenseQuote"/>
    <w:uiPriority w:val="30"/>
    <w:rPr>
      <w:b/>
      <w:i/>
      <w:color w:val="4F81BD"/>
    </w:rPr>
  </w:style>
  <w:style w:type="character" w:styleId="SubtleEmphasis">
    <w:name w:val="Subtle Emphasis"/>
    <w:basedOn w:val="DefaultParagraphFont"/>
    <w:uiPriority w:val="19"/>
    <w:qFormat/>
    <w:rsid w:val="006E60B2"/>
    <w:rPr>
      <w:i/>
      <w:color w:val="808080"/>
    </w:rPr>
  </w:style>
  <w:style w:type="character" w:styleId="IntenseEmphasis">
    <w:name w:val="Intense Emphasis"/>
    <w:basedOn w:val="DefaultParagraphFont"/>
    <w:uiPriority w:val="21"/>
    <w:qFormat/>
    <w:rsid w:val="006E60B2"/>
    <w:rPr>
      <w:b/>
      <w:i/>
      <w:color w:val="4F81BD"/>
    </w:rPr>
  </w:style>
  <w:style w:type="character" w:styleId="SubtleReference">
    <w:name w:val="Subtle Reference"/>
    <w:basedOn w:val="DefaultParagraphFont"/>
    <w:uiPriority w:val="31"/>
    <w:qFormat/>
    <w:rsid w:val="006E60B2"/>
    <w:rPr>
      <w:smallCaps/>
      <w:color w:val="C0504D"/>
      <w:u w:val="single"/>
    </w:rPr>
  </w:style>
  <w:style w:type="character" w:styleId="IntenseReference">
    <w:name w:val="Intense Reference"/>
    <w:basedOn w:val="DefaultParagraphFont"/>
    <w:uiPriority w:val="32"/>
    <w:qFormat/>
    <w:rsid w:val="006E60B2"/>
    <w:rPr>
      <w:b/>
      <w:smallCaps/>
      <w:color w:val="C0504D"/>
      <w:spacing w:val="5"/>
      <w:u w:val="single"/>
    </w:rPr>
  </w:style>
  <w:style w:type="character" w:styleId="BookTitle">
    <w:name w:val="Book Title"/>
    <w:basedOn w:val="DefaultParagraphFont"/>
    <w:uiPriority w:val="33"/>
    <w:qFormat/>
    <w:rPr>
      <w:b/>
      <w:smallCaps/>
      <w:spacing w:val="5"/>
    </w:rPr>
  </w:style>
  <w:style w:type="paragraph" w:styleId="TOCHeading">
    <w:name w:val="TOC Heading"/>
    <w:basedOn w:val="Heading1"/>
    <w:uiPriority w:val="39"/>
    <w:qFormat/>
    <w:rsid w:val="006E60B2"/>
    <w:pPr>
      <w:outlineLvl w:val="9"/>
    </w:pPr>
  </w:style>
  <w:style w:type="character" w:styleId="Hyperlink">
    <w:name w:val="Hyperlink"/>
    <w:basedOn w:val="DefaultParagraphFont"/>
    <w:uiPriority w:val="99"/>
    <w:rsid w:val="006E60B2"/>
    <w:rPr>
      <w:color w:val="0000FF"/>
      <w:u w:val="single"/>
    </w:rPr>
  </w:style>
  <w:style w:type="character" w:styleId="FollowedHyperlink">
    <w:name w:val="FollowedHyperlink"/>
    <w:basedOn w:val="DefaultParagraphFont"/>
    <w:rsid w:val="006E60B2"/>
    <w:rPr>
      <w:color w:val="800080"/>
      <w:u w:val="single"/>
    </w:rPr>
  </w:style>
  <w:style w:type="character" w:customStyle="1" w:styleId="apple-converted-space">
    <w:name w:val="apple-converted-space"/>
    <w:basedOn w:val="DefaultParagraphFont"/>
  </w:style>
  <w:style w:type="paragraph" w:styleId="HTMLPreformatted">
    <w:name w:val="HTML Preformatted"/>
    <w:basedOn w:val="Normal"/>
    <w:link w:val="HTMLPreformattedChar"/>
    <w:uiPriority w:val="99"/>
    <w:unhideWhenUsed/>
    <w:rsid w:val="006E60B2"/>
    <w:pPr>
      <w:spacing w:line="240" w:lineRule="auto"/>
    </w:pPr>
    <w:rPr>
      <w:rFonts w:ascii="Consolas" w:eastAsiaTheme="minorEastAsia" w:hAnsi="Consolas" w:cs="Consolas"/>
      <w:sz w:val="20"/>
      <w:szCs w:val="20"/>
    </w:rPr>
  </w:style>
  <w:style w:type="character" w:customStyle="1" w:styleId="HTMLPreformattedChar">
    <w:name w:val="HTML Preformatted Char"/>
    <w:basedOn w:val="DefaultParagraphFont"/>
    <w:link w:val="HTMLPreformatted"/>
    <w:uiPriority w:val="99"/>
    <w:rsid w:val="006E60B2"/>
    <w:rPr>
      <w:rFonts w:ascii="Consolas" w:eastAsiaTheme="minorEastAsia" w:hAnsi="Consolas" w:cs="Consolas"/>
      <w:sz w:val="20"/>
      <w:szCs w:val="20"/>
    </w:rPr>
  </w:style>
  <w:style w:type="character" w:customStyle="1" w:styleId="apple-style-span">
    <w:name w:val="apple-style-span"/>
    <w:basedOn w:val="DefaultParagraphFont"/>
    <w:rsid w:val="006E60B2"/>
  </w:style>
  <w:style w:type="character" w:customStyle="1" w:styleId="gewyw5ybjeb">
    <w:name w:val="gewyw5ybjeb"/>
    <w:basedOn w:val="DefaultParagraphFont"/>
    <w:rsid w:val="004A7A7B"/>
  </w:style>
  <w:style w:type="character" w:customStyle="1" w:styleId="gewyw5ybmdb">
    <w:name w:val="gewyw5ybmdb"/>
    <w:basedOn w:val="DefaultParagraphFont"/>
    <w:rsid w:val="004A7A7B"/>
  </w:style>
  <w:style w:type="paragraph" w:customStyle="1" w:styleId="Compact">
    <w:name w:val="Compact"/>
    <w:basedOn w:val="Normal"/>
    <w:qFormat/>
    <w:rsid w:val="00980798"/>
    <w:pPr>
      <w:spacing w:line="240" w:lineRule="auto"/>
      <w:ind w:firstLine="0"/>
    </w:pPr>
    <w:rPr>
      <w:rFonts w:eastAsiaTheme="minorHAnsi" w:cstheme="minorBidi"/>
      <w:szCs w:val="24"/>
      <w:lang w:eastAsia="en-US"/>
    </w:rPr>
  </w:style>
  <w:style w:type="paragraph" w:styleId="PlainText">
    <w:name w:val="Plain Text"/>
    <w:basedOn w:val="Normal"/>
    <w:link w:val="PlainTextChar"/>
    <w:uiPriority w:val="99"/>
    <w:unhideWhenUsed/>
    <w:rsid w:val="00401A0E"/>
    <w:pPr>
      <w:spacing w:line="240" w:lineRule="auto"/>
    </w:pPr>
    <w:rPr>
      <w:rFonts w:ascii="Courier" w:eastAsiaTheme="minorEastAsia" w:hAnsi="Courier" w:cstheme="minorBidi"/>
      <w:sz w:val="21"/>
      <w:szCs w:val="21"/>
      <w:lang w:eastAsia="en-US"/>
    </w:rPr>
  </w:style>
  <w:style w:type="character" w:customStyle="1" w:styleId="PlainTextChar">
    <w:name w:val="Plain Text Char"/>
    <w:basedOn w:val="DefaultParagraphFont"/>
    <w:link w:val="PlainText"/>
    <w:uiPriority w:val="99"/>
    <w:rsid w:val="00401A0E"/>
    <w:rPr>
      <w:rFonts w:ascii="Courier" w:eastAsiaTheme="minorEastAsia" w:hAnsi="Courier" w:cstheme="minorBidi"/>
      <w:sz w:val="21"/>
      <w:szCs w:val="21"/>
      <w:lang w:eastAsia="en-US"/>
    </w:rPr>
  </w:style>
  <w:style w:type="paragraph" w:customStyle="1" w:styleId="NoIndent">
    <w:name w:val="No Indent"/>
    <w:basedOn w:val="Normal"/>
    <w:link w:val="NoIndentChar"/>
    <w:qFormat/>
    <w:rsid w:val="00980798"/>
    <w:pPr>
      <w:ind w:firstLine="0"/>
    </w:pPr>
    <w:rPr>
      <w:szCs w:val="24"/>
    </w:rPr>
  </w:style>
  <w:style w:type="character" w:customStyle="1" w:styleId="NoIndentChar">
    <w:name w:val="No Indent Char"/>
    <w:basedOn w:val="DefaultParagraphFont"/>
    <w:link w:val="NoIndent"/>
    <w:rsid w:val="00980798"/>
    <w:rPr>
      <w:rFonts w:ascii="Times New Roman"/>
      <w:sz w:val="24"/>
      <w:szCs w:val="24"/>
    </w:rPr>
  </w:style>
  <w:style w:type="table" w:customStyle="1" w:styleId="PlainTable21">
    <w:name w:val="Plain Table 21"/>
    <w:basedOn w:val="TableNormal"/>
    <w:uiPriority w:val="99"/>
    <w:rsid w:val="0038013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lug-pages">
    <w:name w:val="slug-pages"/>
    <w:basedOn w:val="DefaultParagraphFont"/>
    <w:rsid w:val="00E1486A"/>
  </w:style>
  <w:style w:type="character" w:customStyle="1" w:styleId="gcg52b5bgfb">
    <w:name w:val="gcg52b5bgfb"/>
    <w:basedOn w:val="DefaultParagraphFont"/>
    <w:rsid w:val="006B0B27"/>
  </w:style>
  <w:style w:type="character" w:customStyle="1" w:styleId="gcg52b5bgeb">
    <w:name w:val="gcg52b5bgeb"/>
    <w:basedOn w:val="DefaultParagraphFont"/>
    <w:rsid w:val="006B0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4523">
      <w:bodyDiv w:val="1"/>
      <w:marLeft w:val="0"/>
      <w:marRight w:val="0"/>
      <w:marTop w:val="0"/>
      <w:marBottom w:val="0"/>
      <w:divBdr>
        <w:top w:val="none" w:sz="0" w:space="0" w:color="auto"/>
        <w:left w:val="none" w:sz="0" w:space="0" w:color="auto"/>
        <w:bottom w:val="none" w:sz="0" w:space="0" w:color="auto"/>
        <w:right w:val="none" w:sz="0" w:space="0" w:color="auto"/>
      </w:divBdr>
    </w:div>
    <w:div w:id="56437338">
      <w:bodyDiv w:val="1"/>
      <w:marLeft w:val="0"/>
      <w:marRight w:val="0"/>
      <w:marTop w:val="0"/>
      <w:marBottom w:val="0"/>
      <w:divBdr>
        <w:top w:val="none" w:sz="0" w:space="0" w:color="auto"/>
        <w:left w:val="none" w:sz="0" w:space="0" w:color="auto"/>
        <w:bottom w:val="none" w:sz="0" w:space="0" w:color="auto"/>
        <w:right w:val="none" w:sz="0" w:space="0" w:color="auto"/>
      </w:divBdr>
    </w:div>
    <w:div w:id="59906945">
      <w:bodyDiv w:val="1"/>
      <w:marLeft w:val="0"/>
      <w:marRight w:val="0"/>
      <w:marTop w:val="0"/>
      <w:marBottom w:val="0"/>
      <w:divBdr>
        <w:top w:val="none" w:sz="0" w:space="0" w:color="auto"/>
        <w:left w:val="none" w:sz="0" w:space="0" w:color="auto"/>
        <w:bottom w:val="none" w:sz="0" w:space="0" w:color="auto"/>
        <w:right w:val="none" w:sz="0" w:space="0" w:color="auto"/>
      </w:divBdr>
      <w:divsChild>
        <w:div w:id="803425729">
          <w:marLeft w:val="0"/>
          <w:marRight w:val="0"/>
          <w:marTop w:val="0"/>
          <w:marBottom w:val="0"/>
          <w:divBdr>
            <w:top w:val="none" w:sz="0" w:space="0" w:color="auto"/>
            <w:left w:val="none" w:sz="0" w:space="0" w:color="auto"/>
            <w:bottom w:val="none" w:sz="0" w:space="0" w:color="auto"/>
            <w:right w:val="none" w:sz="0" w:space="0" w:color="auto"/>
          </w:divBdr>
        </w:div>
      </w:divsChild>
    </w:div>
    <w:div w:id="76947811">
      <w:bodyDiv w:val="1"/>
      <w:marLeft w:val="0"/>
      <w:marRight w:val="0"/>
      <w:marTop w:val="0"/>
      <w:marBottom w:val="0"/>
      <w:divBdr>
        <w:top w:val="none" w:sz="0" w:space="0" w:color="auto"/>
        <w:left w:val="none" w:sz="0" w:space="0" w:color="auto"/>
        <w:bottom w:val="none" w:sz="0" w:space="0" w:color="auto"/>
        <w:right w:val="none" w:sz="0" w:space="0" w:color="auto"/>
      </w:divBdr>
    </w:div>
    <w:div w:id="284510543">
      <w:bodyDiv w:val="1"/>
      <w:marLeft w:val="0"/>
      <w:marRight w:val="0"/>
      <w:marTop w:val="0"/>
      <w:marBottom w:val="0"/>
      <w:divBdr>
        <w:top w:val="none" w:sz="0" w:space="0" w:color="auto"/>
        <w:left w:val="none" w:sz="0" w:space="0" w:color="auto"/>
        <w:bottom w:val="none" w:sz="0" w:space="0" w:color="auto"/>
        <w:right w:val="none" w:sz="0" w:space="0" w:color="auto"/>
      </w:divBdr>
    </w:div>
    <w:div w:id="310717581">
      <w:bodyDiv w:val="1"/>
      <w:marLeft w:val="0"/>
      <w:marRight w:val="0"/>
      <w:marTop w:val="0"/>
      <w:marBottom w:val="0"/>
      <w:divBdr>
        <w:top w:val="none" w:sz="0" w:space="0" w:color="auto"/>
        <w:left w:val="none" w:sz="0" w:space="0" w:color="auto"/>
        <w:bottom w:val="none" w:sz="0" w:space="0" w:color="auto"/>
        <w:right w:val="none" w:sz="0" w:space="0" w:color="auto"/>
      </w:divBdr>
    </w:div>
    <w:div w:id="315498247">
      <w:bodyDiv w:val="1"/>
      <w:marLeft w:val="0"/>
      <w:marRight w:val="0"/>
      <w:marTop w:val="0"/>
      <w:marBottom w:val="0"/>
      <w:divBdr>
        <w:top w:val="none" w:sz="0" w:space="0" w:color="auto"/>
        <w:left w:val="none" w:sz="0" w:space="0" w:color="auto"/>
        <w:bottom w:val="none" w:sz="0" w:space="0" w:color="auto"/>
        <w:right w:val="none" w:sz="0" w:space="0" w:color="auto"/>
      </w:divBdr>
      <w:divsChild>
        <w:div w:id="376783302">
          <w:marLeft w:val="0"/>
          <w:marRight w:val="0"/>
          <w:marTop w:val="0"/>
          <w:marBottom w:val="0"/>
          <w:divBdr>
            <w:top w:val="none" w:sz="0" w:space="0" w:color="auto"/>
            <w:left w:val="none" w:sz="0" w:space="0" w:color="auto"/>
            <w:bottom w:val="none" w:sz="0" w:space="0" w:color="auto"/>
            <w:right w:val="none" w:sz="0" w:space="0" w:color="auto"/>
          </w:divBdr>
          <w:divsChild>
            <w:div w:id="449008197">
              <w:marLeft w:val="0"/>
              <w:marRight w:val="0"/>
              <w:marTop w:val="0"/>
              <w:marBottom w:val="0"/>
              <w:divBdr>
                <w:top w:val="none" w:sz="0" w:space="0" w:color="auto"/>
                <w:left w:val="none" w:sz="0" w:space="0" w:color="auto"/>
                <w:bottom w:val="none" w:sz="0" w:space="0" w:color="auto"/>
                <w:right w:val="none" w:sz="0" w:space="0" w:color="auto"/>
              </w:divBdr>
              <w:divsChild>
                <w:div w:id="462775133">
                  <w:marLeft w:val="0"/>
                  <w:marRight w:val="0"/>
                  <w:marTop w:val="0"/>
                  <w:marBottom w:val="0"/>
                  <w:divBdr>
                    <w:top w:val="none" w:sz="0" w:space="0" w:color="auto"/>
                    <w:left w:val="none" w:sz="0" w:space="0" w:color="auto"/>
                    <w:bottom w:val="none" w:sz="0" w:space="0" w:color="auto"/>
                    <w:right w:val="none" w:sz="0" w:space="0" w:color="auto"/>
                  </w:divBdr>
                  <w:divsChild>
                    <w:div w:id="1237281672">
                      <w:marLeft w:val="0"/>
                      <w:marRight w:val="0"/>
                      <w:marTop w:val="0"/>
                      <w:marBottom w:val="0"/>
                      <w:divBdr>
                        <w:top w:val="none" w:sz="0" w:space="0" w:color="auto"/>
                        <w:left w:val="none" w:sz="0" w:space="0" w:color="auto"/>
                        <w:bottom w:val="none" w:sz="0" w:space="0" w:color="auto"/>
                        <w:right w:val="none" w:sz="0" w:space="0" w:color="auto"/>
                      </w:divBdr>
                      <w:divsChild>
                        <w:div w:id="1134521951">
                          <w:marLeft w:val="0"/>
                          <w:marRight w:val="0"/>
                          <w:marTop w:val="0"/>
                          <w:marBottom w:val="0"/>
                          <w:divBdr>
                            <w:top w:val="none" w:sz="0" w:space="0" w:color="auto"/>
                            <w:left w:val="none" w:sz="0" w:space="0" w:color="auto"/>
                            <w:bottom w:val="none" w:sz="0" w:space="0" w:color="auto"/>
                            <w:right w:val="none" w:sz="0" w:space="0" w:color="auto"/>
                          </w:divBdr>
                          <w:divsChild>
                            <w:div w:id="47800113">
                              <w:marLeft w:val="0"/>
                              <w:marRight w:val="0"/>
                              <w:marTop w:val="0"/>
                              <w:marBottom w:val="0"/>
                              <w:divBdr>
                                <w:top w:val="none" w:sz="0" w:space="0" w:color="auto"/>
                                <w:left w:val="none" w:sz="0" w:space="0" w:color="auto"/>
                                <w:bottom w:val="none" w:sz="0" w:space="0" w:color="auto"/>
                                <w:right w:val="none" w:sz="0" w:space="0" w:color="auto"/>
                              </w:divBdr>
                              <w:divsChild>
                                <w:div w:id="788284317">
                                  <w:marLeft w:val="0"/>
                                  <w:marRight w:val="0"/>
                                  <w:marTop w:val="0"/>
                                  <w:marBottom w:val="0"/>
                                  <w:divBdr>
                                    <w:top w:val="none" w:sz="0" w:space="0" w:color="auto"/>
                                    <w:left w:val="none" w:sz="0" w:space="0" w:color="auto"/>
                                    <w:bottom w:val="none" w:sz="0" w:space="0" w:color="auto"/>
                                    <w:right w:val="none" w:sz="0" w:space="0" w:color="auto"/>
                                  </w:divBdr>
                                  <w:divsChild>
                                    <w:div w:id="590427563">
                                      <w:marLeft w:val="0"/>
                                      <w:marRight w:val="0"/>
                                      <w:marTop w:val="0"/>
                                      <w:marBottom w:val="0"/>
                                      <w:divBdr>
                                        <w:top w:val="none" w:sz="0" w:space="0" w:color="auto"/>
                                        <w:left w:val="none" w:sz="0" w:space="0" w:color="auto"/>
                                        <w:bottom w:val="none" w:sz="0" w:space="0" w:color="auto"/>
                                        <w:right w:val="none" w:sz="0" w:space="0" w:color="auto"/>
                                      </w:divBdr>
                                      <w:divsChild>
                                        <w:div w:id="2032801908">
                                          <w:marLeft w:val="0"/>
                                          <w:marRight w:val="0"/>
                                          <w:marTop w:val="0"/>
                                          <w:marBottom w:val="0"/>
                                          <w:divBdr>
                                            <w:top w:val="none" w:sz="0" w:space="0" w:color="auto"/>
                                            <w:left w:val="none" w:sz="0" w:space="0" w:color="auto"/>
                                            <w:bottom w:val="none" w:sz="0" w:space="0" w:color="auto"/>
                                            <w:right w:val="none" w:sz="0" w:space="0" w:color="auto"/>
                                          </w:divBdr>
                                          <w:divsChild>
                                            <w:div w:id="1619993273">
                                              <w:marLeft w:val="0"/>
                                              <w:marRight w:val="0"/>
                                              <w:marTop w:val="0"/>
                                              <w:marBottom w:val="0"/>
                                              <w:divBdr>
                                                <w:top w:val="none" w:sz="0" w:space="0" w:color="auto"/>
                                                <w:left w:val="none" w:sz="0" w:space="0" w:color="auto"/>
                                                <w:bottom w:val="none" w:sz="0" w:space="0" w:color="auto"/>
                                                <w:right w:val="none" w:sz="0" w:space="0" w:color="auto"/>
                                              </w:divBdr>
                                              <w:divsChild>
                                                <w:div w:id="2004122397">
                                                  <w:marLeft w:val="0"/>
                                                  <w:marRight w:val="0"/>
                                                  <w:marTop w:val="0"/>
                                                  <w:marBottom w:val="0"/>
                                                  <w:divBdr>
                                                    <w:top w:val="none" w:sz="0" w:space="0" w:color="auto"/>
                                                    <w:left w:val="none" w:sz="0" w:space="0" w:color="auto"/>
                                                    <w:bottom w:val="none" w:sz="0" w:space="0" w:color="auto"/>
                                                    <w:right w:val="none" w:sz="0" w:space="0" w:color="auto"/>
                                                  </w:divBdr>
                                                  <w:divsChild>
                                                    <w:div w:id="1497645047">
                                                      <w:marLeft w:val="0"/>
                                                      <w:marRight w:val="0"/>
                                                      <w:marTop w:val="0"/>
                                                      <w:marBottom w:val="0"/>
                                                      <w:divBdr>
                                                        <w:top w:val="none" w:sz="0" w:space="0" w:color="auto"/>
                                                        <w:left w:val="none" w:sz="0" w:space="0" w:color="auto"/>
                                                        <w:bottom w:val="none" w:sz="0" w:space="0" w:color="auto"/>
                                                        <w:right w:val="none" w:sz="0" w:space="0" w:color="auto"/>
                                                      </w:divBdr>
                                                      <w:divsChild>
                                                        <w:div w:id="573902738">
                                                          <w:marLeft w:val="0"/>
                                                          <w:marRight w:val="0"/>
                                                          <w:marTop w:val="0"/>
                                                          <w:marBottom w:val="0"/>
                                                          <w:divBdr>
                                                            <w:top w:val="none" w:sz="0" w:space="0" w:color="auto"/>
                                                            <w:left w:val="none" w:sz="0" w:space="0" w:color="auto"/>
                                                            <w:bottom w:val="none" w:sz="0" w:space="0" w:color="auto"/>
                                                            <w:right w:val="none" w:sz="0" w:space="0" w:color="auto"/>
                                                          </w:divBdr>
                                                          <w:divsChild>
                                                            <w:div w:id="1928878744">
                                                              <w:marLeft w:val="0"/>
                                                              <w:marRight w:val="0"/>
                                                              <w:marTop w:val="0"/>
                                                              <w:marBottom w:val="0"/>
                                                              <w:divBdr>
                                                                <w:top w:val="none" w:sz="0" w:space="0" w:color="auto"/>
                                                                <w:left w:val="none" w:sz="0" w:space="0" w:color="auto"/>
                                                                <w:bottom w:val="none" w:sz="0" w:space="0" w:color="auto"/>
                                                                <w:right w:val="none" w:sz="0" w:space="0" w:color="auto"/>
                                                              </w:divBdr>
                                                              <w:divsChild>
                                                                <w:div w:id="1343975386">
                                                                  <w:marLeft w:val="0"/>
                                                                  <w:marRight w:val="0"/>
                                                                  <w:marTop w:val="0"/>
                                                                  <w:marBottom w:val="0"/>
                                                                  <w:divBdr>
                                                                    <w:top w:val="none" w:sz="0" w:space="0" w:color="auto"/>
                                                                    <w:left w:val="none" w:sz="0" w:space="0" w:color="auto"/>
                                                                    <w:bottom w:val="none" w:sz="0" w:space="0" w:color="auto"/>
                                                                    <w:right w:val="none" w:sz="0" w:space="0" w:color="auto"/>
                                                                  </w:divBdr>
                                                                  <w:divsChild>
                                                                    <w:div w:id="1636177315">
                                                                      <w:marLeft w:val="0"/>
                                                                      <w:marRight w:val="0"/>
                                                                      <w:marTop w:val="0"/>
                                                                      <w:marBottom w:val="0"/>
                                                                      <w:divBdr>
                                                                        <w:top w:val="none" w:sz="0" w:space="0" w:color="auto"/>
                                                                        <w:left w:val="none" w:sz="0" w:space="0" w:color="auto"/>
                                                                        <w:bottom w:val="none" w:sz="0" w:space="0" w:color="auto"/>
                                                                        <w:right w:val="none" w:sz="0" w:space="0" w:color="auto"/>
                                                                      </w:divBdr>
                                                                      <w:divsChild>
                                                                        <w:div w:id="321352975">
                                                                          <w:marLeft w:val="0"/>
                                                                          <w:marRight w:val="0"/>
                                                                          <w:marTop w:val="0"/>
                                                                          <w:marBottom w:val="0"/>
                                                                          <w:divBdr>
                                                                            <w:top w:val="none" w:sz="0" w:space="0" w:color="auto"/>
                                                                            <w:left w:val="none" w:sz="0" w:space="0" w:color="auto"/>
                                                                            <w:bottom w:val="none" w:sz="0" w:space="0" w:color="auto"/>
                                                                            <w:right w:val="none" w:sz="0" w:space="0" w:color="auto"/>
                                                                          </w:divBdr>
                                                                          <w:divsChild>
                                                                            <w:div w:id="511455866">
                                                                              <w:marLeft w:val="0"/>
                                                                              <w:marRight w:val="0"/>
                                                                              <w:marTop w:val="0"/>
                                                                              <w:marBottom w:val="0"/>
                                                                              <w:divBdr>
                                                                                <w:top w:val="none" w:sz="0" w:space="0" w:color="auto"/>
                                                                                <w:left w:val="none" w:sz="0" w:space="0" w:color="auto"/>
                                                                                <w:bottom w:val="none" w:sz="0" w:space="0" w:color="auto"/>
                                                                                <w:right w:val="none" w:sz="0" w:space="0" w:color="auto"/>
                                                                              </w:divBdr>
                                                                              <w:divsChild>
                                                                                <w:div w:id="1359575681">
                                                                                  <w:marLeft w:val="0"/>
                                                                                  <w:marRight w:val="0"/>
                                                                                  <w:marTop w:val="0"/>
                                                                                  <w:marBottom w:val="0"/>
                                                                                  <w:divBdr>
                                                                                    <w:top w:val="none" w:sz="0" w:space="0" w:color="auto"/>
                                                                                    <w:left w:val="none" w:sz="0" w:space="0" w:color="auto"/>
                                                                                    <w:bottom w:val="none" w:sz="0" w:space="0" w:color="auto"/>
                                                                                    <w:right w:val="none" w:sz="0" w:space="0" w:color="auto"/>
                                                                                  </w:divBdr>
                                                                                  <w:divsChild>
                                                                                    <w:div w:id="1570577128">
                                                                                      <w:marLeft w:val="0"/>
                                                                                      <w:marRight w:val="0"/>
                                                                                      <w:marTop w:val="0"/>
                                                                                      <w:marBottom w:val="0"/>
                                                                                      <w:divBdr>
                                                                                        <w:top w:val="none" w:sz="0" w:space="0" w:color="auto"/>
                                                                                        <w:left w:val="none" w:sz="0" w:space="0" w:color="auto"/>
                                                                                        <w:bottom w:val="none" w:sz="0" w:space="0" w:color="auto"/>
                                                                                        <w:right w:val="none" w:sz="0" w:space="0" w:color="auto"/>
                                                                                      </w:divBdr>
                                                                                      <w:divsChild>
                                                                                        <w:div w:id="1542595488">
                                                                                          <w:marLeft w:val="0"/>
                                                                                          <w:marRight w:val="0"/>
                                                                                          <w:marTop w:val="0"/>
                                                                                          <w:marBottom w:val="0"/>
                                                                                          <w:divBdr>
                                                                                            <w:top w:val="none" w:sz="0" w:space="0" w:color="auto"/>
                                                                                            <w:left w:val="none" w:sz="0" w:space="0" w:color="auto"/>
                                                                                            <w:bottom w:val="none" w:sz="0" w:space="0" w:color="auto"/>
                                                                                            <w:right w:val="none" w:sz="0" w:space="0" w:color="auto"/>
                                                                                          </w:divBdr>
                                                                                          <w:divsChild>
                                                                                            <w:div w:id="167211355">
                                                                                              <w:marLeft w:val="0"/>
                                                                                              <w:marRight w:val="0"/>
                                                                                              <w:marTop w:val="0"/>
                                                                                              <w:marBottom w:val="0"/>
                                                                                              <w:divBdr>
                                                                                                <w:top w:val="none" w:sz="0" w:space="0" w:color="auto"/>
                                                                                                <w:left w:val="none" w:sz="0" w:space="0" w:color="auto"/>
                                                                                                <w:bottom w:val="none" w:sz="0" w:space="0" w:color="auto"/>
                                                                                                <w:right w:val="none" w:sz="0" w:space="0" w:color="auto"/>
                                                                                              </w:divBdr>
                                                                                              <w:divsChild>
                                                                                                <w:div w:id="568079884">
                                                                                                  <w:marLeft w:val="0"/>
                                                                                                  <w:marRight w:val="0"/>
                                                                                                  <w:marTop w:val="0"/>
                                                                                                  <w:marBottom w:val="0"/>
                                                                                                  <w:divBdr>
                                                                                                    <w:top w:val="none" w:sz="0" w:space="0" w:color="auto"/>
                                                                                                    <w:left w:val="none" w:sz="0" w:space="0" w:color="auto"/>
                                                                                                    <w:bottom w:val="none" w:sz="0" w:space="0" w:color="auto"/>
                                                                                                    <w:right w:val="none" w:sz="0" w:space="0" w:color="auto"/>
                                                                                                  </w:divBdr>
                                                                                                  <w:divsChild>
                                                                                                    <w:div w:id="2052997837">
                                                                                                      <w:marLeft w:val="0"/>
                                                                                                      <w:marRight w:val="0"/>
                                                                                                      <w:marTop w:val="0"/>
                                                                                                      <w:marBottom w:val="0"/>
                                                                                                      <w:divBdr>
                                                                                                        <w:top w:val="none" w:sz="0" w:space="0" w:color="auto"/>
                                                                                                        <w:left w:val="none" w:sz="0" w:space="0" w:color="auto"/>
                                                                                                        <w:bottom w:val="none" w:sz="0" w:space="0" w:color="auto"/>
                                                                                                        <w:right w:val="none" w:sz="0" w:space="0" w:color="auto"/>
                                                                                                      </w:divBdr>
                                                                                                      <w:divsChild>
                                                                                                        <w:div w:id="302587808">
                                                                                                          <w:marLeft w:val="0"/>
                                                                                                          <w:marRight w:val="0"/>
                                                                                                          <w:marTop w:val="0"/>
                                                                                                          <w:marBottom w:val="0"/>
                                                                                                          <w:divBdr>
                                                                                                            <w:top w:val="none" w:sz="0" w:space="0" w:color="auto"/>
                                                                                                            <w:left w:val="none" w:sz="0" w:space="0" w:color="auto"/>
                                                                                                            <w:bottom w:val="none" w:sz="0" w:space="0" w:color="auto"/>
                                                                                                            <w:right w:val="none" w:sz="0" w:space="0" w:color="auto"/>
                                                                                                          </w:divBdr>
                                                                                                          <w:divsChild>
                                                                                                            <w:div w:id="2103141877">
                                                                                                              <w:marLeft w:val="0"/>
                                                                                                              <w:marRight w:val="0"/>
                                                                                                              <w:marTop w:val="0"/>
                                                                                                              <w:marBottom w:val="0"/>
                                                                                                              <w:divBdr>
                                                                                                                <w:top w:val="none" w:sz="0" w:space="0" w:color="auto"/>
                                                                                                                <w:left w:val="none" w:sz="0" w:space="0" w:color="auto"/>
                                                                                                                <w:bottom w:val="none" w:sz="0" w:space="0" w:color="auto"/>
                                                                                                                <w:right w:val="none" w:sz="0" w:space="0" w:color="auto"/>
                                                                                                              </w:divBdr>
                                                                                                              <w:divsChild>
                                                                                                                <w:div w:id="522859354">
                                                                                                                  <w:marLeft w:val="0"/>
                                                                                                                  <w:marRight w:val="0"/>
                                                                                                                  <w:marTop w:val="0"/>
                                                                                                                  <w:marBottom w:val="0"/>
                                                                                                                  <w:divBdr>
                                                                                                                    <w:top w:val="none" w:sz="0" w:space="0" w:color="auto"/>
                                                                                                                    <w:left w:val="none" w:sz="0" w:space="0" w:color="auto"/>
                                                                                                                    <w:bottom w:val="none" w:sz="0" w:space="0" w:color="auto"/>
                                                                                                                    <w:right w:val="none" w:sz="0" w:space="0" w:color="auto"/>
                                                                                                                  </w:divBdr>
                                                                                                                  <w:divsChild>
                                                                                                                    <w:div w:id="4064045">
                                                                                                                      <w:marLeft w:val="0"/>
                                                                                                                      <w:marRight w:val="0"/>
                                                                                                                      <w:marTop w:val="0"/>
                                                                                                                      <w:marBottom w:val="0"/>
                                                                                                                      <w:divBdr>
                                                                                                                        <w:top w:val="none" w:sz="0" w:space="0" w:color="auto"/>
                                                                                                                        <w:left w:val="none" w:sz="0" w:space="0" w:color="auto"/>
                                                                                                                        <w:bottom w:val="none" w:sz="0" w:space="0" w:color="auto"/>
                                                                                                                        <w:right w:val="none" w:sz="0" w:space="0" w:color="auto"/>
                                                                                                                      </w:divBdr>
                                                                                                                      <w:divsChild>
                                                                                                                        <w:div w:id="59334380">
                                                                                                                          <w:marLeft w:val="0"/>
                                                                                                                          <w:marRight w:val="0"/>
                                                                                                                          <w:marTop w:val="0"/>
                                                                                                                          <w:marBottom w:val="0"/>
                                                                                                                          <w:divBdr>
                                                                                                                            <w:top w:val="none" w:sz="0" w:space="0" w:color="auto"/>
                                                                                                                            <w:left w:val="none" w:sz="0" w:space="0" w:color="auto"/>
                                                                                                                            <w:bottom w:val="none" w:sz="0" w:space="0" w:color="auto"/>
                                                                                                                            <w:right w:val="none" w:sz="0" w:space="0" w:color="auto"/>
                                                                                                                          </w:divBdr>
                                                                                                                          <w:divsChild>
                                                                                                                            <w:div w:id="1340279590">
                                                                                                                              <w:marLeft w:val="0"/>
                                                                                                                              <w:marRight w:val="0"/>
                                                                                                                              <w:marTop w:val="0"/>
                                                                                                                              <w:marBottom w:val="0"/>
                                                                                                                              <w:divBdr>
                                                                                                                                <w:top w:val="none" w:sz="0" w:space="0" w:color="auto"/>
                                                                                                                                <w:left w:val="none" w:sz="0" w:space="0" w:color="auto"/>
                                                                                                                                <w:bottom w:val="none" w:sz="0" w:space="0" w:color="auto"/>
                                                                                                                                <w:right w:val="none" w:sz="0" w:space="0" w:color="auto"/>
                                                                                                                              </w:divBdr>
                                                                                                                              <w:divsChild>
                                                                                                                                <w:div w:id="1306660390">
                                                                                                                                  <w:marLeft w:val="0"/>
                                                                                                                                  <w:marRight w:val="0"/>
                                                                                                                                  <w:marTop w:val="0"/>
                                                                                                                                  <w:marBottom w:val="0"/>
                                                                                                                                  <w:divBdr>
                                                                                                                                    <w:top w:val="none" w:sz="0" w:space="0" w:color="auto"/>
                                                                                                                                    <w:left w:val="none" w:sz="0" w:space="0" w:color="auto"/>
                                                                                                                                    <w:bottom w:val="none" w:sz="0" w:space="0" w:color="auto"/>
                                                                                                                                    <w:right w:val="none" w:sz="0" w:space="0" w:color="auto"/>
                                                                                                                                  </w:divBdr>
                                                                                                                                  <w:divsChild>
                                                                                                                                    <w:div w:id="855654088">
                                                                                                                                      <w:marLeft w:val="0"/>
                                                                                                                                      <w:marRight w:val="0"/>
                                                                                                                                      <w:marTop w:val="0"/>
                                                                                                                                      <w:marBottom w:val="0"/>
                                                                                                                                      <w:divBdr>
                                                                                                                                        <w:top w:val="none" w:sz="0" w:space="0" w:color="auto"/>
                                                                                                                                        <w:left w:val="none" w:sz="0" w:space="0" w:color="auto"/>
                                                                                                                                        <w:bottom w:val="none" w:sz="0" w:space="0" w:color="auto"/>
                                                                                                                                        <w:right w:val="none" w:sz="0" w:space="0" w:color="auto"/>
                                                                                                                                      </w:divBdr>
                                                                                                                                      <w:divsChild>
                                                                                                                                        <w:div w:id="1360818332">
                                                                                                                                          <w:marLeft w:val="0"/>
                                                                                                                                          <w:marRight w:val="0"/>
                                                                                                                                          <w:marTop w:val="0"/>
                                                                                                                                          <w:marBottom w:val="0"/>
                                                                                                                                          <w:divBdr>
                                                                                                                                            <w:top w:val="none" w:sz="0" w:space="0" w:color="auto"/>
                                                                                                                                            <w:left w:val="none" w:sz="0" w:space="0" w:color="auto"/>
                                                                                                                                            <w:bottom w:val="none" w:sz="0" w:space="0" w:color="auto"/>
                                                                                                                                            <w:right w:val="none" w:sz="0" w:space="0" w:color="auto"/>
                                                                                                                                          </w:divBdr>
                                                                                                                                          <w:divsChild>
                                                                                                                                            <w:div w:id="1485047393">
                                                                                                                                              <w:marLeft w:val="0"/>
                                                                                                                                              <w:marRight w:val="0"/>
                                                                                                                                              <w:marTop w:val="0"/>
                                                                                                                                              <w:marBottom w:val="0"/>
                                                                                                                                              <w:divBdr>
                                                                                                                                                <w:top w:val="none" w:sz="0" w:space="0" w:color="auto"/>
                                                                                                                                                <w:left w:val="none" w:sz="0" w:space="0" w:color="auto"/>
                                                                                                                                                <w:bottom w:val="none" w:sz="0" w:space="0" w:color="auto"/>
                                                                                                                                                <w:right w:val="none" w:sz="0" w:space="0" w:color="auto"/>
                                                                                                                                              </w:divBdr>
                                                                                                                                              <w:divsChild>
                                                                                                                                                <w:div w:id="1901819114">
                                                                                                                                                  <w:marLeft w:val="0"/>
                                                                                                                                                  <w:marRight w:val="0"/>
                                                                                                                                                  <w:marTop w:val="0"/>
                                                                                                                                                  <w:marBottom w:val="0"/>
                                                                                                                                                  <w:divBdr>
                                                                                                                                                    <w:top w:val="none" w:sz="0" w:space="0" w:color="auto"/>
                                                                                                                                                    <w:left w:val="none" w:sz="0" w:space="0" w:color="auto"/>
                                                                                                                                                    <w:bottom w:val="none" w:sz="0" w:space="0" w:color="auto"/>
                                                                                                                                                    <w:right w:val="none" w:sz="0" w:space="0" w:color="auto"/>
                                                                                                                                                  </w:divBdr>
                                                                                                                                                  <w:divsChild>
                                                                                                                                                    <w:div w:id="404255761">
                                                                                                                                                      <w:marLeft w:val="0"/>
                                                                                                                                                      <w:marRight w:val="0"/>
                                                                                                                                                      <w:marTop w:val="0"/>
                                                                                                                                                      <w:marBottom w:val="0"/>
                                                                                                                                                      <w:divBdr>
                                                                                                                                                        <w:top w:val="none" w:sz="0" w:space="0" w:color="auto"/>
                                                                                                                                                        <w:left w:val="none" w:sz="0" w:space="0" w:color="auto"/>
                                                                                                                                                        <w:bottom w:val="none" w:sz="0" w:space="0" w:color="auto"/>
                                                                                                                                                        <w:right w:val="none" w:sz="0" w:space="0" w:color="auto"/>
                                                                                                                                                      </w:divBdr>
                                                                                                                                                      <w:divsChild>
                                                                                                                                                        <w:div w:id="851988666">
                                                                                                                                                          <w:marLeft w:val="0"/>
                                                                                                                                                          <w:marRight w:val="0"/>
                                                                                                                                                          <w:marTop w:val="0"/>
                                                                                                                                                          <w:marBottom w:val="0"/>
                                                                                                                                                          <w:divBdr>
                                                                                                                                                            <w:top w:val="none" w:sz="0" w:space="0" w:color="auto"/>
                                                                                                                                                            <w:left w:val="none" w:sz="0" w:space="0" w:color="auto"/>
                                                                                                                                                            <w:bottom w:val="none" w:sz="0" w:space="0" w:color="auto"/>
                                                                                                                                                            <w:right w:val="none" w:sz="0" w:space="0" w:color="auto"/>
                                                                                                                                                          </w:divBdr>
                                                                                                                                                          <w:divsChild>
                                                                                                                                                            <w:div w:id="292563404">
                                                                                                                                                              <w:marLeft w:val="0"/>
                                                                                                                                                              <w:marRight w:val="0"/>
                                                                                                                                                              <w:marTop w:val="0"/>
                                                                                                                                                              <w:marBottom w:val="0"/>
                                                                                                                                                              <w:divBdr>
                                                                                                                                                                <w:top w:val="none" w:sz="0" w:space="0" w:color="auto"/>
                                                                                                                                                                <w:left w:val="none" w:sz="0" w:space="0" w:color="auto"/>
                                                                                                                                                                <w:bottom w:val="none" w:sz="0" w:space="0" w:color="auto"/>
                                                                                                                                                                <w:right w:val="none" w:sz="0" w:space="0" w:color="auto"/>
                                                                                                                                                              </w:divBdr>
                                                                                                                                                              <w:divsChild>
                                                                                                                                                                <w:div w:id="732196492">
                                                                                                                                                                  <w:marLeft w:val="0"/>
                                                                                                                                                                  <w:marRight w:val="0"/>
                                                                                                                                                                  <w:marTop w:val="0"/>
                                                                                                                                                                  <w:marBottom w:val="0"/>
                                                                                                                                                                  <w:divBdr>
                                                                                                                                                                    <w:top w:val="none" w:sz="0" w:space="0" w:color="auto"/>
                                                                                                                                                                    <w:left w:val="none" w:sz="0" w:space="0" w:color="auto"/>
                                                                                                                                                                    <w:bottom w:val="none" w:sz="0" w:space="0" w:color="auto"/>
                                                                                                                                                                    <w:right w:val="none" w:sz="0" w:space="0" w:color="auto"/>
                                                                                                                                                                  </w:divBdr>
                                                                                                                                                                  <w:divsChild>
                                                                                                                                                                    <w:div w:id="1373726322">
                                                                                                                                                                      <w:marLeft w:val="0"/>
                                                                                                                                                                      <w:marRight w:val="0"/>
                                                                                                                                                                      <w:marTop w:val="0"/>
                                                                                                                                                                      <w:marBottom w:val="0"/>
                                                                                                                                                                      <w:divBdr>
                                                                                                                                                                        <w:top w:val="none" w:sz="0" w:space="0" w:color="auto"/>
                                                                                                                                                                        <w:left w:val="none" w:sz="0" w:space="0" w:color="auto"/>
                                                                                                                                                                        <w:bottom w:val="none" w:sz="0" w:space="0" w:color="auto"/>
                                                                                                                                                                        <w:right w:val="none" w:sz="0" w:space="0" w:color="auto"/>
                                                                                                                                                                      </w:divBdr>
                                                                                                                                                                      <w:divsChild>
                                                                                                                                                                        <w:div w:id="1099301076">
                                                                                                                                                                          <w:marLeft w:val="0"/>
                                                                                                                                                                          <w:marRight w:val="0"/>
                                                                                                                                                                          <w:marTop w:val="0"/>
                                                                                                                                                                          <w:marBottom w:val="0"/>
                                                                                                                                                                          <w:divBdr>
                                                                                                                                                                            <w:top w:val="none" w:sz="0" w:space="0" w:color="auto"/>
                                                                                                                                                                            <w:left w:val="none" w:sz="0" w:space="0" w:color="auto"/>
                                                                                                                                                                            <w:bottom w:val="none" w:sz="0" w:space="0" w:color="auto"/>
                                                                                                                                                                            <w:right w:val="none" w:sz="0" w:space="0" w:color="auto"/>
                                                                                                                                                                          </w:divBdr>
                                                                                                                                                                          <w:divsChild>
                                                                                                                                                                            <w:div w:id="577593225">
                                                                                                                                                                              <w:marLeft w:val="0"/>
                                                                                                                                                                              <w:marRight w:val="0"/>
                                                                                                                                                                              <w:marTop w:val="0"/>
                                                                                                                                                                              <w:marBottom w:val="0"/>
                                                                                                                                                                              <w:divBdr>
                                                                                                                                                                                <w:top w:val="none" w:sz="0" w:space="0" w:color="auto"/>
                                                                                                                                                                                <w:left w:val="none" w:sz="0" w:space="0" w:color="auto"/>
                                                                                                                                                                                <w:bottom w:val="none" w:sz="0" w:space="0" w:color="auto"/>
                                                                                                                                                                                <w:right w:val="none" w:sz="0" w:space="0" w:color="auto"/>
                                                                                                                                                                              </w:divBdr>
                                                                                                                                                                              <w:divsChild>
                                                                                                                                                                                <w:div w:id="385226627">
                                                                                                                                                                                  <w:marLeft w:val="0"/>
                                                                                                                                                                                  <w:marRight w:val="0"/>
                                                                                                                                                                                  <w:marTop w:val="0"/>
                                                                                                                                                                                  <w:marBottom w:val="0"/>
                                                                                                                                                                                  <w:divBdr>
                                                                                                                                                                                    <w:top w:val="none" w:sz="0" w:space="0" w:color="auto"/>
                                                                                                                                                                                    <w:left w:val="none" w:sz="0" w:space="0" w:color="auto"/>
                                                                                                                                                                                    <w:bottom w:val="none" w:sz="0" w:space="0" w:color="auto"/>
                                                                                                                                                                                    <w:right w:val="none" w:sz="0" w:space="0" w:color="auto"/>
                                                                                                                                                                                  </w:divBdr>
                                                                                                                                                                                  <w:divsChild>
                                                                                                                                                                                    <w:div w:id="1876845415">
                                                                                                                                                                                      <w:marLeft w:val="0"/>
                                                                                                                                                                                      <w:marRight w:val="0"/>
                                                                                                                                                                                      <w:marTop w:val="0"/>
                                                                                                                                                                                      <w:marBottom w:val="0"/>
                                                                                                                                                                                      <w:divBdr>
                                                                                                                                                                                        <w:top w:val="none" w:sz="0" w:space="0" w:color="auto"/>
                                                                                                                                                                                        <w:left w:val="none" w:sz="0" w:space="0" w:color="auto"/>
                                                                                                                                                                                        <w:bottom w:val="none" w:sz="0" w:space="0" w:color="auto"/>
                                                                                                                                                                                        <w:right w:val="none" w:sz="0" w:space="0" w:color="auto"/>
                                                                                                                                                                                      </w:divBdr>
                                                                                                                                                                                      <w:divsChild>
                                                                                                                                                                                        <w:div w:id="231741260">
                                                                                                                                                                                          <w:marLeft w:val="0"/>
                                                                                                                                                                                          <w:marRight w:val="0"/>
                                                                                                                                                                                          <w:marTop w:val="0"/>
                                                                                                                                                                                          <w:marBottom w:val="0"/>
                                                                                                                                                                                          <w:divBdr>
                                                                                                                                                                                            <w:top w:val="none" w:sz="0" w:space="0" w:color="auto"/>
                                                                                                                                                                                            <w:left w:val="none" w:sz="0" w:space="0" w:color="auto"/>
                                                                                                                                                                                            <w:bottom w:val="none" w:sz="0" w:space="0" w:color="auto"/>
                                                                                                                                                                                            <w:right w:val="none" w:sz="0" w:space="0" w:color="auto"/>
                                                                                                                                                                                          </w:divBdr>
                                                                                                                                                                                          <w:divsChild>
                                                                                                                                                                                            <w:div w:id="1721124406">
                                                                                                                                                                                              <w:marLeft w:val="0"/>
                                                                                                                                                                                              <w:marRight w:val="0"/>
                                                                                                                                                                                              <w:marTop w:val="0"/>
                                                                                                                                                                                              <w:marBottom w:val="0"/>
                                                                                                                                                                                              <w:divBdr>
                                                                                                                                                                                                <w:top w:val="none" w:sz="0" w:space="0" w:color="auto"/>
                                                                                                                                                                                                <w:left w:val="none" w:sz="0" w:space="0" w:color="auto"/>
                                                                                                                                                                                                <w:bottom w:val="none" w:sz="0" w:space="0" w:color="auto"/>
                                                                                                                                                                                                <w:right w:val="none" w:sz="0" w:space="0" w:color="auto"/>
                                                                                                                                                                                              </w:divBdr>
                                                                                                                                                                                              <w:divsChild>
                                                                                                                                                                                                <w:div w:id="1254237801">
                                                                                                                                                                                                  <w:marLeft w:val="0"/>
                                                                                                                                                                                                  <w:marRight w:val="0"/>
                                                                                                                                                                                                  <w:marTop w:val="0"/>
                                                                                                                                                                                                  <w:marBottom w:val="0"/>
                                                                                                                                                                                                  <w:divBdr>
                                                                                                                                                                                                    <w:top w:val="none" w:sz="0" w:space="0" w:color="auto"/>
                                                                                                                                                                                                    <w:left w:val="none" w:sz="0" w:space="0" w:color="auto"/>
                                                                                                                                                                                                    <w:bottom w:val="none" w:sz="0" w:space="0" w:color="auto"/>
                                                                                                                                                                                                    <w:right w:val="none" w:sz="0" w:space="0" w:color="auto"/>
                                                                                                                                                                                                  </w:divBdr>
                                                                                                                                                                                                  <w:divsChild>
                                                                                                                                                                                                    <w:div w:id="210463035">
                                                                                                                                                                                                      <w:marLeft w:val="0"/>
                                                                                                                                                                                                      <w:marRight w:val="0"/>
                                                                                                                                                                                                      <w:marTop w:val="0"/>
                                                                                                                                                                                                      <w:marBottom w:val="0"/>
                                                                                                                                                                                                      <w:divBdr>
                                                                                                                                                                                                        <w:top w:val="none" w:sz="0" w:space="0" w:color="auto"/>
                                                                                                                                                                                                        <w:left w:val="none" w:sz="0" w:space="0" w:color="auto"/>
                                                                                                                                                                                                        <w:bottom w:val="none" w:sz="0" w:space="0" w:color="auto"/>
                                                                                                                                                                                                        <w:right w:val="none" w:sz="0" w:space="0" w:color="auto"/>
                                                                                                                                                                                                      </w:divBdr>
                                                                                                                                                                                                      <w:divsChild>
                                                                                                                                                                                                        <w:div w:id="39407613">
                                                                                                                                                                                                          <w:marLeft w:val="0"/>
                                                                                                                                                                                                          <w:marRight w:val="0"/>
                                                                                                                                                                                                          <w:marTop w:val="0"/>
                                                                                                                                                                                                          <w:marBottom w:val="0"/>
                                                                                                                                                                                                          <w:divBdr>
                                                                                                                                                                                                            <w:top w:val="none" w:sz="0" w:space="0" w:color="auto"/>
                                                                                                                                                                                                            <w:left w:val="none" w:sz="0" w:space="0" w:color="auto"/>
                                                                                                                                                                                                            <w:bottom w:val="none" w:sz="0" w:space="0" w:color="auto"/>
                                                                                                                                                                                                            <w:right w:val="none" w:sz="0" w:space="0" w:color="auto"/>
                                                                                                                                                                                                          </w:divBdr>
                                                                                                                                                                                                          <w:divsChild>
                                                                                                                                                                                                            <w:div w:id="1852719492">
                                                                                                                                                                                                              <w:marLeft w:val="0"/>
                                                                                                                                                                                                              <w:marRight w:val="0"/>
                                                                                                                                                                                                              <w:marTop w:val="0"/>
                                                                                                                                                                                                              <w:marBottom w:val="0"/>
                                                                                                                                                                                                              <w:divBdr>
                                                                                                                                                                                                                <w:top w:val="none" w:sz="0" w:space="0" w:color="auto"/>
                                                                                                                                                                                                                <w:left w:val="none" w:sz="0" w:space="0" w:color="auto"/>
                                                                                                                                                                                                                <w:bottom w:val="none" w:sz="0" w:space="0" w:color="auto"/>
                                                                                                                                                                                                                <w:right w:val="none" w:sz="0" w:space="0" w:color="auto"/>
                                                                                                                                                                                                              </w:divBdr>
                                                                                                                                                                                                              <w:divsChild>
                                                                                                                                                                                                                <w:div w:id="807011823">
                                                                                                                                                                                                                  <w:marLeft w:val="0"/>
                                                                                                                                                                                                                  <w:marRight w:val="0"/>
                                                                                                                                                                                                                  <w:marTop w:val="0"/>
                                                                                                                                                                                                                  <w:marBottom w:val="0"/>
                                                                                                                                                                                                                  <w:divBdr>
                                                                                                                                                                                                                    <w:top w:val="none" w:sz="0" w:space="0" w:color="auto"/>
                                                                                                                                                                                                                    <w:left w:val="none" w:sz="0" w:space="0" w:color="auto"/>
                                                                                                                                                                                                                    <w:bottom w:val="none" w:sz="0" w:space="0" w:color="auto"/>
                                                                                                                                                                                                                    <w:right w:val="none" w:sz="0" w:space="0" w:color="auto"/>
                                                                                                                                                                                                                  </w:divBdr>
                                                                                                                                                                                                                  <w:divsChild>
                                                                                                                                                                                                                    <w:div w:id="869338123">
                                                                                                                                                                                                                      <w:marLeft w:val="0"/>
                                                                                                                                                                                                                      <w:marRight w:val="0"/>
                                                                                                                                                                                                                      <w:marTop w:val="0"/>
                                                                                                                                                                                                                      <w:marBottom w:val="0"/>
                                                                                                                                                                                                                      <w:divBdr>
                                                                                                                                                                                                                        <w:top w:val="none" w:sz="0" w:space="0" w:color="auto"/>
                                                                                                                                                                                                                        <w:left w:val="none" w:sz="0" w:space="0" w:color="auto"/>
                                                                                                                                                                                                                        <w:bottom w:val="none" w:sz="0" w:space="0" w:color="auto"/>
                                                                                                                                                                                                                        <w:right w:val="none" w:sz="0" w:space="0" w:color="auto"/>
                                                                                                                                                                                                                      </w:divBdr>
                                                                                                                                                                                                                      <w:divsChild>
                                                                                                                                                                                                                        <w:div w:id="1675763360">
                                                                                                                                                                                                                          <w:marLeft w:val="0"/>
                                                                                                                                                                                                                          <w:marRight w:val="0"/>
                                                                                                                                                                                                                          <w:marTop w:val="0"/>
                                                                                                                                                                                                                          <w:marBottom w:val="0"/>
                                                                                                                                                                                                                          <w:divBdr>
                                                                                                                                                                                                                            <w:top w:val="none" w:sz="0" w:space="0" w:color="auto"/>
                                                                                                                                                                                                                            <w:left w:val="none" w:sz="0" w:space="0" w:color="auto"/>
                                                                                                                                                                                                                            <w:bottom w:val="none" w:sz="0" w:space="0" w:color="auto"/>
                                                                                                                                                                                                                            <w:right w:val="none" w:sz="0" w:space="0" w:color="auto"/>
                                                                                                                                                                                                                          </w:divBdr>
                                                                                                                                                                                                                          <w:divsChild>
                                                                                                                                                                                                                            <w:div w:id="601376531">
                                                                                                                                                                                                                              <w:marLeft w:val="0"/>
                                                                                                                                                                                                                              <w:marRight w:val="0"/>
                                                                                                                                                                                                                              <w:marTop w:val="0"/>
                                                                                                                                                                                                                              <w:marBottom w:val="0"/>
                                                                                                                                                                                                                              <w:divBdr>
                                                                                                                                                                                                                                <w:top w:val="none" w:sz="0" w:space="0" w:color="auto"/>
                                                                                                                                                                                                                                <w:left w:val="none" w:sz="0" w:space="0" w:color="auto"/>
                                                                                                                                                                                                                                <w:bottom w:val="none" w:sz="0" w:space="0" w:color="auto"/>
                                                                                                                                                                                                                                <w:right w:val="none" w:sz="0" w:space="0" w:color="auto"/>
                                                                                                                                                                                                                              </w:divBdr>
                                                                                                                                                                                                                              <w:divsChild>
                                                                                                                                                                                                                                <w:div w:id="1483500893">
                                                                                                                                                                                                                                  <w:marLeft w:val="0"/>
                                                                                                                                                                                                                                  <w:marRight w:val="0"/>
                                                                                                                                                                                                                                  <w:marTop w:val="0"/>
                                                                                                                                                                                                                                  <w:marBottom w:val="0"/>
                                                                                                                                                                                                                                  <w:divBdr>
                                                                                                                                                                                                                                    <w:top w:val="none" w:sz="0" w:space="0" w:color="auto"/>
                                                                                                                                                                                                                                    <w:left w:val="none" w:sz="0" w:space="0" w:color="auto"/>
                                                                                                                                                                                                                                    <w:bottom w:val="none" w:sz="0" w:space="0" w:color="auto"/>
                                                                                                                                                                                                                                    <w:right w:val="none" w:sz="0" w:space="0" w:color="auto"/>
                                                                                                                                                                                                                                  </w:divBdr>
                                                                                                                                                                                                                                  <w:divsChild>
                                                                                                                                                                                                                                    <w:div w:id="1028484042">
                                                                                                                                                                                                                                      <w:marLeft w:val="0"/>
                                                                                                                                                                                                                                      <w:marRight w:val="0"/>
                                                                                                                                                                                                                                      <w:marTop w:val="0"/>
                                                                                                                                                                                                                                      <w:marBottom w:val="0"/>
                                                                                                                                                                                                                                      <w:divBdr>
                                                                                                                                                                                                                                        <w:top w:val="none" w:sz="0" w:space="0" w:color="auto"/>
                                                                                                                                                                                                                                        <w:left w:val="none" w:sz="0" w:space="0" w:color="auto"/>
                                                                                                                                                                                                                                        <w:bottom w:val="none" w:sz="0" w:space="0" w:color="auto"/>
                                                                                                                                                                                                                                        <w:right w:val="none" w:sz="0" w:space="0" w:color="auto"/>
                                                                                                                                                                                                                                      </w:divBdr>
                                                                                                                                                                                                                                    </w:div>
                                                                                                                                                                                                                                    <w:div w:id="1001128498">
                                                                                                                                                                                                                                      <w:marLeft w:val="0"/>
                                                                                                                                                                                                                                      <w:marRight w:val="0"/>
                                                                                                                                                                                                                                      <w:marTop w:val="0"/>
                                                                                                                                                                                                                                      <w:marBottom w:val="0"/>
                                                                                                                                                                                                                                      <w:divBdr>
                                                                                                                                                                                                                                        <w:top w:val="none" w:sz="0" w:space="0" w:color="auto"/>
                                                                                                                                                                                                                                        <w:left w:val="none" w:sz="0" w:space="0" w:color="auto"/>
                                                                                                                                                                                                                                        <w:bottom w:val="none" w:sz="0" w:space="0" w:color="auto"/>
                                                                                                                                                                                                                                        <w:right w:val="none" w:sz="0" w:space="0" w:color="auto"/>
                                                                                                                                                                                                                                      </w:divBdr>
                                                                                                                                                                                                                                      <w:divsChild>
                                                                                                                                                                                                                                        <w:div w:id="273101010">
                                                                                                                                                                                                                                          <w:marLeft w:val="0"/>
                                                                                                                                                                                                                                          <w:marRight w:val="0"/>
                                                                                                                                                                                                                                          <w:marTop w:val="0"/>
                                                                                                                                                                                                                                          <w:marBottom w:val="0"/>
                                                                                                                                                                                                                                          <w:divBdr>
                                                                                                                                                                                                                                            <w:top w:val="none" w:sz="0" w:space="0" w:color="auto"/>
                                                                                                                                                                                                                                            <w:left w:val="none" w:sz="0" w:space="0" w:color="auto"/>
                                                                                                                                                                                                                                            <w:bottom w:val="none" w:sz="0" w:space="0" w:color="auto"/>
                                                                                                                                                                                                                                            <w:right w:val="none" w:sz="0" w:space="0" w:color="auto"/>
                                                                                                                                                                                                                                          </w:divBdr>
                                                                                                                                                                                                                                          <w:divsChild>
                                                                                                                                                                                                                                            <w:div w:id="753815868">
                                                                                                                                                                                                                                              <w:marLeft w:val="0"/>
                                                                                                                                                                                                                                              <w:marRight w:val="0"/>
                                                                                                                                                                                                                                              <w:marTop w:val="0"/>
                                                                                                                                                                                                                                              <w:marBottom w:val="0"/>
                                                                                                                                                                                                                                              <w:divBdr>
                                                                                                                                                                                                                                                <w:top w:val="none" w:sz="0" w:space="0" w:color="auto"/>
                                                                                                                                                                                                                                                <w:left w:val="none" w:sz="0" w:space="0" w:color="auto"/>
                                                                                                                                                                                                                                                <w:bottom w:val="none" w:sz="0" w:space="0" w:color="auto"/>
                                                                                                                                                                                                                                                <w:right w:val="none" w:sz="0" w:space="0" w:color="auto"/>
                                                                                                                                                                                                                                              </w:divBdr>
                                                                                                                                                                                                                                              <w:divsChild>
                                                                                                                                                                                                                                                <w:div w:id="1169557273">
                                                                                                                                                                                                                                                  <w:marLeft w:val="0"/>
                                                                                                                                                                                                                                                  <w:marRight w:val="0"/>
                                                                                                                                                                                                                                                  <w:marTop w:val="0"/>
                                                                                                                                                                                                                                                  <w:marBottom w:val="0"/>
                                                                                                                                                                                                                                                  <w:divBdr>
                                                                                                                                                                                                                                                    <w:top w:val="none" w:sz="0" w:space="0" w:color="auto"/>
                                                                                                                                                                                                                                                    <w:left w:val="none" w:sz="0" w:space="0" w:color="auto"/>
                                                                                                                                                                                                                                                    <w:bottom w:val="none" w:sz="0" w:space="0" w:color="auto"/>
                                                                                                                                                                                                                                                    <w:right w:val="none" w:sz="0" w:space="0" w:color="auto"/>
                                                                                                                                                                                                                                                  </w:divBdr>
                                                                                                                                                                                                                                                  <w:divsChild>
                                                                                                                                                                                                                                                    <w:div w:id="1382830464">
                                                                                                                                                                                                                                                      <w:marLeft w:val="0"/>
                                                                                                                                                                                                                                                      <w:marRight w:val="0"/>
                                                                                                                                                                                                                                                      <w:marTop w:val="0"/>
                                                                                                                                                                                                                                                      <w:marBottom w:val="0"/>
                                                                                                                                                                                                                                                      <w:divBdr>
                                                                                                                                                                                                                                                        <w:top w:val="none" w:sz="0" w:space="0" w:color="auto"/>
                                                                                                                                                                                                                                                        <w:left w:val="none" w:sz="0" w:space="0" w:color="auto"/>
                                                                                                                                                                                                                                                        <w:bottom w:val="none" w:sz="0" w:space="0" w:color="auto"/>
                                                                                                                                                                                                                                                        <w:right w:val="none" w:sz="0" w:space="0" w:color="auto"/>
                                                                                                                                                                                                                                                      </w:divBdr>
                                                                                                                                                                                                                                                      <w:divsChild>
                                                                                                                                                                                                                                                        <w:div w:id="1508135807">
                                                                                                                                                                                                                                                          <w:marLeft w:val="0"/>
                                                                                                                                                                                                                                                          <w:marRight w:val="0"/>
                                                                                                                                                                                                                                                          <w:marTop w:val="0"/>
                                                                                                                                                                                                                                                          <w:marBottom w:val="0"/>
                                                                                                                                                                                                                                                          <w:divBdr>
                                                                                                                                                                                                                                                            <w:top w:val="none" w:sz="0" w:space="0" w:color="auto"/>
                                                                                                                                                                                                                                                            <w:left w:val="none" w:sz="0" w:space="0" w:color="auto"/>
                                                                                                                                                                                                                                                            <w:bottom w:val="none" w:sz="0" w:space="0" w:color="auto"/>
                                                                                                                                                                                                                                                            <w:right w:val="none" w:sz="0" w:space="0" w:color="auto"/>
                                                                                                                                                                                                                                                          </w:divBdr>
                                                                                                                                                                                                                                                          <w:divsChild>
                                                                                                                                                                                                                                                            <w:div w:id="286543923">
                                                                                                                                                                                                                                                              <w:marLeft w:val="0"/>
                                                                                                                                                                                                                                                              <w:marRight w:val="0"/>
                                                                                                                                                                                                                                                              <w:marTop w:val="0"/>
                                                                                                                                                                                                                                                              <w:marBottom w:val="0"/>
                                                                                                                                                                                                                                                              <w:divBdr>
                                                                                                                                                                                                                                                                <w:top w:val="none" w:sz="0" w:space="0" w:color="auto"/>
                                                                                                                                                                                                                                                                <w:left w:val="none" w:sz="0" w:space="0" w:color="auto"/>
                                                                                                                                                                                                                                                                <w:bottom w:val="none" w:sz="0" w:space="0" w:color="auto"/>
                                                                                                                                                                                                                                                                <w:right w:val="none" w:sz="0" w:space="0" w:color="auto"/>
                                                                                                                                                                                                                                                              </w:divBdr>
                                                                                                                                                                                                                                                              <w:divsChild>
                                                                                                                                                                                                                                                                <w:div w:id="2097940214">
                                                                                                                                                                                                                                                                  <w:marLeft w:val="0"/>
                                                                                                                                                                                                                                                                  <w:marRight w:val="0"/>
                                                                                                                                                                                                                                                                  <w:marTop w:val="0"/>
                                                                                                                                                                                                                                                                  <w:marBottom w:val="0"/>
                                                                                                                                                                                                                                                                  <w:divBdr>
                                                                                                                                                                                                                                                                    <w:top w:val="none" w:sz="0" w:space="0" w:color="auto"/>
                                                                                                                                                                                                                                                                    <w:left w:val="none" w:sz="0" w:space="0" w:color="auto"/>
                                                                                                                                                                                                                                                                    <w:bottom w:val="none" w:sz="0" w:space="0" w:color="auto"/>
                                                                                                                                                                                                                                                                    <w:right w:val="none" w:sz="0" w:space="0" w:color="auto"/>
                                                                                                                                                                                                                                                                  </w:divBdr>
                                                                                                                                                                                                                                                                  <w:divsChild>
                                                                                                                                                                                                                                                                    <w:div w:id="1363170047">
                                                                                                                                                                                                                                                                      <w:marLeft w:val="0"/>
                                                                                                                                                                                                                                                                      <w:marRight w:val="0"/>
                                                                                                                                                                                                                                                                      <w:marTop w:val="0"/>
                                                                                                                                                                                                                                                                      <w:marBottom w:val="0"/>
                                                                                                                                                                                                                                                                      <w:divBdr>
                                                                                                                                                                                                                                                                        <w:top w:val="none" w:sz="0" w:space="0" w:color="auto"/>
                                                                                                                                                                                                                                                                        <w:left w:val="none" w:sz="0" w:space="0" w:color="auto"/>
                                                                                                                                                                                                                                                                        <w:bottom w:val="none" w:sz="0" w:space="0" w:color="auto"/>
                                                                                                                                                                                                                                                                        <w:right w:val="none" w:sz="0" w:space="0" w:color="auto"/>
                                                                                                                                                                                                                                                                      </w:divBdr>
                                                                                                                                                                                                                                                                      <w:divsChild>
                                                                                                                                                                                                                                                                        <w:div w:id="933904571">
                                                                                                                                                                                                                                                                          <w:marLeft w:val="0"/>
                                                                                                                                                                                                                                                                          <w:marRight w:val="0"/>
                                                                                                                                                                                                                                                                          <w:marTop w:val="0"/>
                                                                                                                                                                                                                                                                          <w:marBottom w:val="0"/>
                                                                                                                                                                                                                                                                          <w:divBdr>
                                                                                                                                                                                                                                                                            <w:top w:val="none" w:sz="0" w:space="0" w:color="auto"/>
                                                                                                                                                                                                                                                                            <w:left w:val="none" w:sz="0" w:space="0" w:color="auto"/>
                                                                                                                                                                                                                                                                            <w:bottom w:val="none" w:sz="0" w:space="0" w:color="auto"/>
                                                                                                                                                                                                                                                                            <w:right w:val="none" w:sz="0" w:space="0" w:color="auto"/>
                                                                                                                                                                                                                                                                          </w:divBdr>
                                                                                                                                                                                                                                                                          <w:divsChild>
                                                                                                                                                                                                                                                                            <w:div w:id="188641291">
                                                                                                                                                                                                                                                                              <w:marLeft w:val="0"/>
                                                                                                                                                                                                                                                                              <w:marRight w:val="0"/>
                                                                                                                                                                                                                                                                              <w:marTop w:val="0"/>
                                                                                                                                                                                                                                                                              <w:marBottom w:val="0"/>
                                                                                                                                                                                                                                                                              <w:divBdr>
                                                                                                                                                                                                                                                                                <w:top w:val="none" w:sz="0" w:space="0" w:color="auto"/>
                                                                                                                                                                                                                                                                                <w:left w:val="none" w:sz="0" w:space="0" w:color="auto"/>
                                                                                                                                                                                                                                                                                <w:bottom w:val="none" w:sz="0" w:space="0" w:color="auto"/>
                                                                                                                                                                                                                                                                                <w:right w:val="none" w:sz="0" w:space="0" w:color="auto"/>
                                                                                                                                                                                                                                                                              </w:divBdr>
                                                                                                                                                                                                                                                                              <w:divsChild>
                                                                                                                                                                                                                                                                                <w:div w:id="511605772">
                                                                                                                                                                                                                                                                                  <w:marLeft w:val="0"/>
                                                                                                                                                                                                                                                                                  <w:marRight w:val="0"/>
                                                                                                                                                                                                                                                                                  <w:marTop w:val="0"/>
                                                                                                                                                                                                                                                                                  <w:marBottom w:val="0"/>
                                                                                                                                                                                                                                                                                  <w:divBdr>
                                                                                                                                                                                                                                                                                    <w:top w:val="none" w:sz="0" w:space="0" w:color="auto"/>
                                                                                                                                                                                                                                                                                    <w:left w:val="none" w:sz="0" w:space="0" w:color="auto"/>
                                                                                                                                                                                                                                                                                    <w:bottom w:val="none" w:sz="0" w:space="0" w:color="auto"/>
                                                                                                                                                                                                                                                                                    <w:right w:val="none" w:sz="0" w:space="0" w:color="auto"/>
                                                                                                                                                                                                                                                                                  </w:divBdr>
                                                                                                                                                                                                                                                                                  <w:divsChild>
                                                                                                                                                                                                                                                                                    <w:div w:id="1995061560">
                                                                                                                                                                                                                                                                                      <w:marLeft w:val="0"/>
                                                                                                                                                                                                                                                                                      <w:marRight w:val="0"/>
                                                                                                                                                                                                                                                                                      <w:marTop w:val="0"/>
                                                                                                                                                                                                                                                                                      <w:marBottom w:val="0"/>
                                                                                                                                                                                                                                                                                      <w:divBdr>
                                                                                                                                                                                                                                                                                        <w:top w:val="none" w:sz="0" w:space="0" w:color="auto"/>
                                                                                                                                                                                                                                                                                        <w:left w:val="none" w:sz="0" w:space="0" w:color="auto"/>
                                                                                                                                                                                                                                                                                        <w:bottom w:val="none" w:sz="0" w:space="0" w:color="auto"/>
                                                                                                                                                                                                                                                                                        <w:right w:val="none" w:sz="0" w:space="0" w:color="auto"/>
                                                                                                                                                                                                                                                                                      </w:divBdr>
                                                                                                                                                                                                                                                                                      <w:divsChild>
                                                                                                                                                                                                                                                                                        <w:div w:id="1172528586">
                                                                                                                                                                                                                                                                                          <w:marLeft w:val="0"/>
                                                                                                                                                                                                                                                                                          <w:marRight w:val="0"/>
                                                                                                                                                                                                                                                                                          <w:marTop w:val="0"/>
                                                                                                                                                                                                                                                                                          <w:marBottom w:val="0"/>
                                                                                                                                                                                                                                                                                          <w:divBdr>
                                                                                                                                                                                                                                                                                            <w:top w:val="none" w:sz="0" w:space="0" w:color="auto"/>
                                                                                                                                                                                                                                                                                            <w:left w:val="none" w:sz="0" w:space="0" w:color="auto"/>
                                                                                                                                                                                                                                                                                            <w:bottom w:val="none" w:sz="0" w:space="0" w:color="auto"/>
                                                                                                                                                                                                                                                                                            <w:right w:val="none" w:sz="0" w:space="0" w:color="auto"/>
                                                                                                                                                                                                                                                                                          </w:divBdr>
                                                                                                                                                                                                                                                                                          <w:divsChild>
                                                                                                                                                                                                                                                                                            <w:div w:id="214699425">
                                                                                                                                                                                                                                                                                              <w:marLeft w:val="0"/>
                                                                                                                                                                                                                                                                                              <w:marRight w:val="0"/>
                                                                                                                                                                                                                                                                                              <w:marTop w:val="0"/>
                                                                                                                                                                                                                                                                                              <w:marBottom w:val="0"/>
                                                                                                                                                                                                                                                                                              <w:divBdr>
                                                                                                                                                                                                                                                                                                <w:top w:val="none" w:sz="0" w:space="0" w:color="auto"/>
                                                                                                                                                                                                                                                                                                <w:left w:val="none" w:sz="0" w:space="0" w:color="auto"/>
                                                                                                                                                                                                                                                                                                <w:bottom w:val="none" w:sz="0" w:space="0" w:color="auto"/>
                                                                                                                                                                                                                                                                                                <w:right w:val="none" w:sz="0" w:space="0" w:color="auto"/>
                                                                                                                                                                                                                                                                                              </w:divBdr>
                                                                                                                                                                                                                                                                                              <w:divsChild>
                                                                                                                                                                                                                                                                                                <w:div w:id="2011131017">
                                                                                                                                                                                                                                                                                                  <w:marLeft w:val="0"/>
                                                                                                                                                                                                                                                                                                  <w:marRight w:val="0"/>
                                                                                                                                                                                                                                                                                                  <w:marTop w:val="0"/>
                                                                                                                                                                                                                                                                                                  <w:marBottom w:val="0"/>
                                                                                                                                                                                                                                                                                                  <w:divBdr>
                                                                                                                                                                                                                                                                                                    <w:top w:val="none" w:sz="0" w:space="0" w:color="auto"/>
                                                                                                                                                                                                                                                                                                    <w:left w:val="none" w:sz="0" w:space="0" w:color="auto"/>
                                                                                                                                                                                                                                                                                                    <w:bottom w:val="none" w:sz="0" w:space="0" w:color="auto"/>
                                                                                                                                                                                                                                                                                                    <w:right w:val="none" w:sz="0" w:space="0" w:color="auto"/>
                                                                                                                                                                                                                                                                                                  </w:divBdr>
                                                                                                                                                                                                                                                                                                  <w:divsChild>
                                                                                                                                                                                                                                                                                                    <w:div w:id="909340390">
                                                                                                                                                                                                                                                                                                      <w:marLeft w:val="0"/>
                                                                                                                                                                                                                                                                                                      <w:marRight w:val="0"/>
                                                                                                                                                                                                                                                                                                      <w:marTop w:val="0"/>
                                                                                                                                                                                                                                                                                                      <w:marBottom w:val="0"/>
                                                                                                                                                                                                                                                                                                      <w:divBdr>
                                                                                                                                                                                                                                                                                                        <w:top w:val="none" w:sz="0" w:space="0" w:color="auto"/>
                                                                                                                                                                                                                                                                                                        <w:left w:val="none" w:sz="0" w:space="0" w:color="auto"/>
                                                                                                                                                                                                                                                                                                        <w:bottom w:val="none" w:sz="0" w:space="0" w:color="auto"/>
                                                                                                                                                                                                                                                                                                        <w:right w:val="none" w:sz="0" w:space="0" w:color="auto"/>
                                                                                                                                                                                                                                                                                                      </w:divBdr>
                                                                                                                                                                                                                                                                                                      <w:divsChild>
                                                                                                                                                                                                                                                                                                        <w:div w:id="374814078">
                                                                                                                                                                                                                                                                                                          <w:marLeft w:val="0"/>
                                                                                                                                                                                                                                                                                                          <w:marRight w:val="0"/>
                                                                                                                                                                                                                                                                                                          <w:marTop w:val="0"/>
                                                                                                                                                                                                                                                                                                          <w:marBottom w:val="0"/>
                                                                                                                                                                                                                                                                                                          <w:divBdr>
                                                                                                                                                                                                                                                                                                            <w:top w:val="none" w:sz="0" w:space="0" w:color="auto"/>
                                                                                                                                                                                                                                                                                                            <w:left w:val="none" w:sz="0" w:space="0" w:color="auto"/>
                                                                                                                                                                                                                                                                                                            <w:bottom w:val="none" w:sz="0" w:space="0" w:color="auto"/>
                                                                                                                                                                                                                                                                                                            <w:right w:val="none" w:sz="0" w:space="0" w:color="auto"/>
                                                                                                                                                                                                                                                                                                          </w:divBdr>
                                                                                                                                                                                                                                                                                                          <w:divsChild>
                                                                                                                                                                                                                                                                                                            <w:div w:id="1106535182">
                                                                                                                                                                                                                                                                                                              <w:marLeft w:val="0"/>
                                                                                                                                                                                                                                                                                                              <w:marRight w:val="0"/>
                                                                                                                                                                                                                                                                                                              <w:marTop w:val="0"/>
                                                                                                                                                                                                                                                                                                              <w:marBottom w:val="0"/>
                                                                                                                                                                                                                                                                                                              <w:divBdr>
                                                                                                                                                                                                                                                                                                                <w:top w:val="none" w:sz="0" w:space="0" w:color="auto"/>
                                                                                                                                                                                                                                                                                                                <w:left w:val="none" w:sz="0" w:space="0" w:color="auto"/>
                                                                                                                                                                                                                                                                                                                <w:bottom w:val="none" w:sz="0" w:space="0" w:color="auto"/>
                                                                                                                                                                                                                                                                                                                <w:right w:val="none" w:sz="0" w:space="0" w:color="auto"/>
                                                                                                                                                                                                                                                                                                              </w:divBdr>
                                                                                                                                                                                                                                                                                                              <w:divsChild>
                                                                                                                                                                                                                                                                                                                <w:div w:id="1781877699">
                                                                                                                                                                                                                                                                                                                  <w:marLeft w:val="0"/>
                                                                                                                                                                                                                                                                                                                  <w:marRight w:val="0"/>
                                                                                                                                                                                                                                                                                                                  <w:marTop w:val="0"/>
                                                                                                                                                                                                                                                                                                                  <w:marBottom w:val="0"/>
                                                                                                                                                                                                                                                                                                                  <w:divBdr>
                                                                                                                                                                                                                                                                                                                    <w:top w:val="none" w:sz="0" w:space="0" w:color="auto"/>
                                                                                                                                                                                                                                                                                                                    <w:left w:val="none" w:sz="0" w:space="0" w:color="auto"/>
                                                                                                                                                                                                                                                                                                                    <w:bottom w:val="none" w:sz="0" w:space="0" w:color="auto"/>
                                                                                                                                                                                                                                                                                                                    <w:right w:val="none" w:sz="0" w:space="0" w:color="auto"/>
                                                                                                                                                                                                                                                                                                                  </w:divBdr>
                                                                                                                                                                                                                                                                                                                  <w:divsChild>
                                                                                                                                                                                                                                                                                                                    <w:div w:id="1708140114">
                                                                                                                                                                                                                                                                                                                      <w:marLeft w:val="0"/>
                                                                                                                                                                                                                                                                                                                      <w:marRight w:val="0"/>
                                                                                                                                                                                                                                                                                                                      <w:marTop w:val="0"/>
                                                                                                                                                                                                                                                                                                                      <w:marBottom w:val="0"/>
                                                                                                                                                                                                                                                                                                                      <w:divBdr>
                                                                                                                                                                                                                                                                                                                        <w:top w:val="none" w:sz="0" w:space="0" w:color="auto"/>
                                                                                                                                                                                                                                                                                                                        <w:left w:val="none" w:sz="0" w:space="0" w:color="auto"/>
                                                                                                                                                                                                                                                                                                                        <w:bottom w:val="none" w:sz="0" w:space="0" w:color="auto"/>
                                                                                                                                                                                                                                                                                                                        <w:right w:val="none" w:sz="0" w:space="0" w:color="auto"/>
                                                                                                                                                                                                                                                                                                                      </w:divBdr>
                                                                                                                                                                                                                                                                                                                      <w:divsChild>
                                                                                                                                                                                                                                                                                                                        <w:div w:id="1978797009">
                                                                                                                                                                                                                                                                                                                          <w:marLeft w:val="0"/>
                                                                                                                                                                                                                                                                                                                          <w:marRight w:val="0"/>
                                                                                                                                                                                                                                                                                                                          <w:marTop w:val="0"/>
                                                                                                                                                                                                                                                                                                                          <w:marBottom w:val="0"/>
                                                                                                                                                                                                                                                                                                                          <w:divBdr>
                                                                                                                                                                                                                                                                                                                            <w:top w:val="none" w:sz="0" w:space="0" w:color="auto"/>
                                                                                                                                                                                                                                                                                                                            <w:left w:val="none" w:sz="0" w:space="0" w:color="auto"/>
                                                                                                                                                                                                                                                                                                                            <w:bottom w:val="none" w:sz="0" w:space="0" w:color="auto"/>
                                                                                                                                                                                                                                                                                                                            <w:right w:val="none" w:sz="0" w:space="0" w:color="auto"/>
                                                                                                                                                                                                                                                                                                                          </w:divBdr>
                                                                                                                                                                                                                                                                                                                          <w:divsChild>
                                                                                                                                                                                                                                                                                                                            <w:div w:id="1455440422">
                                                                                                                                                                                                                                                                                                                              <w:marLeft w:val="0"/>
                                                                                                                                                                                                                                                                                                                              <w:marRight w:val="0"/>
                                                                                                                                                                                                                                                                                                                              <w:marTop w:val="0"/>
                                                                                                                                                                                                                                                                                                                              <w:marBottom w:val="0"/>
                                                                                                                                                                                                                                                                                                                              <w:divBdr>
                                                                                                                                                                                                                                                                                                                                <w:top w:val="none" w:sz="0" w:space="0" w:color="auto"/>
                                                                                                                                                                                                                                                                                                                                <w:left w:val="none" w:sz="0" w:space="0" w:color="auto"/>
                                                                                                                                                                                                                                                                                                                                <w:bottom w:val="none" w:sz="0" w:space="0" w:color="auto"/>
                                                                                                                                                                                                                                                                                                                                <w:right w:val="none" w:sz="0" w:space="0" w:color="auto"/>
                                                                                                                                                                                                                                                                                                                              </w:divBdr>
                                                                                                                                                                                                                                                                                                                              <w:divsChild>
                                                                                                                                                                                                                                                                                                                                <w:div w:id="1969236948">
                                                                                                                                                                                                                                                                                                                                  <w:marLeft w:val="0"/>
                                                                                                                                                                                                                                                                                                                                  <w:marRight w:val="0"/>
                                                                                                                                                                                                                                                                                                                                  <w:marTop w:val="0"/>
                                                                                                                                                                                                                                                                                                                                  <w:marBottom w:val="0"/>
                                                                                                                                                                                                                                                                                                                                  <w:divBdr>
                                                                                                                                                                                                                                                                                                                                    <w:top w:val="none" w:sz="0" w:space="0" w:color="auto"/>
                                                                                                                                                                                                                                                                                                                                    <w:left w:val="none" w:sz="0" w:space="0" w:color="auto"/>
                                                                                                                                                                                                                                                                                                                                    <w:bottom w:val="none" w:sz="0" w:space="0" w:color="auto"/>
                                                                                                                                                                                                                                                                                                                                    <w:right w:val="none" w:sz="0" w:space="0" w:color="auto"/>
                                                                                                                                                                                                                                                                                                                                  </w:divBdr>
                                                                                                                                                                                                                                                                                                                                </w:div>
                                                                                                                                                                                                                                                                                                                                <w:div w:id="11396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6822109">
      <w:bodyDiv w:val="1"/>
      <w:marLeft w:val="0"/>
      <w:marRight w:val="0"/>
      <w:marTop w:val="0"/>
      <w:marBottom w:val="0"/>
      <w:divBdr>
        <w:top w:val="none" w:sz="0" w:space="0" w:color="auto"/>
        <w:left w:val="none" w:sz="0" w:space="0" w:color="auto"/>
        <w:bottom w:val="none" w:sz="0" w:space="0" w:color="auto"/>
        <w:right w:val="none" w:sz="0" w:space="0" w:color="auto"/>
      </w:divBdr>
    </w:div>
    <w:div w:id="583345833">
      <w:bodyDiv w:val="1"/>
      <w:marLeft w:val="0"/>
      <w:marRight w:val="0"/>
      <w:marTop w:val="0"/>
      <w:marBottom w:val="0"/>
      <w:divBdr>
        <w:top w:val="none" w:sz="0" w:space="0" w:color="auto"/>
        <w:left w:val="none" w:sz="0" w:space="0" w:color="auto"/>
        <w:bottom w:val="none" w:sz="0" w:space="0" w:color="auto"/>
        <w:right w:val="none" w:sz="0" w:space="0" w:color="auto"/>
      </w:divBdr>
      <w:divsChild>
        <w:div w:id="1706177655">
          <w:marLeft w:val="0"/>
          <w:marRight w:val="0"/>
          <w:marTop w:val="0"/>
          <w:marBottom w:val="0"/>
          <w:divBdr>
            <w:top w:val="none" w:sz="0" w:space="0" w:color="auto"/>
            <w:left w:val="none" w:sz="0" w:space="0" w:color="auto"/>
            <w:bottom w:val="none" w:sz="0" w:space="0" w:color="auto"/>
            <w:right w:val="none" w:sz="0" w:space="0" w:color="auto"/>
          </w:divBdr>
          <w:divsChild>
            <w:div w:id="1882130009">
              <w:marLeft w:val="0"/>
              <w:marRight w:val="0"/>
              <w:marTop w:val="0"/>
              <w:marBottom w:val="0"/>
              <w:divBdr>
                <w:top w:val="none" w:sz="0" w:space="0" w:color="auto"/>
                <w:left w:val="none" w:sz="0" w:space="0" w:color="auto"/>
                <w:bottom w:val="none" w:sz="0" w:space="0" w:color="auto"/>
                <w:right w:val="none" w:sz="0" w:space="0" w:color="auto"/>
              </w:divBdr>
              <w:divsChild>
                <w:div w:id="31543461">
                  <w:marLeft w:val="0"/>
                  <w:marRight w:val="0"/>
                  <w:marTop w:val="0"/>
                  <w:marBottom w:val="0"/>
                  <w:divBdr>
                    <w:top w:val="none" w:sz="0" w:space="0" w:color="auto"/>
                    <w:left w:val="none" w:sz="0" w:space="0" w:color="auto"/>
                    <w:bottom w:val="none" w:sz="0" w:space="0" w:color="auto"/>
                    <w:right w:val="none" w:sz="0" w:space="0" w:color="auto"/>
                  </w:divBdr>
                  <w:divsChild>
                    <w:div w:id="1537812629">
                      <w:marLeft w:val="0"/>
                      <w:marRight w:val="0"/>
                      <w:marTop w:val="0"/>
                      <w:marBottom w:val="0"/>
                      <w:divBdr>
                        <w:top w:val="none" w:sz="0" w:space="0" w:color="auto"/>
                        <w:left w:val="none" w:sz="0" w:space="0" w:color="auto"/>
                        <w:bottom w:val="none" w:sz="0" w:space="0" w:color="auto"/>
                        <w:right w:val="none" w:sz="0" w:space="0" w:color="auto"/>
                      </w:divBdr>
                      <w:divsChild>
                        <w:div w:id="1338997653">
                          <w:marLeft w:val="0"/>
                          <w:marRight w:val="0"/>
                          <w:marTop w:val="0"/>
                          <w:marBottom w:val="0"/>
                          <w:divBdr>
                            <w:top w:val="none" w:sz="0" w:space="0" w:color="auto"/>
                            <w:left w:val="none" w:sz="0" w:space="0" w:color="auto"/>
                            <w:bottom w:val="none" w:sz="0" w:space="0" w:color="auto"/>
                            <w:right w:val="none" w:sz="0" w:space="0" w:color="auto"/>
                          </w:divBdr>
                          <w:divsChild>
                            <w:div w:id="1296177341">
                              <w:marLeft w:val="0"/>
                              <w:marRight w:val="0"/>
                              <w:marTop w:val="0"/>
                              <w:marBottom w:val="0"/>
                              <w:divBdr>
                                <w:top w:val="none" w:sz="0" w:space="0" w:color="auto"/>
                                <w:left w:val="none" w:sz="0" w:space="0" w:color="auto"/>
                                <w:bottom w:val="none" w:sz="0" w:space="0" w:color="auto"/>
                                <w:right w:val="none" w:sz="0" w:space="0" w:color="auto"/>
                              </w:divBdr>
                              <w:divsChild>
                                <w:div w:id="1142193290">
                                  <w:marLeft w:val="0"/>
                                  <w:marRight w:val="0"/>
                                  <w:marTop w:val="0"/>
                                  <w:marBottom w:val="0"/>
                                  <w:divBdr>
                                    <w:top w:val="none" w:sz="0" w:space="0" w:color="auto"/>
                                    <w:left w:val="none" w:sz="0" w:space="0" w:color="auto"/>
                                    <w:bottom w:val="none" w:sz="0" w:space="0" w:color="auto"/>
                                    <w:right w:val="none" w:sz="0" w:space="0" w:color="auto"/>
                                  </w:divBdr>
                                  <w:divsChild>
                                    <w:div w:id="1340349223">
                                      <w:marLeft w:val="0"/>
                                      <w:marRight w:val="0"/>
                                      <w:marTop w:val="0"/>
                                      <w:marBottom w:val="0"/>
                                      <w:divBdr>
                                        <w:top w:val="none" w:sz="0" w:space="0" w:color="auto"/>
                                        <w:left w:val="none" w:sz="0" w:space="0" w:color="auto"/>
                                        <w:bottom w:val="none" w:sz="0" w:space="0" w:color="auto"/>
                                        <w:right w:val="none" w:sz="0" w:space="0" w:color="auto"/>
                                      </w:divBdr>
                                      <w:divsChild>
                                        <w:div w:id="1833452869">
                                          <w:marLeft w:val="0"/>
                                          <w:marRight w:val="0"/>
                                          <w:marTop w:val="0"/>
                                          <w:marBottom w:val="0"/>
                                          <w:divBdr>
                                            <w:top w:val="none" w:sz="0" w:space="0" w:color="auto"/>
                                            <w:left w:val="none" w:sz="0" w:space="0" w:color="auto"/>
                                            <w:bottom w:val="none" w:sz="0" w:space="0" w:color="auto"/>
                                            <w:right w:val="none" w:sz="0" w:space="0" w:color="auto"/>
                                          </w:divBdr>
                                          <w:divsChild>
                                            <w:div w:id="1488522531">
                                              <w:marLeft w:val="0"/>
                                              <w:marRight w:val="0"/>
                                              <w:marTop w:val="0"/>
                                              <w:marBottom w:val="0"/>
                                              <w:divBdr>
                                                <w:top w:val="none" w:sz="0" w:space="0" w:color="auto"/>
                                                <w:left w:val="none" w:sz="0" w:space="0" w:color="auto"/>
                                                <w:bottom w:val="none" w:sz="0" w:space="0" w:color="auto"/>
                                                <w:right w:val="none" w:sz="0" w:space="0" w:color="auto"/>
                                              </w:divBdr>
                                              <w:divsChild>
                                                <w:div w:id="1645508159">
                                                  <w:marLeft w:val="0"/>
                                                  <w:marRight w:val="0"/>
                                                  <w:marTop w:val="0"/>
                                                  <w:marBottom w:val="0"/>
                                                  <w:divBdr>
                                                    <w:top w:val="none" w:sz="0" w:space="0" w:color="auto"/>
                                                    <w:left w:val="none" w:sz="0" w:space="0" w:color="auto"/>
                                                    <w:bottom w:val="none" w:sz="0" w:space="0" w:color="auto"/>
                                                    <w:right w:val="none" w:sz="0" w:space="0" w:color="auto"/>
                                                  </w:divBdr>
                                                  <w:divsChild>
                                                    <w:div w:id="986276089">
                                                      <w:marLeft w:val="0"/>
                                                      <w:marRight w:val="0"/>
                                                      <w:marTop w:val="0"/>
                                                      <w:marBottom w:val="0"/>
                                                      <w:divBdr>
                                                        <w:top w:val="none" w:sz="0" w:space="0" w:color="auto"/>
                                                        <w:left w:val="none" w:sz="0" w:space="0" w:color="auto"/>
                                                        <w:bottom w:val="none" w:sz="0" w:space="0" w:color="auto"/>
                                                        <w:right w:val="none" w:sz="0" w:space="0" w:color="auto"/>
                                                      </w:divBdr>
                                                      <w:divsChild>
                                                        <w:div w:id="1586113836">
                                                          <w:marLeft w:val="0"/>
                                                          <w:marRight w:val="0"/>
                                                          <w:marTop w:val="0"/>
                                                          <w:marBottom w:val="0"/>
                                                          <w:divBdr>
                                                            <w:top w:val="none" w:sz="0" w:space="0" w:color="auto"/>
                                                            <w:left w:val="none" w:sz="0" w:space="0" w:color="auto"/>
                                                            <w:bottom w:val="none" w:sz="0" w:space="0" w:color="auto"/>
                                                            <w:right w:val="none" w:sz="0" w:space="0" w:color="auto"/>
                                                          </w:divBdr>
                                                          <w:divsChild>
                                                            <w:div w:id="1668091193">
                                                              <w:marLeft w:val="0"/>
                                                              <w:marRight w:val="0"/>
                                                              <w:marTop w:val="0"/>
                                                              <w:marBottom w:val="0"/>
                                                              <w:divBdr>
                                                                <w:top w:val="none" w:sz="0" w:space="0" w:color="auto"/>
                                                                <w:left w:val="none" w:sz="0" w:space="0" w:color="auto"/>
                                                                <w:bottom w:val="none" w:sz="0" w:space="0" w:color="auto"/>
                                                                <w:right w:val="none" w:sz="0" w:space="0" w:color="auto"/>
                                                              </w:divBdr>
                                                              <w:divsChild>
                                                                <w:div w:id="247274270">
                                                                  <w:marLeft w:val="0"/>
                                                                  <w:marRight w:val="0"/>
                                                                  <w:marTop w:val="0"/>
                                                                  <w:marBottom w:val="0"/>
                                                                  <w:divBdr>
                                                                    <w:top w:val="none" w:sz="0" w:space="0" w:color="auto"/>
                                                                    <w:left w:val="none" w:sz="0" w:space="0" w:color="auto"/>
                                                                    <w:bottom w:val="none" w:sz="0" w:space="0" w:color="auto"/>
                                                                    <w:right w:val="none" w:sz="0" w:space="0" w:color="auto"/>
                                                                  </w:divBdr>
                                                                  <w:divsChild>
                                                                    <w:div w:id="1424838965">
                                                                      <w:marLeft w:val="0"/>
                                                                      <w:marRight w:val="0"/>
                                                                      <w:marTop w:val="0"/>
                                                                      <w:marBottom w:val="0"/>
                                                                      <w:divBdr>
                                                                        <w:top w:val="none" w:sz="0" w:space="0" w:color="auto"/>
                                                                        <w:left w:val="none" w:sz="0" w:space="0" w:color="auto"/>
                                                                        <w:bottom w:val="none" w:sz="0" w:space="0" w:color="auto"/>
                                                                        <w:right w:val="none" w:sz="0" w:space="0" w:color="auto"/>
                                                                      </w:divBdr>
                                                                      <w:divsChild>
                                                                        <w:div w:id="40788206">
                                                                          <w:marLeft w:val="0"/>
                                                                          <w:marRight w:val="0"/>
                                                                          <w:marTop w:val="0"/>
                                                                          <w:marBottom w:val="0"/>
                                                                          <w:divBdr>
                                                                            <w:top w:val="none" w:sz="0" w:space="0" w:color="auto"/>
                                                                            <w:left w:val="none" w:sz="0" w:space="0" w:color="auto"/>
                                                                            <w:bottom w:val="none" w:sz="0" w:space="0" w:color="auto"/>
                                                                            <w:right w:val="none" w:sz="0" w:space="0" w:color="auto"/>
                                                                          </w:divBdr>
                                                                          <w:divsChild>
                                                                            <w:div w:id="214583076">
                                                                              <w:marLeft w:val="0"/>
                                                                              <w:marRight w:val="0"/>
                                                                              <w:marTop w:val="0"/>
                                                                              <w:marBottom w:val="0"/>
                                                                              <w:divBdr>
                                                                                <w:top w:val="none" w:sz="0" w:space="0" w:color="auto"/>
                                                                                <w:left w:val="none" w:sz="0" w:space="0" w:color="auto"/>
                                                                                <w:bottom w:val="none" w:sz="0" w:space="0" w:color="auto"/>
                                                                                <w:right w:val="none" w:sz="0" w:space="0" w:color="auto"/>
                                                                              </w:divBdr>
                                                                              <w:divsChild>
                                                                                <w:div w:id="2117141175">
                                                                                  <w:marLeft w:val="0"/>
                                                                                  <w:marRight w:val="0"/>
                                                                                  <w:marTop w:val="0"/>
                                                                                  <w:marBottom w:val="0"/>
                                                                                  <w:divBdr>
                                                                                    <w:top w:val="none" w:sz="0" w:space="0" w:color="auto"/>
                                                                                    <w:left w:val="none" w:sz="0" w:space="0" w:color="auto"/>
                                                                                    <w:bottom w:val="none" w:sz="0" w:space="0" w:color="auto"/>
                                                                                    <w:right w:val="none" w:sz="0" w:space="0" w:color="auto"/>
                                                                                  </w:divBdr>
                                                                                  <w:divsChild>
                                                                                    <w:div w:id="815416307">
                                                                                      <w:marLeft w:val="0"/>
                                                                                      <w:marRight w:val="0"/>
                                                                                      <w:marTop w:val="0"/>
                                                                                      <w:marBottom w:val="0"/>
                                                                                      <w:divBdr>
                                                                                        <w:top w:val="none" w:sz="0" w:space="0" w:color="auto"/>
                                                                                        <w:left w:val="none" w:sz="0" w:space="0" w:color="auto"/>
                                                                                        <w:bottom w:val="none" w:sz="0" w:space="0" w:color="auto"/>
                                                                                        <w:right w:val="none" w:sz="0" w:space="0" w:color="auto"/>
                                                                                      </w:divBdr>
                                                                                      <w:divsChild>
                                                                                        <w:div w:id="776675915">
                                                                                          <w:marLeft w:val="0"/>
                                                                                          <w:marRight w:val="0"/>
                                                                                          <w:marTop w:val="0"/>
                                                                                          <w:marBottom w:val="0"/>
                                                                                          <w:divBdr>
                                                                                            <w:top w:val="none" w:sz="0" w:space="0" w:color="auto"/>
                                                                                            <w:left w:val="none" w:sz="0" w:space="0" w:color="auto"/>
                                                                                            <w:bottom w:val="none" w:sz="0" w:space="0" w:color="auto"/>
                                                                                            <w:right w:val="none" w:sz="0" w:space="0" w:color="auto"/>
                                                                                          </w:divBdr>
                                                                                          <w:divsChild>
                                                                                            <w:div w:id="425536056">
                                                                                              <w:marLeft w:val="0"/>
                                                                                              <w:marRight w:val="0"/>
                                                                                              <w:marTop w:val="0"/>
                                                                                              <w:marBottom w:val="0"/>
                                                                                              <w:divBdr>
                                                                                                <w:top w:val="none" w:sz="0" w:space="0" w:color="auto"/>
                                                                                                <w:left w:val="none" w:sz="0" w:space="0" w:color="auto"/>
                                                                                                <w:bottom w:val="none" w:sz="0" w:space="0" w:color="auto"/>
                                                                                                <w:right w:val="none" w:sz="0" w:space="0" w:color="auto"/>
                                                                                              </w:divBdr>
                                                                                              <w:divsChild>
                                                                                                <w:div w:id="2087454954">
                                                                                                  <w:marLeft w:val="0"/>
                                                                                                  <w:marRight w:val="0"/>
                                                                                                  <w:marTop w:val="0"/>
                                                                                                  <w:marBottom w:val="0"/>
                                                                                                  <w:divBdr>
                                                                                                    <w:top w:val="none" w:sz="0" w:space="0" w:color="auto"/>
                                                                                                    <w:left w:val="none" w:sz="0" w:space="0" w:color="auto"/>
                                                                                                    <w:bottom w:val="none" w:sz="0" w:space="0" w:color="auto"/>
                                                                                                    <w:right w:val="none" w:sz="0" w:space="0" w:color="auto"/>
                                                                                                  </w:divBdr>
                                                                                                  <w:divsChild>
                                                                                                    <w:div w:id="31659393">
                                                                                                      <w:marLeft w:val="0"/>
                                                                                                      <w:marRight w:val="0"/>
                                                                                                      <w:marTop w:val="0"/>
                                                                                                      <w:marBottom w:val="0"/>
                                                                                                      <w:divBdr>
                                                                                                        <w:top w:val="none" w:sz="0" w:space="0" w:color="auto"/>
                                                                                                        <w:left w:val="none" w:sz="0" w:space="0" w:color="auto"/>
                                                                                                        <w:bottom w:val="none" w:sz="0" w:space="0" w:color="auto"/>
                                                                                                        <w:right w:val="none" w:sz="0" w:space="0" w:color="auto"/>
                                                                                                      </w:divBdr>
                                                                                                      <w:divsChild>
                                                                                                        <w:div w:id="837693221">
                                                                                                          <w:marLeft w:val="0"/>
                                                                                                          <w:marRight w:val="0"/>
                                                                                                          <w:marTop w:val="0"/>
                                                                                                          <w:marBottom w:val="0"/>
                                                                                                          <w:divBdr>
                                                                                                            <w:top w:val="none" w:sz="0" w:space="0" w:color="auto"/>
                                                                                                            <w:left w:val="none" w:sz="0" w:space="0" w:color="auto"/>
                                                                                                            <w:bottom w:val="none" w:sz="0" w:space="0" w:color="auto"/>
                                                                                                            <w:right w:val="none" w:sz="0" w:space="0" w:color="auto"/>
                                                                                                          </w:divBdr>
                                                                                                          <w:divsChild>
                                                                                                            <w:div w:id="1502895415">
                                                                                                              <w:marLeft w:val="0"/>
                                                                                                              <w:marRight w:val="0"/>
                                                                                                              <w:marTop w:val="0"/>
                                                                                                              <w:marBottom w:val="0"/>
                                                                                                              <w:divBdr>
                                                                                                                <w:top w:val="none" w:sz="0" w:space="0" w:color="auto"/>
                                                                                                                <w:left w:val="none" w:sz="0" w:space="0" w:color="auto"/>
                                                                                                                <w:bottom w:val="none" w:sz="0" w:space="0" w:color="auto"/>
                                                                                                                <w:right w:val="none" w:sz="0" w:space="0" w:color="auto"/>
                                                                                                              </w:divBdr>
                                                                                                              <w:divsChild>
                                                                                                                <w:div w:id="223834868">
                                                                                                                  <w:marLeft w:val="0"/>
                                                                                                                  <w:marRight w:val="0"/>
                                                                                                                  <w:marTop w:val="0"/>
                                                                                                                  <w:marBottom w:val="0"/>
                                                                                                                  <w:divBdr>
                                                                                                                    <w:top w:val="none" w:sz="0" w:space="0" w:color="auto"/>
                                                                                                                    <w:left w:val="none" w:sz="0" w:space="0" w:color="auto"/>
                                                                                                                    <w:bottom w:val="none" w:sz="0" w:space="0" w:color="auto"/>
                                                                                                                    <w:right w:val="none" w:sz="0" w:space="0" w:color="auto"/>
                                                                                                                  </w:divBdr>
                                                                                                                  <w:divsChild>
                                                                                                                    <w:div w:id="758647498">
                                                                                                                      <w:marLeft w:val="0"/>
                                                                                                                      <w:marRight w:val="0"/>
                                                                                                                      <w:marTop w:val="0"/>
                                                                                                                      <w:marBottom w:val="0"/>
                                                                                                                      <w:divBdr>
                                                                                                                        <w:top w:val="none" w:sz="0" w:space="0" w:color="auto"/>
                                                                                                                        <w:left w:val="none" w:sz="0" w:space="0" w:color="auto"/>
                                                                                                                        <w:bottom w:val="none" w:sz="0" w:space="0" w:color="auto"/>
                                                                                                                        <w:right w:val="none" w:sz="0" w:space="0" w:color="auto"/>
                                                                                                                      </w:divBdr>
                                                                                                                      <w:divsChild>
                                                                                                                        <w:div w:id="497431220">
                                                                                                                          <w:marLeft w:val="0"/>
                                                                                                                          <w:marRight w:val="0"/>
                                                                                                                          <w:marTop w:val="0"/>
                                                                                                                          <w:marBottom w:val="0"/>
                                                                                                                          <w:divBdr>
                                                                                                                            <w:top w:val="none" w:sz="0" w:space="0" w:color="auto"/>
                                                                                                                            <w:left w:val="none" w:sz="0" w:space="0" w:color="auto"/>
                                                                                                                            <w:bottom w:val="none" w:sz="0" w:space="0" w:color="auto"/>
                                                                                                                            <w:right w:val="none" w:sz="0" w:space="0" w:color="auto"/>
                                                                                                                          </w:divBdr>
                                                                                                                          <w:divsChild>
                                                                                                                            <w:div w:id="1983540389">
                                                                                                                              <w:marLeft w:val="0"/>
                                                                                                                              <w:marRight w:val="0"/>
                                                                                                                              <w:marTop w:val="0"/>
                                                                                                                              <w:marBottom w:val="0"/>
                                                                                                                              <w:divBdr>
                                                                                                                                <w:top w:val="none" w:sz="0" w:space="0" w:color="auto"/>
                                                                                                                                <w:left w:val="none" w:sz="0" w:space="0" w:color="auto"/>
                                                                                                                                <w:bottom w:val="none" w:sz="0" w:space="0" w:color="auto"/>
                                                                                                                                <w:right w:val="none" w:sz="0" w:space="0" w:color="auto"/>
                                                                                                                              </w:divBdr>
                                                                                                                              <w:divsChild>
                                                                                                                                <w:div w:id="541752005">
                                                                                                                                  <w:marLeft w:val="0"/>
                                                                                                                                  <w:marRight w:val="0"/>
                                                                                                                                  <w:marTop w:val="0"/>
                                                                                                                                  <w:marBottom w:val="0"/>
                                                                                                                                  <w:divBdr>
                                                                                                                                    <w:top w:val="none" w:sz="0" w:space="0" w:color="auto"/>
                                                                                                                                    <w:left w:val="none" w:sz="0" w:space="0" w:color="auto"/>
                                                                                                                                    <w:bottom w:val="none" w:sz="0" w:space="0" w:color="auto"/>
                                                                                                                                    <w:right w:val="none" w:sz="0" w:space="0" w:color="auto"/>
                                                                                                                                  </w:divBdr>
                                                                                                                                  <w:divsChild>
                                                                                                                                    <w:div w:id="1008556633">
                                                                                                                                      <w:marLeft w:val="0"/>
                                                                                                                                      <w:marRight w:val="0"/>
                                                                                                                                      <w:marTop w:val="0"/>
                                                                                                                                      <w:marBottom w:val="0"/>
                                                                                                                                      <w:divBdr>
                                                                                                                                        <w:top w:val="none" w:sz="0" w:space="0" w:color="auto"/>
                                                                                                                                        <w:left w:val="none" w:sz="0" w:space="0" w:color="auto"/>
                                                                                                                                        <w:bottom w:val="none" w:sz="0" w:space="0" w:color="auto"/>
                                                                                                                                        <w:right w:val="none" w:sz="0" w:space="0" w:color="auto"/>
                                                                                                                                      </w:divBdr>
                                                                                                                                      <w:divsChild>
                                                                                                                                        <w:div w:id="1185900795">
                                                                                                                                          <w:marLeft w:val="0"/>
                                                                                                                                          <w:marRight w:val="0"/>
                                                                                                                                          <w:marTop w:val="0"/>
                                                                                                                                          <w:marBottom w:val="0"/>
                                                                                                                                          <w:divBdr>
                                                                                                                                            <w:top w:val="none" w:sz="0" w:space="0" w:color="auto"/>
                                                                                                                                            <w:left w:val="none" w:sz="0" w:space="0" w:color="auto"/>
                                                                                                                                            <w:bottom w:val="none" w:sz="0" w:space="0" w:color="auto"/>
                                                                                                                                            <w:right w:val="none" w:sz="0" w:space="0" w:color="auto"/>
                                                                                                                                          </w:divBdr>
                                                                                                                                          <w:divsChild>
                                                                                                                                            <w:div w:id="1534728848">
                                                                                                                                              <w:marLeft w:val="0"/>
                                                                                                                                              <w:marRight w:val="0"/>
                                                                                                                                              <w:marTop w:val="0"/>
                                                                                                                                              <w:marBottom w:val="0"/>
                                                                                                                                              <w:divBdr>
                                                                                                                                                <w:top w:val="none" w:sz="0" w:space="0" w:color="auto"/>
                                                                                                                                                <w:left w:val="none" w:sz="0" w:space="0" w:color="auto"/>
                                                                                                                                                <w:bottom w:val="none" w:sz="0" w:space="0" w:color="auto"/>
                                                                                                                                                <w:right w:val="none" w:sz="0" w:space="0" w:color="auto"/>
                                                                                                                                              </w:divBdr>
                                                                                                                                              <w:divsChild>
                                                                                                                                                <w:div w:id="1775586998">
                                                                                                                                                  <w:marLeft w:val="0"/>
                                                                                                                                                  <w:marRight w:val="0"/>
                                                                                                                                                  <w:marTop w:val="0"/>
                                                                                                                                                  <w:marBottom w:val="0"/>
                                                                                                                                                  <w:divBdr>
                                                                                                                                                    <w:top w:val="none" w:sz="0" w:space="0" w:color="auto"/>
                                                                                                                                                    <w:left w:val="none" w:sz="0" w:space="0" w:color="auto"/>
                                                                                                                                                    <w:bottom w:val="none" w:sz="0" w:space="0" w:color="auto"/>
                                                                                                                                                    <w:right w:val="none" w:sz="0" w:space="0" w:color="auto"/>
                                                                                                                                                  </w:divBdr>
                                                                                                                                                  <w:divsChild>
                                                                                                                                                    <w:div w:id="8354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5186806">
      <w:bodyDiv w:val="1"/>
      <w:marLeft w:val="0"/>
      <w:marRight w:val="0"/>
      <w:marTop w:val="0"/>
      <w:marBottom w:val="0"/>
      <w:divBdr>
        <w:top w:val="none" w:sz="0" w:space="0" w:color="auto"/>
        <w:left w:val="none" w:sz="0" w:space="0" w:color="auto"/>
        <w:bottom w:val="none" w:sz="0" w:space="0" w:color="auto"/>
        <w:right w:val="none" w:sz="0" w:space="0" w:color="auto"/>
      </w:divBdr>
    </w:div>
    <w:div w:id="603075697">
      <w:bodyDiv w:val="1"/>
      <w:marLeft w:val="0"/>
      <w:marRight w:val="0"/>
      <w:marTop w:val="0"/>
      <w:marBottom w:val="0"/>
      <w:divBdr>
        <w:top w:val="none" w:sz="0" w:space="0" w:color="auto"/>
        <w:left w:val="none" w:sz="0" w:space="0" w:color="auto"/>
        <w:bottom w:val="none" w:sz="0" w:space="0" w:color="auto"/>
        <w:right w:val="none" w:sz="0" w:space="0" w:color="auto"/>
      </w:divBdr>
    </w:div>
    <w:div w:id="645940820">
      <w:bodyDiv w:val="1"/>
      <w:marLeft w:val="0"/>
      <w:marRight w:val="0"/>
      <w:marTop w:val="0"/>
      <w:marBottom w:val="0"/>
      <w:divBdr>
        <w:top w:val="none" w:sz="0" w:space="0" w:color="auto"/>
        <w:left w:val="none" w:sz="0" w:space="0" w:color="auto"/>
        <w:bottom w:val="none" w:sz="0" w:space="0" w:color="auto"/>
        <w:right w:val="none" w:sz="0" w:space="0" w:color="auto"/>
      </w:divBdr>
    </w:div>
    <w:div w:id="662316901">
      <w:bodyDiv w:val="1"/>
      <w:marLeft w:val="0"/>
      <w:marRight w:val="0"/>
      <w:marTop w:val="0"/>
      <w:marBottom w:val="0"/>
      <w:divBdr>
        <w:top w:val="none" w:sz="0" w:space="0" w:color="auto"/>
        <w:left w:val="none" w:sz="0" w:space="0" w:color="auto"/>
        <w:bottom w:val="none" w:sz="0" w:space="0" w:color="auto"/>
        <w:right w:val="none" w:sz="0" w:space="0" w:color="auto"/>
      </w:divBdr>
    </w:div>
    <w:div w:id="692078054">
      <w:bodyDiv w:val="1"/>
      <w:marLeft w:val="0"/>
      <w:marRight w:val="0"/>
      <w:marTop w:val="0"/>
      <w:marBottom w:val="0"/>
      <w:divBdr>
        <w:top w:val="none" w:sz="0" w:space="0" w:color="auto"/>
        <w:left w:val="none" w:sz="0" w:space="0" w:color="auto"/>
        <w:bottom w:val="none" w:sz="0" w:space="0" w:color="auto"/>
        <w:right w:val="none" w:sz="0" w:space="0" w:color="auto"/>
      </w:divBdr>
    </w:div>
    <w:div w:id="883715583">
      <w:bodyDiv w:val="1"/>
      <w:marLeft w:val="0"/>
      <w:marRight w:val="0"/>
      <w:marTop w:val="0"/>
      <w:marBottom w:val="0"/>
      <w:divBdr>
        <w:top w:val="none" w:sz="0" w:space="0" w:color="auto"/>
        <w:left w:val="none" w:sz="0" w:space="0" w:color="auto"/>
        <w:bottom w:val="none" w:sz="0" w:space="0" w:color="auto"/>
        <w:right w:val="none" w:sz="0" w:space="0" w:color="auto"/>
      </w:divBdr>
    </w:div>
    <w:div w:id="940261564">
      <w:bodyDiv w:val="1"/>
      <w:marLeft w:val="0"/>
      <w:marRight w:val="0"/>
      <w:marTop w:val="0"/>
      <w:marBottom w:val="0"/>
      <w:divBdr>
        <w:top w:val="none" w:sz="0" w:space="0" w:color="auto"/>
        <w:left w:val="none" w:sz="0" w:space="0" w:color="auto"/>
        <w:bottom w:val="none" w:sz="0" w:space="0" w:color="auto"/>
        <w:right w:val="none" w:sz="0" w:space="0" w:color="auto"/>
      </w:divBdr>
      <w:divsChild>
        <w:div w:id="703022880">
          <w:marLeft w:val="0"/>
          <w:marRight w:val="0"/>
          <w:marTop w:val="0"/>
          <w:marBottom w:val="0"/>
          <w:divBdr>
            <w:top w:val="none" w:sz="0" w:space="0" w:color="auto"/>
            <w:left w:val="none" w:sz="0" w:space="0" w:color="auto"/>
            <w:bottom w:val="none" w:sz="0" w:space="0" w:color="auto"/>
            <w:right w:val="none" w:sz="0" w:space="0" w:color="auto"/>
          </w:divBdr>
        </w:div>
      </w:divsChild>
    </w:div>
    <w:div w:id="955212394">
      <w:bodyDiv w:val="1"/>
      <w:marLeft w:val="0"/>
      <w:marRight w:val="0"/>
      <w:marTop w:val="0"/>
      <w:marBottom w:val="0"/>
      <w:divBdr>
        <w:top w:val="none" w:sz="0" w:space="0" w:color="auto"/>
        <w:left w:val="none" w:sz="0" w:space="0" w:color="auto"/>
        <w:bottom w:val="none" w:sz="0" w:space="0" w:color="auto"/>
        <w:right w:val="none" w:sz="0" w:space="0" w:color="auto"/>
      </w:divBdr>
    </w:div>
    <w:div w:id="964241337">
      <w:bodyDiv w:val="1"/>
      <w:marLeft w:val="0"/>
      <w:marRight w:val="0"/>
      <w:marTop w:val="0"/>
      <w:marBottom w:val="0"/>
      <w:divBdr>
        <w:top w:val="none" w:sz="0" w:space="0" w:color="auto"/>
        <w:left w:val="none" w:sz="0" w:space="0" w:color="auto"/>
        <w:bottom w:val="none" w:sz="0" w:space="0" w:color="auto"/>
        <w:right w:val="none" w:sz="0" w:space="0" w:color="auto"/>
      </w:divBdr>
    </w:div>
    <w:div w:id="994842904">
      <w:bodyDiv w:val="1"/>
      <w:marLeft w:val="0"/>
      <w:marRight w:val="0"/>
      <w:marTop w:val="0"/>
      <w:marBottom w:val="0"/>
      <w:divBdr>
        <w:top w:val="none" w:sz="0" w:space="0" w:color="auto"/>
        <w:left w:val="none" w:sz="0" w:space="0" w:color="auto"/>
        <w:bottom w:val="none" w:sz="0" w:space="0" w:color="auto"/>
        <w:right w:val="none" w:sz="0" w:space="0" w:color="auto"/>
      </w:divBdr>
    </w:div>
    <w:div w:id="1011178970">
      <w:bodyDiv w:val="1"/>
      <w:marLeft w:val="0"/>
      <w:marRight w:val="0"/>
      <w:marTop w:val="0"/>
      <w:marBottom w:val="0"/>
      <w:divBdr>
        <w:top w:val="none" w:sz="0" w:space="0" w:color="auto"/>
        <w:left w:val="none" w:sz="0" w:space="0" w:color="auto"/>
        <w:bottom w:val="none" w:sz="0" w:space="0" w:color="auto"/>
        <w:right w:val="none" w:sz="0" w:space="0" w:color="auto"/>
      </w:divBdr>
      <w:divsChild>
        <w:div w:id="1204899657">
          <w:marLeft w:val="0"/>
          <w:marRight w:val="0"/>
          <w:marTop w:val="0"/>
          <w:marBottom w:val="0"/>
          <w:divBdr>
            <w:top w:val="none" w:sz="0" w:space="0" w:color="auto"/>
            <w:left w:val="none" w:sz="0" w:space="0" w:color="auto"/>
            <w:bottom w:val="none" w:sz="0" w:space="0" w:color="auto"/>
            <w:right w:val="none" w:sz="0" w:space="0" w:color="auto"/>
          </w:divBdr>
        </w:div>
      </w:divsChild>
    </w:div>
    <w:div w:id="1194806606">
      <w:bodyDiv w:val="1"/>
      <w:marLeft w:val="0"/>
      <w:marRight w:val="0"/>
      <w:marTop w:val="0"/>
      <w:marBottom w:val="0"/>
      <w:divBdr>
        <w:top w:val="none" w:sz="0" w:space="0" w:color="auto"/>
        <w:left w:val="none" w:sz="0" w:space="0" w:color="auto"/>
        <w:bottom w:val="none" w:sz="0" w:space="0" w:color="auto"/>
        <w:right w:val="none" w:sz="0" w:space="0" w:color="auto"/>
      </w:divBdr>
    </w:div>
    <w:div w:id="1202671090">
      <w:bodyDiv w:val="1"/>
      <w:marLeft w:val="0"/>
      <w:marRight w:val="0"/>
      <w:marTop w:val="0"/>
      <w:marBottom w:val="0"/>
      <w:divBdr>
        <w:top w:val="none" w:sz="0" w:space="0" w:color="auto"/>
        <w:left w:val="none" w:sz="0" w:space="0" w:color="auto"/>
        <w:bottom w:val="none" w:sz="0" w:space="0" w:color="auto"/>
        <w:right w:val="none" w:sz="0" w:space="0" w:color="auto"/>
      </w:divBdr>
    </w:div>
    <w:div w:id="1261376721">
      <w:bodyDiv w:val="1"/>
      <w:marLeft w:val="0"/>
      <w:marRight w:val="0"/>
      <w:marTop w:val="0"/>
      <w:marBottom w:val="0"/>
      <w:divBdr>
        <w:top w:val="none" w:sz="0" w:space="0" w:color="auto"/>
        <w:left w:val="none" w:sz="0" w:space="0" w:color="auto"/>
        <w:bottom w:val="none" w:sz="0" w:space="0" w:color="auto"/>
        <w:right w:val="none" w:sz="0" w:space="0" w:color="auto"/>
      </w:divBdr>
    </w:div>
    <w:div w:id="1315332969">
      <w:bodyDiv w:val="1"/>
      <w:marLeft w:val="0"/>
      <w:marRight w:val="0"/>
      <w:marTop w:val="0"/>
      <w:marBottom w:val="0"/>
      <w:divBdr>
        <w:top w:val="none" w:sz="0" w:space="0" w:color="auto"/>
        <w:left w:val="none" w:sz="0" w:space="0" w:color="auto"/>
        <w:bottom w:val="none" w:sz="0" w:space="0" w:color="auto"/>
        <w:right w:val="none" w:sz="0" w:space="0" w:color="auto"/>
      </w:divBdr>
    </w:div>
    <w:div w:id="1340502194">
      <w:bodyDiv w:val="1"/>
      <w:marLeft w:val="0"/>
      <w:marRight w:val="0"/>
      <w:marTop w:val="0"/>
      <w:marBottom w:val="0"/>
      <w:divBdr>
        <w:top w:val="none" w:sz="0" w:space="0" w:color="auto"/>
        <w:left w:val="none" w:sz="0" w:space="0" w:color="auto"/>
        <w:bottom w:val="none" w:sz="0" w:space="0" w:color="auto"/>
        <w:right w:val="none" w:sz="0" w:space="0" w:color="auto"/>
      </w:divBdr>
    </w:div>
    <w:div w:id="1438402999">
      <w:bodyDiv w:val="1"/>
      <w:marLeft w:val="0"/>
      <w:marRight w:val="0"/>
      <w:marTop w:val="0"/>
      <w:marBottom w:val="0"/>
      <w:divBdr>
        <w:top w:val="none" w:sz="0" w:space="0" w:color="auto"/>
        <w:left w:val="none" w:sz="0" w:space="0" w:color="auto"/>
        <w:bottom w:val="none" w:sz="0" w:space="0" w:color="auto"/>
        <w:right w:val="none" w:sz="0" w:space="0" w:color="auto"/>
      </w:divBdr>
    </w:div>
    <w:div w:id="1465124418">
      <w:bodyDiv w:val="1"/>
      <w:marLeft w:val="0"/>
      <w:marRight w:val="0"/>
      <w:marTop w:val="0"/>
      <w:marBottom w:val="0"/>
      <w:divBdr>
        <w:top w:val="none" w:sz="0" w:space="0" w:color="auto"/>
        <w:left w:val="none" w:sz="0" w:space="0" w:color="auto"/>
        <w:bottom w:val="none" w:sz="0" w:space="0" w:color="auto"/>
        <w:right w:val="none" w:sz="0" w:space="0" w:color="auto"/>
      </w:divBdr>
      <w:divsChild>
        <w:div w:id="6058795">
          <w:marLeft w:val="0"/>
          <w:marRight w:val="0"/>
          <w:marTop w:val="0"/>
          <w:marBottom w:val="0"/>
          <w:divBdr>
            <w:top w:val="none" w:sz="0" w:space="0" w:color="auto"/>
            <w:left w:val="none" w:sz="0" w:space="0" w:color="auto"/>
            <w:bottom w:val="none" w:sz="0" w:space="0" w:color="auto"/>
            <w:right w:val="none" w:sz="0" w:space="0" w:color="auto"/>
          </w:divBdr>
        </w:div>
      </w:divsChild>
    </w:div>
    <w:div w:id="1517620601">
      <w:bodyDiv w:val="1"/>
      <w:marLeft w:val="0"/>
      <w:marRight w:val="0"/>
      <w:marTop w:val="0"/>
      <w:marBottom w:val="0"/>
      <w:divBdr>
        <w:top w:val="none" w:sz="0" w:space="0" w:color="auto"/>
        <w:left w:val="none" w:sz="0" w:space="0" w:color="auto"/>
        <w:bottom w:val="none" w:sz="0" w:space="0" w:color="auto"/>
        <w:right w:val="none" w:sz="0" w:space="0" w:color="auto"/>
      </w:divBdr>
      <w:divsChild>
        <w:div w:id="1695960832">
          <w:marLeft w:val="0"/>
          <w:marRight w:val="0"/>
          <w:marTop w:val="0"/>
          <w:marBottom w:val="0"/>
          <w:divBdr>
            <w:top w:val="none" w:sz="0" w:space="0" w:color="auto"/>
            <w:left w:val="none" w:sz="0" w:space="0" w:color="auto"/>
            <w:bottom w:val="none" w:sz="0" w:space="0" w:color="auto"/>
            <w:right w:val="none" w:sz="0" w:space="0" w:color="auto"/>
          </w:divBdr>
        </w:div>
      </w:divsChild>
    </w:div>
    <w:div w:id="1624843465">
      <w:bodyDiv w:val="1"/>
      <w:marLeft w:val="0"/>
      <w:marRight w:val="0"/>
      <w:marTop w:val="0"/>
      <w:marBottom w:val="0"/>
      <w:divBdr>
        <w:top w:val="none" w:sz="0" w:space="0" w:color="auto"/>
        <w:left w:val="none" w:sz="0" w:space="0" w:color="auto"/>
        <w:bottom w:val="none" w:sz="0" w:space="0" w:color="auto"/>
        <w:right w:val="none" w:sz="0" w:space="0" w:color="auto"/>
      </w:divBdr>
    </w:div>
    <w:div w:id="1672834268">
      <w:bodyDiv w:val="1"/>
      <w:marLeft w:val="0"/>
      <w:marRight w:val="0"/>
      <w:marTop w:val="0"/>
      <w:marBottom w:val="0"/>
      <w:divBdr>
        <w:top w:val="none" w:sz="0" w:space="0" w:color="auto"/>
        <w:left w:val="none" w:sz="0" w:space="0" w:color="auto"/>
        <w:bottom w:val="none" w:sz="0" w:space="0" w:color="auto"/>
        <w:right w:val="none" w:sz="0" w:space="0" w:color="auto"/>
      </w:divBdr>
    </w:div>
    <w:div w:id="1717896215">
      <w:bodyDiv w:val="1"/>
      <w:marLeft w:val="0"/>
      <w:marRight w:val="0"/>
      <w:marTop w:val="0"/>
      <w:marBottom w:val="0"/>
      <w:divBdr>
        <w:top w:val="none" w:sz="0" w:space="0" w:color="auto"/>
        <w:left w:val="none" w:sz="0" w:space="0" w:color="auto"/>
        <w:bottom w:val="none" w:sz="0" w:space="0" w:color="auto"/>
        <w:right w:val="none" w:sz="0" w:space="0" w:color="auto"/>
      </w:divBdr>
    </w:div>
    <w:div w:id="1931817430">
      <w:bodyDiv w:val="1"/>
      <w:marLeft w:val="0"/>
      <w:marRight w:val="0"/>
      <w:marTop w:val="0"/>
      <w:marBottom w:val="0"/>
      <w:divBdr>
        <w:top w:val="none" w:sz="0" w:space="0" w:color="auto"/>
        <w:left w:val="none" w:sz="0" w:space="0" w:color="auto"/>
        <w:bottom w:val="none" w:sz="0" w:space="0" w:color="auto"/>
        <w:right w:val="none" w:sz="0" w:space="0" w:color="auto"/>
      </w:divBdr>
      <w:divsChild>
        <w:div w:id="931620635">
          <w:marLeft w:val="0"/>
          <w:marRight w:val="0"/>
          <w:marTop w:val="0"/>
          <w:marBottom w:val="0"/>
          <w:divBdr>
            <w:top w:val="none" w:sz="0" w:space="0" w:color="auto"/>
            <w:left w:val="none" w:sz="0" w:space="0" w:color="auto"/>
            <w:bottom w:val="none" w:sz="0" w:space="0" w:color="auto"/>
            <w:right w:val="none" w:sz="0" w:space="0" w:color="auto"/>
          </w:divBdr>
          <w:divsChild>
            <w:div w:id="3578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8514">
      <w:bodyDiv w:val="1"/>
      <w:marLeft w:val="0"/>
      <w:marRight w:val="0"/>
      <w:marTop w:val="0"/>
      <w:marBottom w:val="0"/>
      <w:divBdr>
        <w:top w:val="none" w:sz="0" w:space="0" w:color="auto"/>
        <w:left w:val="none" w:sz="0" w:space="0" w:color="auto"/>
        <w:bottom w:val="none" w:sz="0" w:space="0" w:color="auto"/>
        <w:right w:val="none" w:sz="0" w:space="0" w:color="auto"/>
      </w:divBdr>
    </w:div>
    <w:div w:id="2022925709">
      <w:bodyDiv w:val="1"/>
      <w:marLeft w:val="0"/>
      <w:marRight w:val="0"/>
      <w:marTop w:val="0"/>
      <w:marBottom w:val="0"/>
      <w:divBdr>
        <w:top w:val="none" w:sz="0" w:space="0" w:color="auto"/>
        <w:left w:val="none" w:sz="0" w:space="0" w:color="auto"/>
        <w:bottom w:val="none" w:sz="0" w:space="0" w:color="auto"/>
        <w:right w:val="none" w:sz="0" w:space="0" w:color="auto"/>
      </w:divBdr>
    </w:div>
    <w:div w:id="2042850793">
      <w:bodyDiv w:val="1"/>
      <w:marLeft w:val="0"/>
      <w:marRight w:val="0"/>
      <w:marTop w:val="0"/>
      <w:marBottom w:val="0"/>
      <w:divBdr>
        <w:top w:val="none" w:sz="0" w:space="0" w:color="auto"/>
        <w:left w:val="none" w:sz="0" w:space="0" w:color="auto"/>
        <w:bottom w:val="none" w:sz="0" w:space="0" w:color="auto"/>
        <w:right w:val="none" w:sz="0" w:space="0" w:color="auto"/>
      </w:divBdr>
    </w:div>
    <w:div w:id="2065788947">
      <w:bodyDiv w:val="1"/>
      <w:marLeft w:val="0"/>
      <w:marRight w:val="0"/>
      <w:marTop w:val="0"/>
      <w:marBottom w:val="0"/>
      <w:divBdr>
        <w:top w:val="none" w:sz="0" w:space="0" w:color="auto"/>
        <w:left w:val="none" w:sz="0" w:space="0" w:color="auto"/>
        <w:bottom w:val="none" w:sz="0" w:space="0" w:color="auto"/>
        <w:right w:val="none" w:sz="0" w:space="0" w:color="auto"/>
      </w:divBdr>
    </w:div>
    <w:div w:id="2096632446">
      <w:bodyDiv w:val="1"/>
      <w:marLeft w:val="0"/>
      <w:marRight w:val="0"/>
      <w:marTop w:val="0"/>
      <w:marBottom w:val="0"/>
      <w:divBdr>
        <w:top w:val="none" w:sz="0" w:space="0" w:color="auto"/>
        <w:left w:val="none" w:sz="0" w:space="0" w:color="auto"/>
        <w:bottom w:val="none" w:sz="0" w:space="0" w:color="auto"/>
        <w:right w:val="none" w:sz="0" w:space="0" w:color="auto"/>
      </w:divBdr>
    </w:div>
    <w:div w:id="2116823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080E1-6A05-463A-98DC-F2251FCB33BF}">
  <ds:schemaRefs>
    <ds:schemaRef ds:uri="http://schemas.openxmlformats.org/officeDocument/2006/bibliography"/>
  </ds:schemaRefs>
</ds:datastoreItem>
</file>

<file path=customXml/itemProps2.xml><?xml version="1.0" encoding="utf-8"?>
<ds:datastoreItem xmlns:ds="http://schemas.openxmlformats.org/officeDocument/2006/customXml" ds:itemID="{1D480B04-77B0-4572-AE6D-35944C364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12016</Words>
  <Characters>68495</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University of Wisconsin</Company>
  <LinksUpToDate>false</LinksUpToDate>
  <CharactersWithSpaces>80351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Edwards</dc:creator>
  <cp:lastModifiedBy>tristan mahr</cp:lastModifiedBy>
  <cp:revision>3</cp:revision>
  <dcterms:created xsi:type="dcterms:W3CDTF">2015-04-30T20:17:00Z</dcterms:created>
  <dcterms:modified xsi:type="dcterms:W3CDTF">2015-05-04T20:54:00Z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schwa79@gmail.com@www.mendeley.com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http://www.zotero.org/styles/american-institute-of-physics</vt:lpwstr>
  </property>
  <property fmtid="{D5CDD505-2E9C-101B-9397-08002B2CF9AE}" pid="6" name="Mendeley Recent Style Name 0_1">
    <vt:lpwstr>American Institute of Physics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http://csl.mendeley.com/styles/13490921/APA6-numericInLine</vt:lpwstr>
  </property>
  <property fmtid="{D5CDD505-2E9C-101B-9397-08002B2CF9AE}" pid="12" name="Mendeley Recent Style Name 3_1">
    <vt:lpwstr>American Psychological Association 6th Edition - Franzo Law II</vt:lpwstr>
  </property>
  <property fmtid="{D5CDD505-2E9C-101B-9397-08002B2CF9AE}" pid="13" name="Mendeley Recent Style Id 4_1">
    <vt:lpwstr>http://www.zotero.org/styles/apa</vt:lpwstr>
  </property>
  <property fmtid="{D5CDD505-2E9C-101B-9397-08002B2CF9AE}" pid="14" name="Mendeley Recent Style Name 4_1">
    <vt:lpwstr>American Psychological Association 6th edition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http://www.zotero.org/styles/chicago-note-bibliography</vt:lpwstr>
  </property>
  <property fmtid="{D5CDD505-2E9C-101B-9397-08002B2CF9AE}" pid="18" name="Mendeley Recent Style Name 6_1">
    <vt:lpwstr>Chicago Manual of Style 16th edition (note)</vt:lpwstr>
  </property>
  <property fmtid="{D5CDD505-2E9C-101B-9397-08002B2CF9AE}" pid="19" name="Mendeley Recent Style Id 7_1">
    <vt:lpwstr>http://www.zotero.org/styles/clinical-otolaryngology</vt:lpwstr>
  </property>
  <property fmtid="{D5CDD505-2E9C-101B-9397-08002B2CF9AE}" pid="20" name="Mendeley Recent Style Name 7_1">
    <vt:lpwstr>Clinical Otolaryngology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